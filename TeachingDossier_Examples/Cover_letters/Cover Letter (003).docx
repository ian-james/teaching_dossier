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0BF66" w14:textId="4DEDE6A4" w:rsidR="00A03BBF" w:rsidRDefault="00B731E3">
      <w:pPr>
        <w:rPr>
          <w:sz w:val="22"/>
          <w:szCs w:val="22"/>
          <w:lang w:val="en-CA"/>
        </w:rPr>
      </w:pPr>
      <w:commentRangeStart w:id="0"/>
      <w:commentRangeEnd w:id="0"/>
      <w:r>
        <w:rPr>
          <w:rStyle w:val="CommentReference"/>
        </w:rPr>
        <w:commentReference w:id="0"/>
      </w:r>
      <w:r w:rsidR="00A03BBF">
        <w:rPr>
          <w:sz w:val="22"/>
          <w:szCs w:val="22"/>
          <w:lang w:val="en-CA"/>
        </w:rPr>
        <w:tab/>
      </w:r>
      <w:r w:rsidR="00A03BBF">
        <w:rPr>
          <w:sz w:val="22"/>
          <w:szCs w:val="22"/>
          <w:lang w:val="en-CA"/>
        </w:rPr>
        <w:tab/>
      </w:r>
      <w:r w:rsidR="00A03BBF">
        <w:rPr>
          <w:sz w:val="22"/>
          <w:szCs w:val="22"/>
          <w:lang w:val="en-CA"/>
        </w:rPr>
        <w:tab/>
      </w:r>
      <w:r w:rsidR="00A03BBF">
        <w:rPr>
          <w:sz w:val="22"/>
          <w:szCs w:val="22"/>
          <w:lang w:val="en-CA"/>
        </w:rPr>
        <w:tab/>
      </w:r>
      <w:r w:rsidR="00A03BBF">
        <w:rPr>
          <w:sz w:val="22"/>
          <w:szCs w:val="22"/>
          <w:lang w:val="en-CA"/>
        </w:rPr>
        <w:tab/>
      </w:r>
      <w:r w:rsidR="00A03BBF">
        <w:rPr>
          <w:sz w:val="22"/>
          <w:szCs w:val="22"/>
          <w:lang w:val="en-CA"/>
        </w:rPr>
        <w:tab/>
      </w:r>
      <w:r w:rsidR="00A03BBF">
        <w:rPr>
          <w:sz w:val="22"/>
          <w:szCs w:val="22"/>
          <w:lang w:val="en-CA"/>
        </w:rPr>
        <w:tab/>
      </w:r>
      <w:r w:rsidR="00A03BBF">
        <w:rPr>
          <w:sz w:val="22"/>
          <w:szCs w:val="22"/>
          <w:lang w:val="en-CA"/>
        </w:rPr>
        <w:tab/>
      </w:r>
      <w:r w:rsidR="00A03BBF">
        <w:rPr>
          <w:sz w:val="22"/>
          <w:szCs w:val="22"/>
          <w:lang w:val="en-CA"/>
        </w:rPr>
        <w:tab/>
      </w:r>
      <w:r w:rsidR="00663C89">
        <w:rPr>
          <w:sz w:val="22"/>
          <w:szCs w:val="22"/>
          <w:lang w:val="en-CA"/>
        </w:rPr>
        <w:t>January</w:t>
      </w:r>
      <w:r w:rsidR="00A03BBF">
        <w:rPr>
          <w:sz w:val="22"/>
          <w:szCs w:val="22"/>
          <w:lang w:val="en-CA"/>
        </w:rPr>
        <w:t xml:space="preserve"> 2</w:t>
      </w:r>
      <w:r w:rsidR="00663C89">
        <w:rPr>
          <w:sz w:val="22"/>
          <w:szCs w:val="22"/>
          <w:lang w:val="en-CA"/>
        </w:rPr>
        <w:t>9</w:t>
      </w:r>
      <w:r w:rsidR="00A03BBF" w:rsidRPr="00A03BBF">
        <w:rPr>
          <w:sz w:val="22"/>
          <w:szCs w:val="22"/>
          <w:vertAlign w:val="superscript"/>
          <w:lang w:val="en-CA"/>
        </w:rPr>
        <w:t>th</w:t>
      </w:r>
      <w:r w:rsidR="00A03BBF">
        <w:rPr>
          <w:sz w:val="22"/>
          <w:szCs w:val="22"/>
          <w:lang w:val="en-CA"/>
        </w:rPr>
        <w:t>, 2020</w:t>
      </w:r>
    </w:p>
    <w:p w14:paraId="6FD361AF" w14:textId="4A600033" w:rsidR="004266FB" w:rsidRPr="00A03BBF" w:rsidRDefault="00663C89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Dr.</w:t>
      </w:r>
      <w:r w:rsidR="00D205C6">
        <w:rPr>
          <w:sz w:val="22"/>
          <w:szCs w:val="22"/>
          <w:lang w:val="en-CA"/>
        </w:rPr>
        <w:t xml:space="preserve"> Michele Battie</w:t>
      </w:r>
      <w:r w:rsidR="00096106" w:rsidRPr="00A03BBF">
        <w:rPr>
          <w:sz w:val="22"/>
          <w:szCs w:val="22"/>
          <w:lang w:val="en-CA"/>
        </w:rPr>
        <w:t>:</w:t>
      </w:r>
    </w:p>
    <w:p w14:paraId="2C2FBB42" w14:textId="3E2FAE77" w:rsidR="00096106" w:rsidRPr="00A03BBF" w:rsidRDefault="00096106">
      <w:pPr>
        <w:rPr>
          <w:sz w:val="22"/>
          <w:szCs w:val="22"/>
          <w:lang w:val="en-CA"/>
        </w:rPr>
      </w:pPr>
    </w:p>
    <w:p w14:paraId="4644DCC1" w14:textId="040FF5F2" w:rsidR="00096106" w:rsidRPr="00A03BBF" w:rsidRDefault="00096106">
      <w:pPr>
        <w:rPr>
          <w:sz w:val="22"/>
          <w:szCs w:val="22"/>
          <w:lang w:val="en-CA"/>
        </w:rPr>
      </w:pPr>
      <w:r w:rsidRPr="00A03BBF">
        <w:rPr>
          <w:sz w:val="22"/>
          <w:szCs w:val="22"/>
          <w:lang w:val="en-CA"/>
        </w:rPr>
        <w:t xml:space="preserve">I am writing to express my interest for the </w:t>
      </w:r>
      <w:r w:rsidR="00D205C6">
        <w:rPr>
          <w:sz w:val="22"/>
          <w:szCs w:val="22"/>
          <w:lang w:val="en-CA"/>
        </w:rPr>
        <w:t xml:space="preserve">Assistant Professor position </w:t>
      </w:r>
      <w:r w:rsidR="0042788F">
        <w:rPr>
          <w:sz w:val="22"/>
          <w:szCs w:val="22"/>
          <w:lang w:val="en-CA"/>
        </w:rPr>
        <w:t>with</w:t>
      </w:r>
      <w:r w:rsidRPr="00A03BBF">
        <w:rPr>
          <w:sz w:val="22"/>
          <w:szCs w:val="22"/>
          <w:lang w:val="en-CA"/>
        </w:rPr>
        <w:t xml:space="preserve">in the </w:t>
      </w:r>
      <w:r w:rsidR="00D205C6">
        <w:rPr>
          <w:sz w:val="22"/>
          <w:szCs w:val="22"/>
          <w:lang w:val="en-CA"/>
        </w:rPr>
        <w:t xml:space="preserve">Faculty </w:t>
      </w:r>
      <w:r w:rsidRPr="00A03BBF">
        <w:rPr>
          <w:sz w:val="22"/>
          <w:szCs w:val="22"/>
          <w:lang w:val="en-CA"/>
        </w:rPr>
        <w:t xml:space="preserve">of </w:t>
      </w:r>
      <w:r w:rsidR="00D205C6">
        <w:rPr>
          <w:sz w:val="22"/>
          <w:szCs w:val="22"/>
          <w:lang w:val="en-CA"/>
        </w:rPr>
        <w:t xml:space="preserve">Health Sciences </w:t>
      </w:r>
      <w:r w:rsidRPr="00A03BBF">
        <w:rPr>
          <w:sz w:val="22"/>
          <w:szCs w:val="22"/>
          <w:lang w:val="en-CA"/>
        </w:rPr>
        <w:t xml:space="preserve">at </w:t>
      </w:r>
      <w:r w:rsidR="00D205C6">
        <w:rPr>
          <w:sz w:val="22"/>
          <w:szCs w:val="22"/>
          <w:lang w:val="en-CA"/>
        </w:rPr>
        <w:t xml:space="preserve">Western </w:t>
      </w:r>
      <w:r w:rsidRPr="00A03BBF">
        <w:rPr>
          <w:sz w:val="22"/>
          <w:szCs w:val="22"/>
          <w:lang w:val="en-CA"/>
        </w:rPr>
        <w:t>University</w:t>
      </w:r>
      <w:r w:rsidR="00663C89">
        <w:rPr>
          <w:sz w:val="22"/>
          <w:szCs w:val="22"/>
          <w:lang w:val="en-CA"/>
        </w:rPr>
        <w:t xml:space="preserve">. It has </w:t>
      </w:r>
      <w:r w:rsidR="00663C89" w:rsidRPr="00A03BBF">
        <w:rPr>
          <w:sz w:val="22"/>
          <w:szCs w:val="22"/>
          <w:lang w:val="en-CA"/>
        </w:rPr>
        <w:t xml:space="preserve">always been my ambition to become an educator and a clinician scientist. </w:t>
      </w:r>
      <w:ins w:id="1" w:author="joy macdermid" w:date="2020-04-28T16:40:00Z">
        <w:r w:rsidR="00B731E3">
          <w:rPr>
            <w:sz w:val="22"/>
            <w:szCs w:val="22"/>
            <w:lang w:val="en-CA"/>
          </w:rPr>
          <w:t xml:space="preserve"> I </w:t>
        </w:r>
      </w:ins>
      <w:ins w:id="2" w:author="joy macdermid" w:date="2020-04-28T16:45:00Z">
        <w:r w:rsidR="00B731E3">
          <w:rPr>
            <w:sz w:val="22"/>
            <w:szCs w:val="22"/>
            <w:lang w:val="en-CA"/>
          </w:rPr>
          <w:t>would value sharing</w:t>
        </w:r>
      </w:ins>
      <w:ins w:id="3" w:author="joy macdermid" w:date="2020-04-28T16:40:00Z">
        <w:r w:rsidR="00B731E3">
          <w:rPr>
            <w:sz w:val="22"/>
            <w:szCs w:val="22"/>
            <w:lang w:val="en-CA"/>
          </w:rPr>
          <w:t xml:space="preserve"> my </w:t>
        </w:r>
      </w:ins>
      <w:ins w:id="4" w:author="joy macdermid" w:date="2020-04-28T16:44:00Z">
        <w:r w:rsidR="00B731E3">
          <w:rPr>
            <w:sz w:val="22"/>
            <w:szCs w:val="22"/>
            <w:lang w:val="en-CA"/>
          </w:rPr>
          <w:t xml:space="preserve">clinical </w:t>
        </w:r>
      </w:ins>
      <w:ins w:id="5" w:author="joy macdermid" w:date="2020-04-28T17:32:00Z">
        <w:r w:rsidR="003270BA">
          <w:rPr>
            <w:sz w:val="22"/>
            <w:szCs w:val="22"/>
            <w:lang w:val="en-CA"/>
          </w:rPr>
          <w:t>expertise, critical</w:t>
        </w:r>
      </w:ins>
      <w:ins w:id="6" w:author="joy macdermid" w:date="2020-04-28T16:48:00Z">
        <w:r w:rsidR="00B731E3">
          <w:rPr>
            <w:sz w:val="22"/>
            <w:szCs w:val="22"/>
            <w:lang w:val="en-CA"/>
          </w:rPr>
          <w:t xml:space="preserve"> </w:t>
        </w:r>
      </w:ins>
      <w:ins w:id="7" w:author="joy macdermid" w:date="2020-04-28T17:32:00Z">
        <w:r w:rsidR="003270BA">
          <w:rPr>
            <w:sz w:val="22"/>
            <w:szCs w:val="22"/>
            <w:lang w:val="en-CA"/>
          </w:rPr>
          <w:t>thinking and</w:t>
        </w:r>
      </w:ins>
      <w:ins w:id="8" w:author="joy macdermid" w:date="2020-04-28T16:44:00Z">
        <w:r w:rsidR="00B731E3">
          <w:rPr>
            <w:sz w:val="22"/>
            <w:szCs w:val="22"/>
            <w:lang w:val="en-CA"/>
          </w:rPr>
          <w:t xml:space="preserve"> commitment to </w:t>
        </w:r>
      </w:ins>
      <w:ins w:id="9" w:author="joy macdermid" w:date="2020-04-28T17:32:00Z">
        <w:r w:rsidR="003270BA">
          <w:rPr>
            <w:sz w:val="22"/>
            <w:szCs w:val="22"/>
            <w:lang w:val="en-CA"/>
          </w:rPr>
          <w:t>professional excellence</w:t>
        </w:r>
      </w:ins>
      <w:ins w:id="10" w:author="joy macdermid" w:date="2020-04-28T16:45:00Z">
        <w:r w:rsidR="00B731E3">
          <w:rPr>
            <w:sz w:val="22"/>
            <w:szCs w:val="22"/>
            <w:lang w:val="en-CA"/>
          </w:rPr>
          <w:t xml:space="preserve"> </w:t>
        </w:r>
      </w:ins>
      <w:ins w:id="11" w:author="joy macdermid" w:date="2020-04-28T16:46:00Z">
        <w:r w:rsidR="00B731E3">
          <w:rPr>
            <w:sz w:val="22"/>
            <w:szCs w:val="22"/>
            <w:lang w:val="en-CA"/>
          </w:rPr>
          <w:t xml:space="preserve">with trainees, as I think </w:t>
        </w:r>
      </w:ins>
      <w:ins w:id="12" w:author="joy macdermid" w:date="2020-04-28T17:32:00Z">
        <w:r w:rsidR="003270BA">
          <w:rPr>
            <w:sz w:val="22"/>
            <w:szCs w:val="22"/>
            <w:lang w:val="en-CA"/>
          </w:rPr>
          <w:t>my career</w:t>
        </w:r>
      </w:ins>
      <w:ins w:id="13" w:author="joy macdermid" w:date="2020-04-28T16:47:00Z">
        <w:r w:rsidR="00B731E3">
          <w:rPr>
            <w:sz w:val="22"/>
            <w:szCs w:val="22"/>
            <w:lang w:val="en-CA"/>
          </w:rPr>
          <w:t xml:space="preserve"> pathway has </w:t>
        </w:r>
      </w:ins>
      <w:ins w:id="14" w:author="joy macdermid" w:date="2020-04-28T17:32:00Z">
        <w:r w:rsidR="003270BA">
          <w:rPr>
            <w:sz w:val="22"/>
            <w:szCs w:val="22"/>
            <w:lang w:val="en-CA"/>
          </w:rPr>
          <w:t>provided a</w:t>
        </w:r>
      </w:ins>
      <w:ins w:id="15" w:author="joy macdermid" w:date="2020-04-28T16:48:00Z">
        <w:r w:rsidR="00B731E3">
          <w:rPr>
            <w:sz w:val="22"/>
            <w:szCs w:val="22"/>
            <w:lang w:val="en-CA"/>
          </w:rPr>
          <w:t xml:space="preserve"> rich array of experiences that could enhance their training.</w:t>
        </w:r>
      </w:ins>
      <w:ins w:id="16" w:author="joy macdermid" w:date="2020-04-28T16:57:00Z">
        <w:r w:rsidR="00551716" w:rsidRPr="00551716">
          <w:t xml:space="preserve"> </w:t>
        </w:r>
        <w:r w:rsidR="00551716" w:rsidRPr="00551716">
          <w:rPr>
            <w:sz w:val="22"/>
            <w:szCs w:val="22"/>
            <w:lang w:val="en-CA"/>
          </w:rPr>
          <w:t xml:space="preserve">I believe that as a highly motivated and diligent individual I would make an excellent team member at Western University. I </w:t>
        </w:r>
      </w:ins>
      <w:ins w:id="17" w:author="joy macdermid" w:date="2020-04-28T16:58:00Z">
        <w:r w:rsidR="00551716">
          <w:rPr>
            <w:sz w:val="22"/>
            <w:szCs w:val="22"/>
            <w:lang w:val="en-CA"/>
          </w:rPr>
          <w:t xml:space="preserve">am </w:t>
        </w:r>
      </w:ins>
      <w:ins w:id="18" w:author="joy macdermid" w:date="2020-04-28T17:32:00Z">
        <w:r w:rsidR="003270BA">
          <w:rPr>
            <w:sz w:val="22"/>
            <w:szCs w:val="22"/>
            <w:lang w:val="en-CA"/>
          </w:rPr>
          <w:t>committed</w:t>
        </w:r>
      </w:ins>
      <w:ins w:id="19" w:author="joy macdermid" w:date="2020-04-28T16:58:00Z">
        <w:r w:rsidR="00551716">
          <w:rPr>
            <w:sz w:val="22"/>
            <w:szCs w:val="22"/>
            <w:lang w:val="en-CA"/>
          </w:rPr>
          <w:t xml:space="preserve"> to being to the student experience and the contributing to professional service a</w:t>
        </w:r>
      </w:ins>
      <w:ins w:id="20" w:author="joy macdermid" w:date="2020-04-28T16:59:00Z">
        <w:r w:rsidR="00551716">
          <w:rPr>
            <w:sz w:val="22"/>
            <w:szCs w:val="22"/>
            <w:lang w:val="en-CA"/>
          </w:rPr>
          <w:t xml:space="preserve">t Western and the </w:t>
        </w:r>
      </w:ins>
      <w:ins w:id="21" w:author="joy macdermid" w:date="2020-04-28T17:32:00Z">
        <w:r w:rsidR="003270BA">
          <w:rPr>
            <w:sz w:val="22"/>
            <w:szCs w:val="22"/>
            <w:lang w:val="en-CA"/>
          </w:rPr>
          <w:t>London community</w:t>
        </w:r>
      </w:ins>
      <w:ins w:id="22" w:author="joy macdermid" w:date="2020-04-28T16:59:00Z">
        <w:r w:rsidR="00551716">
          <w:rPr>
            <w:sz w:val="22"/>
            <w:szCs w:val="22"/>
            <w:lang w:val="en-CA"/>
          </w:rPr>
          <w:t>.</w:t>
        </w:r>
      </w:ins>
    </w:p>
    <w:p w14:paraId="22E1A971" w14:textId="462E2892" w:rsidR="00096106" w:rsidRPr="00A03BBF" w:rsidRDefault="00096106">
      <w:pPr>
        <w:rPr>
          <w:sz w:val="22"/>
          <w:szCs w:val="22"/>
          <w:lang w:val="en-CA"/>
        </w:rPr>
      </w:pPr>
    </w:p>
    <w:p w14:paraId="6DC5E0FD" w14:textId="77777777" w:rsidR="00551716" w:rsidRDefault="00096106">
      <w:pPr>
        <w:rPr>
          <w:ins w:id="23" w:author="joy macdermid" w:date="2020-04-28T16:56:00Z"/>
          <w:sz w:val="22"/>
          <w:szCs w:val="22"/>
          <w:lang w:val="en-CA"/>
        </w:rPr>
      </w:pPr>
      <w:r w:rsidRPr="00A03BBF">
        <w:rPr>
          <w:sz w:val="22"/>
          <w:szCs w:val="22"/>
          <w:lang w:val="en-CA"/>
        </w:rPr>
        <w:t>I have been a clinician for over 18 years</w:t>
      </w:r>
      <w:ins w:id="24" w:author="joy macdermid" w:date="2020-04-28T16:49:00Z">
        <w:r w:rsidR="00551716">
          <w:rPr>
            <w:sz w:val="22"/>
            <w:szCs w:val="22"/>
            <w:lang w:val="en-CA"/>
          </w:rPr>
          <w:t xml:space="preserve"> and have worked in multiple areas and types of physical therapy </w:t>
        </w:r>
        <w:commentRangeStart w:id="25"/>
        <w:r w:rsidR="00551716">
          <w:rPr>
            <w:sz w:val="22"/>
            <w:szCs w:val="22"/>
            <w:lang w:val="en-CA"/>
          </w:rPr>
          <w:t>practice</w:t>
        </w:r>
      </w:ins>
      <w:commentRangeEnd w:id="25"/>
      <w:ins w:id="26" w:author="joy macdermid" w:date="2020-04-28T16:55:00Z">
        <w:r w:rsidR="00551716">
          <w:rPr>
            <w:rStyle w:val="CommentReference"/>
          </w:rPr>
          <w:commentReference w:id="25"/>
        </w:r>
      </w:ins>
      <w:ins w:id="27" w:author="joy macdermid" w:date="2020-04-28T16:54:00Z">
        <w:r w:rsidR="00551716">
          <w:rPr>
            <w:sz w:val="22"/>
            <w:szCs w:val="22"/>
            <w:lang w:val="en-CA"/>
          </w:rPr>
          <w:t xml:space="preserve"> </w:t>
        </w:r>
      </w:ins>
      <w:ins w:id="28" w:author="joy macdermid" w:date="2020-04-28T16:49:00Z">
        <w:r w:rsidR="00551716">
          <w:rPr>
            <w:sz w:val="22"/>
            <w:szCs w:val="22"/>
            <w:lang w:val="en-CA"/>
          </w:rPr>
          <w:t xml:space="preserve">. </w:t>
        </w:r>
      </w:ins>
      <w:r w:rsidRPr="00A03BBF">
        <w:rPr>
          <w:sz w:val="22"/>
          <w:szCs w:val="22"/>
          <w:lang w:val="en-CA"/>
        </w:rPr>
        <w:t xml:space="preserve"> and</w:t>
      </w:r>
      <w:del w:id="29" w:author="joy macdermid" w:date="2020-04-28T16:56:00Z">
        <w:r w:rsidRPr="00A03BBF" w:rsidDel="00551716">
          <w:rPr>
            <w:sz w:val="22"/>
            <w:szCs w:val="22"/>
            <w:lang w:val="en-CA"/>
          </w:rPr>
          <w:delText xml:space="preserve"> </w:delText>
        </w:r>
        <w:r w:rsidR="00DB1D2B" w:rsidDel="00551716">
          <w:rPr>
            <w:sz w:val="22"/>
            <w:szCs w:val="22"/>
            <w:lang w:val="en-CA"/>
          </w:rPr>
          <w:delText xml:space="preserve">recently </w:delText>
        </w:r>
        <w:r w:rsidRPr="00A03BBF" w:rsidDel="00551716">
          <w:rPr>
            <w:sz w:val="22"/>
            <w:szCs w:val="22"/>
            <w:lang w:val="en-CA"/>
          </w:rPr>
          <w:delText>complet</w:delText>
        </w:r>
        <w:r w:rsidR="00D205C6" w:rsidDel="00551716">
          <w:rPr>
            <w:sz w:val="22"/>
            <w:szCs w:val="22"/>
            <w:lang w:val="en-CA"/>
          </w:rPr>
          <w:delText>ed</w:delText>
        </w:r>
        <w:r w:rsidRPr="00A03BBF" w:rsidDel="00551716">
          <w:rPr>
            <w:sz w:val="22"/>
            <w:szCs w:val="22"/>
            <w:lang w:val="en-CA"/>
          </w:rPr>
          <w:delText xml:space="preserve"> my doctoral degree at McMaster University</w:delText>
        </w:r>
      </w:del>
      <w:r w:rsidRPr="00A03BBF">
        <w:rPr>
          <w:sz w:val="22"/>
          <w:szCs w:val="22"/>
          <w:lang w:val="en-CA"/>
        </w:rPr>
        <w:t>.</w:t>
      </w:r>
    </w:p>
    <w:p w14:paraId="7281C6D9" w14:textId="77B665EB" w:rsidR="00551716" w:rsidRDefault="00551716">
      <w:pPr>
        <w:rPr>
          <w:ins w:id="30" w:author="joy macdermid" w:date="2020-04-28T16:56:00Z"/>
          <w:sz w:val="22"/>
          <w:szCs w:val="22"/>
          <w:lang w:val="en-CA"/>
        </w:rPr>
      </w:pPr>
    </w:p>
    <w:p w14:paraId="2B70E893" w14:textId="6C52523C" w:rsidR="00551716" w:rsidRDefault="00551716">
      <w:pPr>
        <w:rPr>
          <w:ins w:id="31" w:author="joy macdermid" w:date="2020-04-28T16:57:00Z"/>
          <w:sz w:val="22"/>
          <w:szCs w:val="22"/>
          <w:lang w:val="en-CA"/>
        </w:rPr>
      </w:pPr>
      <w:ins w:id="32" w:author="joy macdermid" w:date="2020-04-28T16:56:00Z">
        <w:r>
          <w:rPr>
            <w:sz w:val="22"/>
            <w:szCs w:val="22"/>
            <w:lang w:val="en-CA"/>
          </w:rPr>
          <w:t xml:space="preserve">I </w:t>
        </w:r>
        <w:r w:rsidRPr="00551716">
          <w:rPr>
            <w:sz w:val="22"/>
            <w:szCs w:val="22"/>
            <w:lang w:val="en-CA"/>
          </w:rPr>
          <w:t>recently completed my doctoral degree at McMaster Universit</w:t>
        </w:r>
        <w:r>
          <w:rPr>
            <w:sz w:val="22"/>
            <w:szCs w:val="22"/>
            <w:lang w:val="en-CA"/>
          </w:rPr>
          <w:t xml:space="preserve">y, which I undertook to enhance my </w:t>
        </w:r>
      </w:ins>
      <w:ins w:id="33" w:author="joy macdermid" w:date="2020-04-28T16:57:00Z">
        <w:r>
          <w:rPr>
            <w:sz w:val="22"/>
            <w:szCs w:val="22"/>
            <w:lang w:val="en-CA"/>
          </w:rPr>
          <w:t xml:space="preserve">research and critical appraisal skills, and to support my </w:t>
        </w:r>
      </w:ins>
      <w:ins w:id="34" w:author="joy macdermid" w:date="2020-04-28T17:32:00Z">
        <w:r w:rsidR="003270BA">
          <w:rPr>
            <w:sz w:val="22"/>
            <w:szCs w:val="22"/>
            <w:lang w:val="en-CA"/>
          </w:rPr>
          <w:t>goal of</w:t>
        </w:r>
      </w:ins>
      <w:ins w:id="35" w:author="joy macdermid" w:date="2020-04-28T16:57:00Z">
        <w:r>
          <w:rPr>
            <w:sz w:val="22"/>
            <w:szCs w:val="22"/>
            <w:lang w:val="en-CA"/>
          </w:rPr>
          <w:t xml:space="preserve"> a career shift into academia. </w:t>
        </w:r>
      </w:ins>
    </w:p>
    <w:p w14:paraId="5E102292" w14:textId="77777777" w:rsidR="00551716" w:rsidRDefault="00551716">
      <w:pPr>
        <w:rPr>
          <w:ins w:id="36" w:author="joy macdermid" w:date="2020-04-28T16:56:00Z"/>
          <w:sz w:val="22"/>
          <w:szCs w:val="22"/>
          <w:lang w:val="en-CA"/>
        </w:rPr>
      </w:pPr>
    </w:p>
    <w:p w14:paraId="73D73EAE" w14:textId="71BC624E" w:rsidR="00096106" w:rsidRPr="00A03BBF" w:rsidRDefault="00096106">
      <w:pPr>
        <w:rPr>
          <w:sz w:val="22"/>
          <w:szCs w:val="22"/>
          <w:lang w:val="en-CA"/>
        </w:rPr>
      </w:pPr>
      <w:del w:id="37" w:author="joy macdermid" w:date="2020-04-28T16:57:00Z">
        <w:r w:rsidRPr="00A03BBF" w:rsidDel="00551716">
          <w:rPr>
            <w:sz w:val="22"/>
            <w:szCs w:val="22"/>
            <w:lang w:val="en-CA"/>
          </w:rPr>
          <w:delText xml:space="preserve"> I believe that as a highly motivated and diligent individual I would make</w:delText>
        </w:r>
        <w:r w:rsidR="00CC4C58" w:rsidRPr="00A03BBF" w:rsidDel="00551716">
          <w:rPr>
            <w:sz w:val="22"/>
            <w:szCs w:val="22"/>
            <w:lang w:val="en-CA"/>
          </w:rPr>
          <w:delText xml:space="preserve"> an excellent member </w:delText>
        </w:r>
      </w:del>
      <w:del w:id="38" w:author="joy macdermid" w:date="2020-04-28T16:39:00Z">
        <w:r w:rsidR="00CC4C58" w:rsidRPr="00A03BBF" w:rsidDel="00B731E3">
          <w:rPr>
            <w:sz w:val="22"/>
            <w:szCs w:val="22"/>
            <w:lang w:val="en-CA"/>
          </w:rPr>
          <w:delText xml:space="preserve">of team </w:delText>
        </w:r>
      </w:del>
      <w:del w:id="39" w:author="joy macdermid" w:date="2020-04-28T16:57:00Z">
        <w:r w:rsidR="00CC4C58" w:rsidRPr="00A03BBF" w:rsidDel="00551716">
          <w:rPr>
            <w:sz w:val="22"/>
            <w:szCs w:val="22"/>
            <w:lang w:val="en-CA"/>
          </w:rPr>
          <w:delText xml:space="preserve">at </w:delText>
        </w:r>
        <w:r w:rsidR="00D205C6" w:rsidDel="00551716">
          <w:rPr>
            <w:sz w:val="22"/>
            <w:szCs w:val="22"/>
            <w:lang w:val="en-CA"/>
          </w:rPr>
          <w:delText>Western</w:delText>
        </w:r>
        <w:r w:rsidR="00CC4C58" w:rsidRPr="00A03BBF" w:rsidDel="00551716">
          <w:rPr>
            <w:sz w:val="22"/>
            <w:szCs w:val="22"/>
            <w:lang w:val="en-CA"/>
          </w:rPr>
          <w:delText xml:space="preserve"> University. I value the education I have been given and feel I would be able to give back to not only students but </w:delText>
        </w:r>
        <w:r w:rsidR="008303DD" w:rsidDel="00551716">
          <w:rPr>
            <w:sz w:val="22"/>
            <w:szCs w:val="22"/>
            <w:lang w:val="en-CA"/>
          </w:rPr>
          <w:delText xml:space="preserve">to </w:delText>
        </w:r>
        <w:r w:rsidR="00CC4C58" w:rsidRPr="00A03BBF" w:rsidDel="00551716">
          <w:rPr>
            <w:sz w:val="22"/>
            <w:szCs w:val="22"/>
            <w:lang w:val="en-CA"/>
          </w:rPr>
          <w:delText xml:space="preserve">all members in the </w:delText>
        </w:r>
        <w:r w:rsidR="00D205C6" w:rsidDel="00551716">
          <w:rPr>
            <w:sz w:val="22"/>
            <w:szCs w:val="22"/>
            <w:lang w:val="en-CA"/>
          </w:rPr>
          <w:delText>London, O</w:delText>
        </w:r>
        <w:r w:rsidR="00911037" w:rsidDel="00551716">
          <w:rPr>
            <w:sz w:val="22"/>
            <w:szCs w:val="22"/>
            <w:lang w:val="en-CA"/>
          </w:rPr>
          <w:delText>ntario</w:delText>
        </w:r>
        <w:r w:rsidR="00D205C6" w:rsidDel="00551716">
          <w:rPr>
            <w:sz w:val="22"/>
            <w:szCs w:val="22"/>
            <w:lang w:val="en-CA"/>
          </w:rPr>
          <w:delText xml:space="preserve"> </w:delText>
        </w:r>
        <w:r w:rsidR="00CC4C58" w:rsidRPr="00A03BBF" w:rsidDel="00551716">
          <w:rPr>
            <w:sz w:val="22"/>
            <w:szCs w:val="22"/>
            <w:lang w:val="en-CA"/>
          </w:rPr>
          <w:delText>community</w:delText>
        </w:r>
      </w:del>
      <w:r w:rsidR="00CC4C58" w:rsidRPr="00A03BBF">
        <w:rPr>
          <w:sz w:val="22"/>
          <w:szCs w:val="22"/>
          <w:lang w:val="en-CA"/>
        </w:rPr>
        <w:t>.</w:t>
      </w:r>
      <w:r w:rsidRPr="00A03BBF">
        <w:rPr>
          <w:sz w:val="22"/>
          <w:szCs w:val="22"/>
          <w:lang w:val="en-CA"/>
        </w:rPr>
        <w:t xml:space="preserve"> </w:t>
      </w:r>
    </w:p>
    <w:p w14:paraId="301B550A" w14:textId="239A3B39" w:rsidR="00096106" w:rsidRPr="00A03BBF" w:rsidRDefault="00096106">
      <w:pPr>
        <w:rPr>
          <w:sz w:val="22"/>
          <w:szCs w:val="22"/>
          <w:lang w:val="en-CA"/>
        </w:rPr>
      </w:pPr>
    </w:p>
    <w:p w14:paraId="6EDEC455" w14:textId="1C425E6A" w:rsidR="00096106" w:rsidRPr="00A03BBF" w:rsidRDefault="00096106">
      <w:pPr>
        <w:rPr>
          <w:sz w:val="22"/>
          <w:szCs w:val="22"/>
          <w:lang w:val="en-CA"/>
        </w:rPr>
      </w:pPr>
      <w:r w:rsidRPr="00A03BBF">
        <w:rPr>
          <w:sz w:val="22"/>
          <w:szCs w:val="22"/>
          <w:lang w:val="en-CA"/>
        </w:rPr>
        <w:t xml:space="preserve">Currently I am a part-owner of three private practice clinics in the </w:t>
      </w:r>
      <w:r w:rsidR="00CC4C58" w:rsidRPr="00A03BBF">
        <w:rPr>
          <w:sz w:val="22"/>
          <w:szCs w:val="22"/>
          <w:lang w:val="en-CA"/>
        </w:rPr>
        <w:t>N</w:t>
      </w:r>
      <w:r w:rsidRPr="00A03BBF">
        <w:rPr>
          <w:sz w:val="22"/>
          <w:szCs w:val="22"/>
          <w:lang w:val="en-CA"/>
        </w:rPr>
        <w:t>ewmarket area</w:t>
      </w:r>
      <w:r w:rsidR="00CC4C58" w:rsidRPr="00A03BBF">
        <w:rPr>
          <w:sz w:val="22"/>
          <w:szCs w:val="22"/>
          <w:lang w:val="en-CA"/>
        </w:rPr>
        <w:t xml:space="preserve"> and act as the clinic director </w:t>
      </w:r>
      <w:r w:rsidR="005D6CF9" w:rsidRPr="00A03BBF">
        <w:rPr>
          <w:sz w:val="22"/>
          <w:szCs w:val="22"/>
          <w:lang w:val="en-CA"/>
        </w:rPr>
        <w:t xml:space="preserve">and </w:t>
      </w:r>
      <w:r w:rsidR="00CC4C58" w:rsidRPr="00A03BBF">
        <w:rPr>
          <w:sz w:val="22"/>
          <w:szCs w:val="22"/>
          <w:lang w:val="en-CA"/>
        </w:rPr>
        <w:t>educator to 7 practicing physiotherapists</w:t>
      </w:r>
      <w:r w:rsidRPr="00A03BBF">
        <w:rPr>
          <w:sz w:val="22"/>
          <w:szCs w:val="22"/>
          <w:lang w:val="en-CA"/>
        </w:rPr>
        <w:t>. However, my biggest teaching</w:t>
      </w:r>
      <w:ins w:id="40" w:author="joy macdermid" w:date="2020-04-28T16:59:00Z">
        <w:r w:rsidR="009B39F9">
          <w:rPr>
            <w:sz w:val="22"/>
            <w:szCs w:val="22"/>
            <w:lang w:val="en-CA"/>
          </w:rPr>
          <w:t xml:space="preserve"> and </w:t>
        </w:r>
      </w:ins>
      <w:del w:id="41" w:author="joy macdermid" w:date="2020-04-28T17:32:00Z">
        <w:r w:rsidRPr="00A03BBF" w:rsidDel="003270BA">
          <w:rPr>
            <w:sz w:val="22"/>
            <w:szCs w:val="22"/>
            <w:lang w:val="en-CA"/>
          </w:rPr>
          <w:delText xml:space="preserve"> accomplishment</w:delText>
        </w:r>
      </w:del>
      <w:ins w:id="42" w:author="joy macdermid" w:date="2020-04-28T17:32:00Z">
        <w:r w:rsidR="003270BA">
          <w:rPr>
            <w:sz w:val="22"/>
            <w:szCs w:val="22"/>
            <w:lang w:val="en-CA"/>
          </w:rPr>
          <w:t xml:space="preserve">mentoring </w:t>
        </w:r>
        <w:r w:rsidR="003270BA" w:rsidRPr="00A03BBF">
          <w:rPr>
            <w:sz w:val="22"/>
            <w:szCs w:val="22"/>
            <w:lang w:val="en-CA"/>
          </w:rPr>
          <w:t>accomplishment</w:t>
        </w:r>
      </w:ins>
      <w:r w:rsidRPr="00A03BBF">
        <w:rPr>
          <w:sz w:val="22"/>
          <w:szCs w:val="22"/>
          <w:lang w:val="en-CA"/>
        </w:rPr>
        <w:t xml:space="preserve"> was w</w:t>
      </w:r>
      <w:r w:rsidR="00911037">
        <w:rPr>
          <w:sz w:val="22"/>
          <w:szCs w:val="22"/>
          <w:lang w:val="en-CA"/>
        </w:rPr>
        <w:t>ith</w:t>
      </w:r>
      <w:r w:rsidRPr="00A03BBF">
        <w:rPr>
          <w:sz w:val="22"/>
          <w:szCs w:val="22"/>
          <w:lang w:val="en-CA"/>
        </w:rPr>
        <w:t xml:space="preserve"> a group of therapists from London, UK </w:t>
      </w:r>
      <w:r w:rsidR="008303DD">
        <w:rPr>
          <w:sz w:val="22"/>
          <w:szCs w:val="22"/>
          <w:lang w:val="en-CA"/>
        </w:rPr>
        <w:t xml:space="preserve">that travelled to shadow and learn my </w:t>
      </w:r>
      <w:r w:rsidRPr="00A03BBF">
        <w:rPr>
          <w:sz w:val="22"/>
          <w:szCs w:val="22"/>
          <w:lang w:val="en-CA"/>
        </w:rPr>
        <w:t>practice m</w:t>
      </w:r>
      <w:r w:rsidR="001567F8" w:rsidRPr="00A03BBF">
        <w:rPr>
          <w:sz w:val="22"/>
          <w:szCs w:val="22"/>
          <w:lang w:val="en-CA"/>
        </w:rPr>
        <w:t>odel</w:t>
      </w:r>
      <w:r w:rsidRPr="00A03BBF">
        <w:rPr>
          <w:sz w:val="22"/>
          <w:szCs w:val="22"/>
          <w:lang w:val="en-CA"/>
        </w:rPr>
        <w:t xml:space="preserve"> and </w:t>
      </w:r>
      <w:r w:rsidR="008303DD">
        <w:rPr>
          <w:sz w:val="22"/>
          <w:szCs w:val="22"/>
          <w:lang w:val="en-CA"/>
        </w:rPr>
        <w:t xml:space="preserve">subsequently </w:t>
      </w:r>
      <w:r w:rsidRPr="00A03BBF">
        <w:rPr>
          <w:sz w:val="22"/>
          <w:szCs w:val="22"/>
          <w:lang w:val="en-CA"/>
        </w:rPr>
        <w:t xml:space="preserve">opened a clinic based on my </w:t>
      </w:r>
      <w:r w:rsidR="00815B26" w:rsidRPr="00A03BBF">
        <w:rPr>
          <w:sz w:val="22"/>
          <w:szCs w:val="22"/>
          <w:lang w:val="en-CA"/>
        </w:rPr>
        <w:t xml:space="preserve">teachings </w:t>
      </w:r>
      <w:r w:rsidRPr="00A03BBF">
        <w:rPr>
          <w:sz w:val="22"/>
          <w:szCs w:val="22"/>
          <w:lang w:val="en-CA"/>
        </w:rPr>
        <w:t xml:space="preserve">in August of 2019. </w:t>
      </w:r>
      <w:r w:rsidR="00CC4C58" w:rsidRPr="00A03BBF">
        <w:rPr>
          <w:sz w:val="22"/>
          <w:szCs w:val="22"/>
          <w:lang w:val="en-CA"/>
        </w:rPr>
        <w:t xml:space="preserve">This clinic has </w:t>
      </w:r>
      <w:r w:rsidR="005D6CF9" w:rsidRPr="00A03BBF">
        <w:rPr>
          <w:sz w:val="22"/>
          <w:szCs w:val="22"/>
          <w:lang w:val="en-CA"/>
        </w:rPr>
        <w:t>flourished</w:t>
      </w:r>
      <w:r w:rsidR="008303DD">
        <w:rPr>
          <w:sz w:val="22"/>
          <w:szCs w:val="22"/>
          <w:lang w:val="en-CA"/>
        </w:rPr>
        <w:t>, and I have since been teaching throughou</w:t>
      </w:r>
      <w:r w:rsidR="00C074E2">
        <w:rPr>
          <w:sz w:val="22"/>
          <w:szCs w:val="22"/>
          <w:lang w:val="en-CA"/>
        </w:rPr>
        <w:t>t</w:t>
      </w:r>
      <w:r w:rsidR="008303DD">
        <w:rPr>
          <w:sz w:val="22"/>
          <w:szCs w:val="22"/>
          <w:lang w:val="en-CA"/>
        </w:rPr>
        <w:t xml:space="preserve"> </w:t>
      </w:r>
      <w:r w:rsidR="00CC4C58" w:rsidRPr="00A03BBF">
        <w:rPr>
          <w:sz w:val="22"/>
          <w:szCs w:val="22"/>
          <w:lang w:val="en-CA"/>
        </w:rPr>
        <w:t>clinics in</w:t>
      </w:r>
      <w:r w:rsidR="008303DD">
        <w:rPr>
          <w:sz w:val="22"/>
          <w:szCs w:val="22"/>
          <w:lang w:val="en-CA"/>
        </w:rPr>
        <w:t xml:space="preserve"> </w:t>
      </w:r>
      <w:r w:rsidR="00CC4C58" w:rsidRPr="00A03BBF">
        <w:rPr>
          <w:sz w:val="22"/>
          <w:szCs w:val="22"/>
          <w:lang w:val="en-CA"/>
        </w:rPr>
        <w:t xml:space="preserve">London, UK </w:t>
      </w:r>
      <w:r w:rsidR="00303556" w:rsidRPr="00A03BBF">
        <w:rPr>
          <w:sz w:val="22"/>
          <w:szCs w:val="22"/>
          <w:lang w:val="en-CA"/>
        </w:rPr>
        <w:t>(Spectrumhealthuk.com)</w:t>
      </w:r>
      <w:r w:rsidR="001567F8" w:rsidRPr="00A03BBF">
        <w:rPr>
          <w:sz w:val="22"/>
          <w:szCs w:val="22"/>
          <w:lang w:val="en-CA"/>
        </w:rPr>
        <w:t xml:space="preserve">. </w:t>
      </w:r>
    </w:p>
    <w:p w14:paraId="5EBA9407" w14:textId="36CDC9B4" w:rsidR="00707F04" w:rsidRPr="00A03BBF" w:rsidRDefault="00707F04">
      <w:pPr>
        <w:rPr>
          <w:sz w:val="22"/>
          <w:szCs w:val="22"/>
          <w:lang w:val="en-CA"/>
        </w:rPr>
      </w:pPr>
    </w:p>
    <w:p w14:paraId="0FBFCD38" w14:textId="615646FC" w:rsidR="00707F04" w:rsidRPr="00A03BBF" w:rsidRDefault="00707F04">
      <w:pPr>
        <w:rPr>
          <w:sz w:val="22"/>
          <w:szCs w:val="22"/>
          <w:lang w:val="en-CA"/>
        </w:rPr>
      </w:pPr>
      <w:r w:rsidRPr="00A03BBF">
        <w:rPr>
          <w:sz w:val="22"/>
          <w:szCs w:val="22"/>
          <w:lang w:val="en-CA"/>
        </w:rPr>
        <w:t xml:space="preserve">I have also recently opened a </w:t>
      </w:r>
      <w:r w:rsidR="00663C89">
        <w:rPr>
          <w:sz w:val="22"/>
          <w:szCs w:val="22"/>
          <w:lang w:val="en-CA"/>
        </w:rPr>
        <w:t>(</w:t>
      </w:r>
      <w:r w:rsidRPr="00A03BBF">
        <w:rPr>
          <w:sz w:val="22"/>
          <w:szCs w:val="22"/>
          <w:lang w:val="en-CA"/>
        </w:rPr>
        <w:t>first of its kind</w:t>
      </w:r>
      <w:r w:rsidR="00663C89">
        <w:rPr>
          <w:sz w:val="22"/>
          <w:szCs w:val="22"/>
          <w:lang w:val="en-CA"/>
        </w:rPr>
        <w:t>)</w:t>
      </w:r>
      <w:r w:rsidRPr="00A03BBF">
        <w:rPr>
          <w:sz w:val="22"/>
          <w:szCs w:val="22"/>
          <w:lang w:val="en-CA"/>
        </w:rPr>
        <w:t xml:space="preserve"> non-profit chronic disease management program for the </w:t>
      </w:r>
      <w:r w:rsidR="005D6CF9" w:rsidRPr="00A03BBF">
        <w:rPr>
          <w:sz w:val="22"/>
          <w:szCs w:val="22"/>
          <w:lang w:val="en-CA"/>
        </w:rPr>
        <w:t>Newmarket</w:t>
      </w:r>
      <w:r w:rsidRPr="00A03BBF">
        <w:rPr>
          <w:sz w:val="22"/>
          <w:szCs w:val="22"/>
          <w:lang w:val="en-CA"/>
        </w:rPr>
        <w:t xml:space="preserve"> area that has received funding from Ontario Health Insurance Plan (OHIP). This program gives education programs, exercise and physiotherapy to those diagnosed with a chronic disease</w:t>
      </w:r>
      <w:r w:rsidR="0042788F">
        <w:rPr>
          <w:sz w:val="22"/>
          <w:szCs w:val="22"/>
          <w:lang w:val="en-CA"/>
        </w:rPr>
        <w:t>s</w:t>
      </w:r>
      <w:r w:rsidRPr="00A03BBF">
        <w:rPr>
          <w:sz w:val="22"/>
          <w:szCs w:val="22"/>
          <w:lang w:val="en-CA"/>
        </w:rPr>
        <w:t xml:space="preserve"> approved </w:t>
      </w:r>
      <w:r w:rsidR="00A71162">
        <w:rPr>
          <w:sz w:val="22"/>
          <w:szCs w:val="22"/>
          <w:lang w:val="en-CA"/>
        </w:rPr>
        <w:t xml:space="preserve">by </w:t>
      </w:r>
      <w:r w:rsidRPr="00A03BBF">
        <w:rPr>
          <w:sz w:val="22"/>
          <w:szCs w:val="22"/>
          <w:lang w:val="en-CA"/>
        </w:rPr>
        <w:t xml:space="preserve">licensed physicians. This program took extensive work </w:t>
      </w:r>
      <w:r w:rsidR="005D6CF9" w:rsidRPr="00A03BBF">
        <w:rPr>
          <w:sz w:val="22"/>
          <w:szCs w:val="22"/>
          <w:lang w:val="en-CA"/>
        </w:rPr>
        <w:t>for</w:t>
      </w:r>
      <w:r w:rsidRPr="00A03BBF">
        <w:rPr>
          <w:sz w:val="22"/>
          <w:szCs w:val="22"/>
          <w:lang w:val="en-CA"/>
        </w:rPr>
        <w:t xml:space="preserve"> develop</w:t>
      </w:r>
      <w:r w:rsidR="005D6CF9" w:rsidRPr="00A03BBF">
        <w:rPr>
          <w:sz w:val="22"/>
          <w:szCs w:val="22"/>
          <w:lang w:val="en-CA"/>
        </w:rPr>
        <w:t>ing</w:t>
      </w:r>
      <w:r w:rsidRPr="00A03BBF">
        <w:rPr>
          <w:sz w:val="22"/>
          <w:szCs w:val="22"/>
          <w:lang w:val="en-CA"/>
        </w:rPr>
        <w:t xml:space="preserve"> evidence based education strategies for patients </w:t>
      </w:r>
      <w:r w:rsidR="005D6CF9" w:rsidRPr="00A03BBF">
        <w:rPr>
          <w:sz w:val="22"/>
          <w:szCs w:val="22"/>
          <w:lang w:val="en-CA"/>
        </w:rPr>
        <w:t xml:space="preserve">and the </w:t>
      </w:r>
      <w:r w:rsidRPr="00A03BBF">
        <w:rPr>
          <w:sz w:val="22"/>
          <w:szCs w:val="22"/>
          <w:lang w:val="en-CA"/>
        </w:rPr>
        <w:t>physicians</w:t>
      </w:r>
      <w:r w:rsidR="005D6CF9" w:rsidRPr="00A03BBF">
        <w:rPr>
          <w:sz w:val="22"/>
          <w:szCs w:val="22"/>
          <w:lang w:val="en-CA"/>
        </w:rPr>
        <w:t>/</w:t>
      </w:r>
      <w:r w:rsidR="00815B26" w:rsidRPr="00A03BBF">
        <w:rPr>
          <w:sz w:val="22"/>
          <w:szCs w:val="22"/>
          <w:lang w:val="en-CA"/>
        </w:rPr>
        <w:t xml:space="preserve">therapists </w:t>
      </w:r>
      <w:r w:rsidRPr="00A03BBF">
        <w:rPr>
          <w:sz w:val="22"/>
          <w:szCs w:val="22"/>
          <w:lang w:val="en-CA"/>
        </w:rPr>
        <w:t xml:space="preserve">administering the program. </w:t>
      </w:r>
      <w:r w:rsidR="0042788F">
        <w:rPr>
          <w:sz w:val="22"/>
          <w:szCs w:val="22"/>
          <w:lang w:val="en-CA"/>
        </w:rPr>
        <w:t xml:space="preserve">It allowed be to gain the experience for working collaboratively with all disciplines including surgeons/pain physicians, nurses, therapists and their </w:t>
      </w:r>
      <w:commentRangeStart w:id="43"/>
      <w:r w:rsidR="0042788F">
        <w:rPr>
          <w:sz w:val="22"/>
          <w:szCs w:val="22"/>
          <w:lang w:val="en-CA"/>
        </w:rPr>
        <w:t>assistants</w:t>
      </w:r>
      <w:commentRangeEnd w:id="43"/>
      <w:r w:rsidR="009B39F9">
        <w:rPr>
          <w:rStyle w:val="CommentReference"/>
        </w:rPr>
        <w:commentReference w:id="43"/>
      </w:r>
      <w:r w:rsidR="0042788F">
        <w:rPr>
          <w:sz w:val="22"/>
          <w:szCs w:val="22"/>
          <w:lang w:val="en-CA"/>
        </w:rPr>
        <w:t xml:space="preserve">. </w:t>
      </w:r>
    </w:p>
    <w:p w14:paraId="6EBFEA28" w14:textId="5386F8B7" w:rsidR="00CC4C58" w:rsidRPr="00A03BBF" w:rsidRDefault="00CC4C58">
      <w:pPr>
        <w:rPr>
          <w:sz w:val="22"/>
          <w:szCs w:val="22"/>
          <w:lang w:val="en-CA"/>
        </w:rPr>
      </w:pPr>
    </w:p>
    <w:p w14:paraId="7C006BCE" w14:textId="374086EB" w:rsidR="00CC4C58" w:rsidRPr="00A03BBF" w:rsidRDefault="00CC4C58">
      <w:pPr>
        <w:rPr>
          <w:sz w:val="22"/>
          <w:szCs w:val="22"/>
          <w:lang w:val="en-CA"/>
        </w:rPr>
      </w:pPr>
      <w:r w:rsidRPr="00A03BBF">
        <w:rPr>
          <w:sz w:val="22"/>
          <w:szCs w:val="22"/>
          <w:lang w:val="en-CA"/>
        </w:rPr>
        <w:t xml:space="preserve">My research experience has been </w:t>
      </w:r>
      <w:r w:rsidR="00707F04" w:rsidRPr="00A03BBF">
        <w:rPr>
          <w:sz w:val="22"/>
          <w:szCs w:val="22"/>
          <w:lang w:val="en-CA"/>
        </w:rPr>
        <w:t xml:space="preserve">mostly within the </w:t>
      </w:r>
      <w:r w:rsidR="005D6CF9" w:rsidRPr="00A03BBF">
        <w:rPr>
          <w:sz w:val="22"/>
          <w:szCs w:val="22"/>
          <w:lang w:val="en-CA"/>
        </w:rPr>
        <w:t>musculoskeletal</w:t>
      </w:r>
      <w:r w:rsidRPr="00A03BBF">
        <w:rPr>
          <w:sz w:val="22"/>
          <w:szCs w:val="22"/>
          <w:lang w:val="en-CA"/>
        </w:rPr>
        <w:t xml:space="preserve"> area</w:t>
      </w:r>
      <w:r w:rsidR="00A71162">
        <w:rPr>
          <w:sz w:val="22"/>
          <w:szCs w:val="22"/>
          <w:lang w:val="en-CA"/>
        </w:rPr>
        <w:t xml:space="preserve"> (MSK</w:t>
      </w:r>
      <w:r w:rsidR="00663C89">
        <w:rPr>
          <w:sz w:val="22"/>
          <w:szCs w:val="22"/>
          <w:lang w:val="en-CA"/>
        </w:rPr>
        <w:t xml:space="preserve">). </w:t>
      </w:r>
      <w:r w:rsidRPr="00A03BBF">
        <w:rPr>
          <w:sz w:val="22"/>
          <w:szCs w:val="22"/>
          <w:lang w:val="en-CA"/>
        </w:rPr>
        <w:t xml:space="preserve"> I</w:t>
      </w:r>
      <w:r w:rsidR="00D74B42" w:rsidRPr="00A03BBF">
        <w:rPr>
          <w:sz w:val="22"/>
          <w:szCs w:val="22"/>
          <w:lang w:val="en-CA"/>
        </w:rPr>
        <w:t xml:space="preserve">n early 2019 I </w:t>
      </w:r>
      <w:r w:rsidRPr="00A03BBF">
        <w:rPr>
          <w:sz w:val="22"/>
          <w:szCs w:val="22"/>
          <w:lang w:val="en-CA"/>
        </w:rPr>
        <w:t xml:space="preserve">published a </w:t>
      </w:r>
      <w:r w:rsidR="005D6CF9" w:rsidRPr="00A03BBF">
        <w:rPr>
          <w:sz w:val="22"/>
          <w:szCs w:val="22"/>
          <w:lang w:val="en-CA"/>
        </w:rPr>
        <w:t>systemic</w:t>
      </w:r>
      <w:r w:rsidRPr="00A03BBF">
        <w:rPr>
          <w:sz w:val="22"/>
          <w:szCs w:val="22"/>
          <w:lang w:val="en-CA"/>
        </w:rPr>
        <w:t xml:space="preserve"> review entitled “</w:t>
      </w:r>
      <w:r w:rsidR="00303556" w:rsidRPr="00A03BBF">
        <w:rPr>
          <w:sz w:val="22"/>
          <w:szCs w:val="22"/>
          <w:lang w:val="en-CA"/>
        </w:rPr>
        <w:t>Comparison of CPG’s for the diagnosis, prognosis and management of non-specific neck pain: a systematic review” with Dr. Santaguida, Dr. Macdermid and Anita Gross. I</w:t>
      </w:r>
      <w:ins w:id="44" w:author="joy macdermid" w:date="2020-04-28T17:03:00Z">
        <w:r w:rsidR="009B39F9">
          <w:rPr>
            <w:sz w:val="22"/>
            <w:szCs w:val="22"/>
            <w:lang w:val="en-CA"/>
          </w:rPr>
          <w:t xml:space="preserve"> am</w:t>
        </w:r>
      </w:ins>
      <w:del w:id="45" w:author="joy macdermid" w:date="2020-04-28T17:03:00Z">
        <w:r w:rsidR="00303556" w:rsidRPr="00A03BBF" w:rsidDel="009B39F9">
          <w:rPr>
            <w:sz w:val="22"/>
            <w:szCs w:val="22"/>
            <w:lang w:val="en-CA"/>
          </w:rPr>
          <w:delText>’m also</w:delText>
        </w:r>
      </w:del>
      <w:r w:rsidR="00303556" w:rsidRPr="00A03BBF">
        <w:rPr>
          <w:sz w:val="22"/>
          <w:szCs w:val="22"/>
          <w:lang w:val="en-CA"/>
        </w:rPr>
        <w:t xml:space="preserve"> a member of the Cervical </w:t>
      </w:r>
      <w:r w:rsidR="00DB1D2B">
        <w:rPr>
          <w:sz w:val="22"/>
          <w:szCs w:val="22"/>
          <w:lang w:val="en-CA"/>
        </w:rPr>
        <w:t>O</w:t>
      </w:r>
      <w:r w:rsidR="00303556" w:rsidRPr="00A03BBF">
        <w:rPr>
          <w:sz w:val="22"/>
          <w:szCs w:val="22"/>
          <w:lang w:val="en-CA"/>
        </w:rPr>
        <w:t xml:space="preserve">verview </w:t>
      </w:r>
      <w:r w:rsidR="00DB1D2B">
        <w:rPr>
          <w:sz w:val="22"/>
          <w:szCs w:val="22"/>
          <w:lang w:val="en-CA"/>
        </w:rPr>
        <w:t>G</w:t>
      </w:r>
      <w:r w:rsidR="00303556" w:rsidRPr="00A03BBF">
        <w:rPr>
          <w:sz w:val="22"/>
          <w:szCs w:val="22"/>
          <w:lang w:val="en-CA"/>
        </w:rPr>
        <w:t>roup and</w:t>
      </w:r>
      <w:r w:rsidR="00663C89">
        <w:rPr>
          <w:sz w:val="22"/>
          <w:szCs w:val="22"/>
          <w:lang w:val="en-CA"/>
        </w:rPr>
        <w:t xml:space="preserve"> finalizing “</w:t>
      </w:r>
      <w:r w:rsidR="00303556" w:rsidRPr="00A03BBF">
        <w:rPr>
          <w:sz w:val="22"/>
          <w:szCs w:val="22"/>
          <w:lang w:val="en-CA"/>
        </w:rPr>
        <w:t>Manipulation and mobilization for non-specific neck pain</w:t>
      </w:r>
      <w:r w:rsidR="00663C89">
        <w:rPr>
          <w:sz w:val="22"/>
          <w:szCs w:val="22"/>
          <w:lang w:val="en-CA"/>
        </w:rPr>
        <w:t>, A Cochrane Review</w:t>
      </w:r>
      <w:r w:rsidR="00303556" w:rsidRPr="00A03BBF">
        <w:rPr>
          <w:sz w:val="22"/>
          <w:szCs w:val="22"/>
          <w:lang w:val="en-CA"/>
        </w:rPr>
        <w:t>” with Anita Gross.</w:t>
      </w:r>
      <w:ins w:id="46" w:author="joy macdermid" w:date="2020-04-28T17:03:00Z">
        <w:r w:rsidR="009B39F9">
          <w:rPr>
            <w:sz w:val="22"/>
            <w:szCs w:val="22"/>
            <w:lang w:val="en-CA"/>
          </w:rPr>
          <w:t xml:space="preserve"> This review</w:t>
        </w:r>
      </w:ins>
      <w:ins w:id="47" w:author="joy macdermid" w:date="2020-04-28T17:06:00Z">
        <w:r w:rsidR="009B39F9">
          <w:rPr>
            <w:sz w:val="22"/>
            <w:szCs w:val="22"/>
            <w:lang w:val="en-CA"/>
          </w:rPr>
          <w:t xml:space="preserve"> led to my continued involved in that review group where I continue to cont</w:t>
        </w:r>
      </w:ins>
      <w:ins w:id="48" w:author="joy macdermid" w:date="2020-04-28T17:07:00Z">
        <w:r w:rsidR="009B39F9">
          <w:rPr>
            <w:sz w:val="22"/>
            <w:szCs w:val="22"/>
            <w:lang w:val="en-CA"/>
          </w:rPr>
          <w:t>ribute.  I would be comfortable supervising students completing m</w:t>
        </w:r>
      </w:ins>
      <w:ins w:id="49" w:author="joy macdermid" w:date="2020-04-28T17:01:00Z">
        <w:r w:rsidR="009B39F9">
          <w:rPr>
            <w:sz w:val="22"/>
            <w:szCs w:val="22"/>
            <w:lang w:val="en-CA"/>
          </w:rPr>
          <w:t>ultiple types of evidence synthesis</w:t>
        </w:r>
      </w:ins>
      <w:ins w:id="50" w:author="joy macdermid" w:date="2020-04-28T17:07:00Z">
        <w:r w:rsidR="009B39F9">
          <w:rPr>
            <w:sz w:val="22"/>
            <w:szCs w:val="22"/>
            <w:lang w:val="en-CA"/>
          </w:rPr>
          <w:t>.</w:t>
        </w:r>
      </w:ins>
      <w:ins w:id="51" w:author="joy macdermid" w:date="2020-04-28T17:02:00Z">
        <w:r w:rsidR="009B39F9">
          <w:rPr>
            <w:sz w:val="22"/>
            <w:szCs w:val="22"/>
            <w:lang w:val="en-CA"/>
          </w:rPr>
          <w:t xml:space="preserve"> </w:t>
        </w:r>
      </w:ins>
      <w:r w:rsidR="00303556" w:rsidRPr="00A03BBF">
        <w:rPr>
          <w:sz w:val="22"/>
          <w:szCs w:val="22"/>
          <w:lang w:val="en-CA"/>
        </w:rPr>
        <w:t xml:space="preserve"> My thesis has consisted of</w:t>
      </w:r>
      <w:r w:rsidR="00663C89">
        <w:rPr>
          <w:sz w:val="22"/>
          <w:szCs w:val="22"/>
          <w:lang w:val="en-CA"/>
        </w:rPr>
        <w:t xml:space="preserve"> 4</w:t>
      </w:r>
      <w:r w:rsidR="001567F8" w:rsidRPr="00A03BBF">
        <w:rPr>
          <w:sz w:val="22"/>
          <w:szCs w:val="22"/>
          <w:lang w:val="en-CA"/>
        </w:rPr>
        <w:t xml:space="preserve"> </w:t>
      </w:r>
      <w:r w:rsidR="005D6CF9" w:rsidRPr="00A03BBF">
        <w:rPr>
          <w:sz w:val="22"/>
          <w:szCs w:val="22"/>
          <w:lang w:val="en-CA"/>
        </w:rPr>
        <w:t>manuscripts</w:t>
      </w:r>
      <w:r w:rsidR="00303556" w:rsidRPr="00A03BBF">
        <w:rPr>
          <w:sz w:val="22"/>
          <w:szCs w:val="22"/>
          <w:lang w:val="en-CA"/>
        </w:rPr>
        <w:t xml:space="preserve"> </w:t>
      </w:r>
      <w:ins w:id="52" w:author="joy macdermid" w:date="2020-04-28T17:01:00Z">
        <w:r w:rsidR="009B39F9">
          <w:rPr>
            <w:sz w:val="22"/>
            <w:szCs w:val="22"/>
            <w:lang w:val="en-CA"/>
          </w:rPr>
          <w:t xml:space="preserve">focusing </w:t>
        </w:r>
      </w:ins>
      <w:del w:id="53" w:author="joy macdermid" w:date="2020-04-28T17:01:00Z">
        <w:r w:rsidR="00303556" w:rsidRPr="00A03BBF" w:rsidDel="009B39F9">
          <w:rPr>
            <w:sz w:val="22"/>
            <w:szCs w:val="22"/>
            <w:lang w:val="en-CA"/>
          </w:rPr>
          <w:delText>for</w:delText>
        </w:r>
      </w:del>
      <w:r w:rsidR="00303556" w:rsidRPr="00A03BBF">
        <w:rPr>
          <w:sz w:val="22"/>
          <w:szCs w:val="22"/>
          <w:lang w:val="en-CA"/>
        </w:rPr>
        <w:t xml:space="preserve"> </w:t>
      </w:r>
      <w:r w:rsidR="00707F04" w:rsidRPr="00A03BBF">
        <w:rPr>
          <w:sz w:val="22"/>
          <w:szCs w:val="22"/>
          <w:lang w:val="en-CA"/>
        </w:rPr>
        <w:t>“</w:t>
      </w:r>
      <w:r w:rsidR="00303556" w:rsidRPr="00A03BBF">
        <w:rPr>
          <w:sz w:val="22"/>
          <w:szCs w:val="22"/>
          <w:lang w:val="en-CA"/>
        </w:rPr>
        <w:t>Factors affecting outcomes of distal biceps ruptures”</w:t>
      </w:r>
      <w:ins w:id="54" w:author="joy macdermid" w:date="2020-04-28T17:02:00Z">
        <w:r w:rsidR="009B39F9">
          <w:rPr>
            <w:sz w:val="22"/>
            <w:szCs w:val="22"/>
            <w:lang w:val="en-CA"/>
          </w:rPr>
          <w:t xml:space="preserve"> which allow</w:t>
        </w:r>
      </w:ins>
      <w:ins w:id="55" w:author="joy macdermid" w:date="2020-04-28T17:08:00Z">
        <w:r w:rsidR="009B39F9">
          <w:rPr>
            <w:sz w:val="22"/>
            <w:szCs w:val="22"/>
            <w:lang w:val="en-CA"/>
          </w:rPr>
          <w:t>ed</w:t>
        </w:r>
      </w:ins>
      <w:ins w:id="56" w:author="joy macdermid" w:date="2020-04-28T17:02:00Z">
        <w:r w:rsidR="009B39F9">
          <w:rPr>
            <w:sz w:val="22"/>
            <w:szCs w:val="22"/>
            <w:lang w:val="en-CA"/>
          </w:rPr>
          <w:t xml:space="preserve"> me to </w:t>
        </w:r>
      </w:ins>
      <w:ins w:id="57" w:author="joy macdermid" w:date="2020-04-28T17:32:00Z">
        <w:r w:rsidR="003270BA">
          <w:rPr>
            <w:sz w:val="22"/>
            <w:szCs w:val="22"/>
            <w:lang w:val="en-CA"/>
          </w:rPr>
          <w:t>examine one</w:t>
        </w:r>
      </w:ins>
      <w:ins w:id="58" w:author="joy macdermid" w:date="2020-04-28T17:02:00Z">
        <w:r w:rsidR="009B39F9">
          <w:rPr>
            <w:sz w:val="22"/>
            <w:szCs w:val="22"/>
            <w:lang w:val="en-CA"/>
          </w:rPr>
          <w:t xml:space="preserve"> </w:t>
        </w:r>
      </w:ins>
      <w:ins w:id="59" w:author="joy macdermid" w:date="2020-04-28T17:32:00Z">
        <w:r w:rsidR="003270BA">
          <w:rPr>
            <w:sz w:val="22"/>
            <w:szCs w:val="22"/>
            <w:lang w:val="en-CA"/>
          </w:rPr>
          <w:t>MSK</w:t>
        </w:r>
      </w:ins>
      <w:ins w:id="60" w:author="joy macdermid" w:date="2020-04-28T17:02:00Z">
        <w:r w:rsidR="009B39F9">
          <w:rPr>
            <w:sz w:val="22"/>
            <w:szCs w:val="22"/>
            <w:lang w:val="en-CA"/>
          </w:rPr>
          <w:t xml:space="preserve"> condition </w:t>
        </w:r>
      </w:ins>
      <w:ins w:id="61" w:author="joy macdermid" w:date="2020-04-28T17:03:00Z">
        <w:r w:rsidR="009B39F9">
          <w:rPr>
            <w:sz w:val="22"/>
            <w:szCs w:val="22"/>
            <w:lang w:val="en-CA"/>
          </w:rPr>
          <w:t>in</w:t>
        </w:r>
      </w:ins>
      <w:ins w:id="62" w:author="joy macdermid" w:date="2020-04-28T17:02:00Z">
        <w:r w:rsidR="009B39F9">
          <w:rPr>
            <w:sz w:val="22"/>
            <w:szCs w:val="22"/>
            <w:lang w:val="en-CA"/>
          </w:rPr>
          <w:t>-depth</w:t>
        </w:r>
      </w:ins>
      <w:r w:rsidR="00303556" w:rsidRPr="00A03BBF">
        <w:rPr>
          <w:sz w:val="22"/>
          <w:szCs w:val="22"/>
          <w:lang w:val="en-CA"/>
        </w:rPr>
        <w:t xml:space="preserve">. </w:t>
      </w:r>
      <w:r w:rsidR="001567F8" w:rsidRPr="00A03BBF">
        <w:rPr>
          <w:sz w:val="22"/>
          <w:szCs w:val="22"/>
          <w:lang w:val="en-CA"/>
        </w:rPr>
        <w:t xml:space="preserve">Therefore, my research interests have been dedicated to </w:t>
      </w:r>
      <w:r w:rsidR="005D6CF9" w:rsidRPr="00A03BBF">
        <w:rPr>
          <w:sz w:val="22"/>
          <w:szCs w:val="22"/>
          <w:lang w:val="en-CA"/>
        </w:rPr>
        <w:t>musculoskeletal</w:t>
      </w:r>
      <w:r w:rsidR="001567F8" w:rsidRPr="00A03BBF">
        <w:rPr>
          <w:sz w:val="22"/>
          <w:szCs w:val="22"/>
          <w:lang w:val="en-CA"/>
        </w:rPr>
        <w:t xml:space="preserve"> disorders particularly </w:t>
      </w:r>
      <w:r w:rsidR="00DB1D2B">
        <w:rPr>
          <w:sz w:val="22"/>
          <w:szCs w:val="22"/>
          <w:lang w:val="en-CA"/>
        </w:rPr>
        <w:t xml:space="preserve">focused upon </w:t>
      </w:r>
      <w:r w:rsidR="001567F8" w:rsidRPr="00A03BBF">
        <w:rPr>
          <w:sz w:val="22"/>
          <w:szCs w:val="22"/>
          <w:lang w:val="en-CA"/>
        </w:rPr>
        <w:t xml:space="preserve">the spine and upper extremity. </w:t>
      </w:r>
    </w:p>
    <w:p w14:paraId="77D539C3" w14:textId="4A15E49A" w:rsidR="001567F8" w:rsidRPr="00A03BBF" w:rsidRDefault="001567F8">
      <w:pPr>
        <w:rPr>
          <w:sz w:val="22"/>
          <w:szCs w:val="22"/>
          <w:lang w:val="en-CA"/>
        </w:rPr>
      </w:pPr>
    </w:p>
    <w:p w14:paraId="0DA20FCD" w14:textId="6B644598" w:rsidR="004425FA" w:rsidRPr="00A03BBF" w:rsidRDefault="009B39F9">
      <w:pPr>
        <w:rPr>
          <w:sz w:val="22"/>
          <w:szCs w:val="22"/>
          <w:lang w:val="en-CA"/>
        </w:rPr>
      </w:pPr>
      <w:ins w:id="63" w:author="joy macdermid" w:date="2020-04-28T17:09:00Z">
        <w:r>
          <w:rPr>
            <w:sz w:val="22"/>
            <w:szCs w:val="22"/>
            <w:lang w:val="en-CA"/>
          </w:rPr>
          <w:lastRenderedPageBreak/>
          <w:t xml:space="preserve"> Having a long history in </w:t>
        </w:r>
        <w:r w:rsidR="007D3E21">
          <w:rPr>
            <w:sz w:val="22"/>
            <w:szCs w:val="22"/>
            <w:lang w:val="en-CA"/>
          </w:rPr>
          <w:t xml:space="preserve">clinical practice, </w:t>
        </w:r>
      </w:ins>
      <w:ins w:id="64" w:author="joy macdermid" w:date="2020-04-28T17:32:00Z">
        <w:r w:rsidR="003270BA">
          <w:rPr>
            <w:sz w:val="22"/>
            <w:szCs w:val="22"/>
            <w:lang w:val="en-CA"/>
          </w:rPr>
          <w:t>I have been</w:t>
        </w:r>
      </w:ins>
      <w:ins w:id="65" w:author="joy macdermid" w:date="2020-04-28T17:10:00Z">
        <w:r w:rsidR="007D3E21">
          <w:rPr>
            <w:sz w:val="22"/>
            <w:szCs w:val="22"/>
            <w:lang w:val="en-CA"/>
          </w:rPr>
          <w:t xml:space="preserve"> </w:t>
        </w:r>
      </w:ins>
      <w:ins w:id="66" w:author="joy macdermid" w:date="2020-04-28T17:32:00Z">
        <w:r w:rsidR="003270BA">
          <w:rPr>
            <w:sz w:val="22"/>
            <w:szCs w:val="22"/>
            <w:lang w:val="en-CA"/>
          </w:rPr>
          <w:t>thinking about</w:t>
        </w:r>
      </w:ins>
      <w:ins w:id="67" w:author="joy macdermid" w:date="2020-04-28T17:10:00Z">
        <w:r w:rsidR="007D3E21">
          <w:rPr>
            <w:sz w:val="22"/>
            <w:szCs w:val="22"/>
            <w:lang w:val="en-CA"/>
          </w:rPr>
          <w:t xml:space="preserve"> new </w:t>
        </w:r>
      </w:ins>
      <w:ins w:id="68" w:author="joy macdermid" w:date="2020-04-28T17:32:00Z">
        <w:r w:rsidR="003270BA">
          <w:rPr>
            <w:sz w:val="22"/>
            <w:szCs w:val="22"/>
            <w:lang w:val="en-CA"/>
          </w:rPr>
          <w:t>challenges for</w:t>
        </w:r>
      </w:ins>
      <w:ins w:id="69" w:author="joy macdermid" w:date="2020-04-28T17:10:00Z">
        <w:r w:rsidR="007D3E21">
          <w:rPr>
            <w:sz w:val="22"/>
            <w:szCs w:val="22"/>
            <w:lang w:val="en-CA"/>
          </w:rPr>
          <w:t xml:space="preserve"> the past few years. This motivated my  enrollment in a PhD program at McMaster</w:t>
        </w:r>
      </w:ins>
      <w:ins w:id="70" w:author="joy macdermid" w:date="2020-04-28T17:18:00Z">
        <w:r w:rsidR="007D3E21">
          <w:rPr>
            <w:sz w:val="22"/>
            <w:szCs w:val="22"/>
            <w:lang w:val="en-CA"/>
          </w:rPr>
          <w:t xml:space="preserve"> to support</w:t>
        </w:r>
      </w:ins>
      <w:ins w:id="71" w:author="joy macdermid" w:date="2020-04-28T17:19:00Z">
        <w:r w:rsidR="00E6460E">
          <w:rPr>
            <w:sz w:val="22"/>
            <w:szCs w:val="22"/>
            <w:lang w:val="en-CA"/>
          </w:rPr>
          <w:t xml:space="preserve"> my</w:t>
        </w:r>
      </w:ins>
      <w:ins w:id="72" w:author="joy macdermid" w:date="2020-04-28T17:10:00Z">
        <w:r w:rsidR="007D3E21">
          <w:rPr>
            <w:sz w:val="22"/>
            <w:szCs w:val="22"/>
            <w:lang w:val="en-CA"/>
          </w:rPr>
          <w:t xml:space="preserve"> transition from</w:t>
        </w:r>
      </w:ins>
      <w:ins w:id="73" w:author="joy macdermid" w:date="2020-04-28T17:20:00Z">
        <w:r w:rsidR="00E6460E">
          <w:rPr>
            <w:sz w:val="22"/>
            <w:szCs w:val="22"/>
            <w:lang w:val="en-CA"/>
          </w:rPr>
          <w:t xml:space="preserve"> full-time  practice into </w:t>
        </w:r>
      </w:ins>
      <w:ins w:id="74" w:author="joy macdermid" w:date="2020-04-28T17:21:00Z">
        <w:r w:rsidR="00E6460E">
          <w:rPr>
            <w:sz w:val="22"/>
            <w:szCs w:val="22"/>
            <w:lang w:val="en-CA"/>
          </w:rPr>
          <w:t xml:space="preserve"> new pursuits </w:t>
        </w:r>
      </w:ins>
      <w:del w:id="75" w:author="joy macdermid" w:date="2020-04-28T17:21:00Z">
        <w:r w:rsidR="001567F8" w:rsidRPr="00A03BBF" w:rsidDel="00E6460E">
          <w:rPr>
            <w:sz w:val="22"/>
            <w:szCs w:val="22"/>
            <w:lang w:val="en-CA"/>
          </w:rPr>
          <w:delText xml:space="preserve">I have had a strong desire to </w:delText>
        </w:r>
      </w:del>
      <w:del w:id="76" w:author="joy macdermid" w:date="2020-04-28T17:09:00Z">
        <w:r w:rsidR="001567F8" w:rsidRPr="00A03BBF" w:rsidDel="009B39F9">
          <w:rPr>
            <w:sz w:val="22"/>
            <w:szCs w:val="22"/>
            <w:lang w:val="en-CA"/>
          </w:rPr>
          <w:delText>l</w:delText>
        </w:r>
      </w:del>
      <w:del w:id="77" w:author="joy macdermid" w:date="2020-04-28T17:21:00Z">
        <w:r w:rsidR="001567F8" w:rsidRPr="00A03BBF" w:rsidDel="00E6460E">
          <w:rPr>
            <w:sz w:val="22"/>
            <w:szCs w:val="22"/>
            <w:lang w:val="en-CA"/>
          </w:rPr>
          <w:delText xml:space="preserve">eave clinical practice to pursue </w:delText>
        </w:r>
      </w:del>
      <w:r w:rsidR="001567F8" w:rsidRPr="00A03BBF">
        <w:rPr>
          <w:sz w:val="22"/>
          <w:szCs w:val="22"/>
          <w:lang w:val="en-CA"/>
        </w:rPr>
        <w:t xml:space="preserve">teaching </w:t>
      </w:r>
      <w:ins w:id="78" w:author="joy macdermid" w:date="2020-04-28T17:16:00Z">
        <w:r w:rsidR="007D3E21">
          <w:rPr>
            <w:sz w:val="22"/>
            <w:szCs w:val="22"/>
            <w:lang w:val="en-CA"/>
          </w:rPr>
          <w:t>and research</w:t>
        </w:r>
      </w:ins>
      <w:del w:id="79" w:author="joy macdermid" w:date="2020-04-28T17:16:00Z">
        <w:r w:rsidR="001567F8" w:rsidRPr="00A03BBF" w:rsidDel="007D3E21">
          <w:rPr>
            <w:sz w:val="22"/>
            <w:szCs w:val="22"/>
            <w:lang w:val="en-CA"/>
          </w:rPr>
          <w:delText>for</w:delText>
        </w:r>
        <w:r w:rsidR="005D6CF9" w:rsidRPr="00A03BBF" w:rsidDel="007D3E21">
          <w:rPr>
            <w:sz w:val="22"/>
            <w:szCs w:val="22"/>
            <w:lang w:val="en-CA"/>
          </w:rPr>
          <w:delText xml:space="preserve"> some time</w:delText>
        </w:r>
      </w:del>
      <w:del w:id="80" w:author="joy macdermid" w:date="2020-04-28T17:21:00Z">
        <w:r w:rsidR="001567F8" w:rsidRPr="00A03BBF" w:rsidDel="00E6460E">
          <w:rPr>
            <w:sz w:val="22"/>
            <w:szCs w:val="22"/>
            <w:lang w:val="en-CA"/>
          </w:rPr>
          <w:delText xml:space="preserve">. Hence, </w:delText>
        </w:r>
        <w:r w:rsidR="00D74B42" w:rsidRPr="00A03BBF" w:rsidDel="00E6460E">
          <w:rPr>
            <w:sz w:val="22"/>
            <w:szCs w:val="22"/>
            <w:lang w:val="en-CA"/>
          </w:rPr>
          <w:delText>my desire to</w:delText>
        </w:r>
        <w:r w:rsidR="001567F8" w:rsidRPr="00A03BBF" w:rsidDel="00E6460E">
          <w:rPr>
            <w:sz w:val="22"/>
            <w:szCs w:val="22"/>
            <w:lang w:val="en-CA"/>
          </w:rPr>
          <w:delText xml:space="preserve"> pursue a doctor</w:delText>
        </w:r>
        <w:r w:rsidR="00D74B42" w:rsidRPr="00A03BBF" w:rsidDel="00E6460E">
          <w:rPr>
            <w:sz w:val="22"/>
            <w:szCs w:val="22"/>
            <w:lang w:val="en-CA"/>
          </w:rPr>
          <w:delText>al</w:delText>
        </w:r>
        <w:r w:rsidR="001567F8" w:rsidRPr="00A03BBF" w:rsidDel="00E6460E">
          <w:rPr>
            <w:sz w:val="22"/>
            <w:szCs w:val="22"/>
            <w:lang w:val="en-CA"/>
          </w:rPr>
          <w:delText xml:space="preserve"> degree from McMaster University. With </w:delText>
        </w:r>
        <w:r w:rsidR="00A03BBF" w:rsidRPr="00A03BBF" w:rsidDel="00E6460E">
          <w:rPr>
            <w:sz w:val="22"/>
            <w:szCs w:val="22"/>
            <w:lang w:val="en-CA"/>
          </w:rPr>
          <w:delText>strong aspirations</w:delText>
        </w:r>
        <w:r w:rsidR="001567F8" w:rsidRPr="00A03BBF" w:rsidDel="00E6460E">
          <w:rPr>
            <w:sz w:val="22"/>
            <w:szCs w:val="22"/>
            <w:lang w:val="en-CA"/>
          </w:rPr>
          <w:delText xml:space="preserve"> for both research and teaching, I feel</w:delText>
        </w:r>
        <w:r w:rsidR="00707F04" w:rsidRPr="00A03BBF" w:rsidDel="00E6460E">
          <w:rPr>
            <w:sz w:val="22"/>
            <w:szCs w:val="22"/>
            <w:lang w:val="en-CA"/>
          </w:rPr>
          <w:delText xml:space="preserve"> I would make a strong candidate for the position</w:delText>
        </w:r>
      </w:del>
      <w:r w:rsidR="001567F8" w:rsidRPr="00A03BBF">
        <w:rPr>
          <w:sz w:val="22"/>
          <w:szCs w:val="22"/>
          <w:lang w:val="en-CA"/>
        </w:rPr>
        <w:t xml:space="preserve">. </w:t>
      </w:r>
      <w:ins w:id="81" w:author="joy macdermid" w:date="2020-04-28T17:21:00Z">
        <w:r w:rsidR="00E6460E">
          <w:rPr>
            <w:sz w:val="22"/>
            <w:szCs w:val="22"/>
            <w:lang w:val="en-CA"/>
          </w:rPr>
          <w:t xml:space="preserve"> While my experience in academic teaching is </w:t>
        </w:r>
      </w:ins>
      <w:ins w:id="82" w:author="joy macdermid" w:date="2020-04-28T17:32:00Z">
        <w:r w:rsidR="003270BA">
          <w:rPr>
            <w:sz w:val="22"/>
            <w:szCs w:val="22"/>
            <w:lang w:val="en-CA"/>
          </w:rPr>
          <w:t>limited,</w:t>
        </w:r>
      </w:ins>
      <w:ins w:id="83" w:author="joy macdermid" w:date="2020-04-28T17:22:00Z">
        <w:r w:rsidR="00E6460E">
          <w:rPr>
            <w:sz w:val="22"/>
            <w:szCs w:val="22"/>
            <w:lang w:val="en-CA"/>
          </w:rPr>
          <w:t xml:space="preserve"> I have been highly engaged in post-</w:t>
        </w:r>
      </w:ins>
      <w:ins w:id="84" w:author="joy macdermid" w:date="2020-04-28T17:32:00Z">
        <w:r w:rsidR="003270BA">
          <w:rPr>
            <w:sz w:val="22"/>
            <w:szCs w:val="22"/>
            <w:lang w:val="en-CA"/>
          </w:rPr>
          <w:t>professional teaching</w:t>
        </w:r>
      </w:ins>
      <w:ins w:id="85" w:author="joy macdermid" w:date="2020-04-28T17:22:00Z">
        <w:r w:rsidR="00E6460E">
          <w:rPr>
            <w:sz w:val="22"/>
            <w:szCs w:val="22"/>
            <w:lang w:val="en-CA"/>
          </w:rPr>
          <w:t xml:space="preserve"> </w:t>
        </w:r>
      </w:ins>
      <w:ins w:id="86" w:author="joy macdermid" w:date="2020-04-28T17:32:00Z">
        <w:r w:rsidR="003270BA">
          <w:rPr>
            <w:sz w:val="22"/>
            <w:szCs w:val="22"/>
            <w:lang w:val="en-CA"/>
          </w:rPr>
          <w:t>and have</w:t>
        </w:r>
      </w:ins>
      <w:ins w:id="87" w:author="joy macdermid" w:date="2020-04-28T17:30:00Z">
        <w:r w:rsidR="003270BA">
          <w:rPr>
            <w:sz w:val="22"/>
            <w:szCs w:val="22"/>
            <w:lang w:val="en-CA"/>
          </w:rPr>
          <w:t xml:space="preserve"> had positive </w:t>
        </w:r>
      </w:ins>
      <w:ins w:id="88" w:author="joy macdermid" w:date="2020-04-28T17:32:00Z">
        <w:r w:rsidR="003270BA">
          <w:rPr>
            <w:sz w:val="22"/>
            <w:szCs w:val="22"/>
            <w:lang w:val="en-CA"/>
          </w:rPr>
          <w:t>experiences teaching</w:t>
        </w:r>
      </w:ins>
      <w:ins w:id="89" w:author="joy macdermid" w:date="2020-04-28T17:30:00Z">
        <w:r w:rsidR="003270BA">
          <w:rPr>
            <w:sz w:val="22"/>
            <w:szCs w:val="22"/>
            <w:lang w:val="en-CA"/>
          </w:rPr>
          <w:t xml:space="preserve"> in multipl</w:t>
        </w:r>
      </w:ins>
      <w:ins w:id="90" w:author="joy macdermid" w:date="2020-04-28T17:31:00Z">
        <w:r w:rsidR="003270BA">
          <w:rPr>
            <w:sz w:val="22"/>
            <w:szCs w:val="22"/>
            <w:lang w:val="en-CA"/>
          </w:rPr>
          <w:t xml:space="preserve">e </w:t>
        </w:r>
      </w:ins>
      <w:ins w:id="91" w:author="joy macdermid" w:date="2020-04-28T17:32:00Z">
        <w:r w:rsidR="003270BA">
          <w:rPr>
            <w:sz w:val="22"/>
            <w:szCs w:val="22"/>
            <w:lang w:val="en-CA"/>
          </w:rPr>
          <w:t>contexts.</w:t>
        </w:r>
      </w:ins>
      <w:ins w:id="92" w:author="joy macdermid" w:date="2020-04-28T17:31:00Z">
        <w:r w:rsidR="003270BA">
          <w:rPr>
            <w:sz w:val="22"/>
            <w:szCs w:val="22"/>
            <w:lang w:val="en-CA"/>
          </w:rPr>
          <w:t xml:space="preserve">  I </w:t>
        </w:r>
      </w:ins>
      <w:ins w:id="93" w:author="joy macdermid" w:date="2020-04-28T17:32:00Z">
        <w:r w:rsidR="003270BA">
          <w:rPr>
            <w:sz w:val="22"/>
            <w:szCs w:val="22"/>
            <w:lang w:val="en-CA"/>
          </w:rPr>
          <w:t>am excited</w:t>
        </w:r>
      </w:ins>
      <w:ins w:id="94" w:author="joy macdermid" w:date="2020-04-28T17:31:00Z">
        <w:r w:rsidR="003270BA">
          <w:rPr>
            <w:sz w:val="22"/>
            <w:szCs w:val="22"/>
            <w:lang w:val="en-CA"/>
          </w:rPr>
          <w:t xml:space="preserve"> about the opportunity to</w:t>
        </w:r>
      </w:ins>
      <w:ins w:id="95" w:author="joy macdermid" w:date="2020-04-28T17:22:00Z">
        <w:r w:rsidR="00E6460E">
          <w:rPr>
            <w:sz w:val="22"/>
            <w:szCs w:val="22"/>
            <w:lang w:val="en-CA"/>
          </w:rPr>
          <w:t xml:space="preserve"> help</w:t>
        </w:r>
      </w:ins>
      <w:ins w:id="96" w:author="joy macdermid" w:date="2020-04-28T17:31:00Z">
        <w:r w:rsidR="003270BA">
          <w:rPr>
            <w:sz w:val="22"/>
            <w:szCs w:val="22"/>
            <w:lang w:val="en-CA"/>
          </w:rPr>
          <w:t xml:space="preserve"> the faculty prepare</w:t>
        </w:r>
      </w:ins>
      <w:ins w:id="97" w:author="joy macdermid" w:date="2020-04-28T17:22:00Z">
        <w:r w:rsidR="00E6460E">
          <w:rPr>
            <w:sz w:val="22"/>
            <w:szCs w:val="22"/>
            <w:lang w:val="en-CA"/>
          </w:rPr>
          <w:t xml:space="preserve"> Western </w:t>
        </w:r>
      </w:ins>
      <w:ins w:id="98" w:author="joy macdermid" w:date="2020-04-28T17:32:00Z">
        <w:r w:rsidR="003270BA">
          <w:rPr>
            <w:sz w:val="22"/>
            <w:szCs w:val="22"/>
            <w:lang w:val="en-CA"/>
          </w:rPr>
          <w:t>students for</w:t>
        </w:r>
      </w:ins>
      <w:ins w:id="99" w:author="joy macdermid" w:date="2020-04-28T17:23:00Z">
        <w:r w:rsidR="00E6460E">
          <w:rPr>
            <w:sz w:val="22"/>
            <w:szCs w:val="22"/>
            <w:lang w:val="en-CA"/>
          </w:rPr>
          <w:t xml:space="preserve"> today’s practice. </w:t>
        </w:r>
      </w:ins>
      <w:r w:rsidR="004425FA" w:rsidRPr="00A03BBF">
        <w:rPr>
          <w:sz w:val="22"/>
          <w:szCs w:val="22"/>
          <w:lang w:val="en-CA"/>
        </w:rPr>
        <w:t xml:space="preserve"> </w:t>
      </w:r>
      <w:del w:id="100" w:author="joy macdermid" w:date="2020-04-28T17:31:00Z">
        <w:r w:rsidR="004425FA" w:rsidRPr="00A03BBF" w:rsidDel="003270BA">
          <w:rPr>
            <w:sz w:val="22"/>
            <w:szCs w:val="22"/>
            <w:lang w:val="en-CA"/>
          </w:rPr>
          <w:delText>I am confident that I have acquired</w:delText>
        </w:r>
        <w:r w:rsidR="005D6CF9" w:rsidRPr="00A03BBF" w:rsidDel="003270BA">
          <w:rPr>
            <w:sz w:val="22"/>
            <w:szCs w:val="22"/>
            <w:lang w:val="en-CA"/>
          </w:rPr>
          <w:delText xml:space="preserve"> the skill set for teaching</w:delText>
        </w:r>
        <w:r w:rsidR="004425FA" w:rsidRPr="00A03BBF" w:rsidDel="003270BA">
          <w:rPr>
            <w:sz w:val="22"/>
            <w:szCs w:val="22"/>
            <w:lang w:val="en-CA"/>
          </w:rPr>
          <w:delText xml:space="preserve"> </w:delText>
        </w:r>
        <w:r w:rsidR="005D6CF9" w:rsidRPr="00A03BBF" w:rsidDel="003270BA">
          <w:rPr>
            <w:sz w:val="22"/>
            <w:szCs w:val="22"/>
            <w:lang w:val="en-CA"/>
          </w:rPr>
          <w:delText xml:space="preserve">in addition </w:delText>
        </w:r>
        <w:r w:rsidR="00A71162" w:rsidDel="003270BA">
          <w:rPr>
            <w:sz w:val="22"/>
            <w:szCs w:val="22"/>
            <w:lang w:val="en-CA"/>
          </w:rPr>
          <w:delText xml:space="preserve">to </w:delText>
        </w:r>
        <w:r w:rsidR="005D6CF9" w:rsidRPr="00A03BBF" w:rsidDel="003270BA">
          <w:rPr>
            <w:sz w:val="22"/>
            <w:szCs w:val="22"/>
            <w:lang w:val="en-CA"/>
          </w:rPr>
          <w:delText xml:space="preserve">the </w:delText>
        </w:r>
        <w:r w:rsidR="004425FA" w:rsidRPr="00A03BBF" w:rsidDel="003270BA">
          <w:rPr>
            <w:sz w:val="22"/>
            <w:szCs w:val="22"/>
            <w:lang w:val="en-CA"/>
          </w:rPr>
          <w:delText xml:space="preserve">years of </w:delText>
        </w:r>
        <w:r w:rsidR="005D6CF9" w:rsidRPr="00A03BBF" w:rsidDel="003270BA">
          <w:rPr>
            <w:sz w:val="22"/>
            <w:szCs w:val="22"/>
            <w:lang w:val="en-CA"/>
          </w:rPr>
          <w:delText xml:space="preserve">clinical </w:delText>
        </w:r>
        <w:r w:rsidR="004425FA" w:rsidRPr="00A03BBF" w:rsidDel="003270BA">
          <w:rPr>
            <w:sz w:val="22"/>
            <w:szCs w:val="22"/>
            <w:lang w:val="en-CA"/>
          </w:rPr>
          <w:delText xml:space="preserve">practice </w:delText>
        </w:r>
        <w:r w:rsidR="00A71162" w:rsidDel="003270BA">
          <w:rPr>
            <w:sz w:val="22"/>
            <w:szCs w:val="22"/>
            <w:lang w:val="en-CA"/>
          </w:rPr>
          <w:delText>that</w:delText>
        </w:r>
        <w:r w:rsidR="005D6CF9" w:rsidRPr="00A03BBF" w:rsidDel="003270BA">
          <w:rPr>
            <w:sz w:val="22"/>
            <w:szCs w:val="22"/>
            <w:lang w:val="en-CA"/>
          </w:rPr>
          <w:delText xml:space="preserve"> </w:delText>
        </w:r>
        <w:r w:rsidR="004425FA" w:rsidRPr="00A03BBF" w:rsidDel="003270BA">
          <w:rPr>
            <w:sz w:val="22"/>
            <w:szCs w:val="22"/>
            <w:lang w:val="en-CA"/>
          </w:rPr>
          <w:delText>have prepared me for this opportunity</w:delText>
        </w:r>
      </w:del>
      <w:r w:rsidR="004425FA" w:rsidRPr="00A03BBF">
        <w:rPr>
          <w:sz w:val="22"/>
          <w:szCs w:val="22"/>
          <w:lang w:val="en-CA"/>
        </w:rPr>
        <w:t>. My expertise in MSK research</w:t>
      </w:r>
      <w:r w:rsidR="005D6CF9" w:rsidRPr="00A03BBF">
        <w:rPr>
          <w:sz w:val="22"/>
          <w:szCs w:val="22"/>
          <w:lang w:val="en-CA"/>
        </w:rPr>
        <w:t xml:space="preserve"> are aligned with the programs mission and vision</w:t>
      </w:r>
      <w:r w:rsidR="00A03BBF" w:rsidRPr="00A03BBF">
        <w:rPr>
          <w:sz w:val="22"/>
          <w:szCs w:val="22"/>
          <w:lang w:val="en-CA"/>
        </w:rPr>
        <w:t xml:space="preserve">, </w:t>
      </w:r>
      <w:r w:rsidR="005D6CF9" w:rsidRPr="00A03BBF">
        <w:rPr>
          <w:sz w:val="22"/>
          <w:szCs w:val="22"/>
          <w:lang w:val="en-CA"/>
        </w:rPr>
        <w:t xml:space="preserve">to provide exemplary educational programs as well as provide outstanding leadership in rehabilitation science at the national and international levels. </w:t>
      </w:r>
      <w:r w:rsidR="004425FA" w:rsidRPr="00A03BBF">
        <w:rPr>
          <w:sz w:val="22"/>
          <w:szCs w:val="22"/>
          <w:lang w:val="en-CA"/>
        </w:rPr>
        <w:t>I would l</w:t>
      </w:r>
      <w:r w:rsidR="00663C89">
        <w:rPr>
          <w:sz w:val="22"/>
          <w:szCs w:val="22"/>
          <w:lang w:val="en-CA"/>
        </w:rPr>
        <w:t>ook forward to</w:t>
      </w:r>
      <w:r w:rsidR="004425FA" w:rsidRPr="00A03BBF">
        <w:rPr>
          <w:sz w:val="22"/>
          <w:szCs w:val="22"/>
          <w:lang w:val="en-CA"/>
        </w:rPr>
        <w:t xml:space="preserve"> t</w:t>
      </w:r>
      <w:r w:rsidR="005D6CF9" w:rsidRPr="00A03BBF">
        <w:rPr>
          <w:sz w:val="22"/>
          <w:szCs w:val="22"/>
          <w:lang w:val="en-CA"/>
        </w:rPr>
        <w:t>he opportunity to</w:t>
      </w:r>
      <w:r w:rsidR="004425FA" w:rsidRPr="00A03BBF">
        <w:rPr>
          <w:sz w:val="22"/>
          <w:szCs w:val="22"/>
          <w:lang w:val="en-CA"/>
        </w:rPr>
        <w:t xml:space="preserve"> meet to further discuss my experience </w:t>
      </w:r>
      <w:r w:rsidR="00663C89">
        <w:rPr>
          <w:sz w:val="22"/>
          <w:szCs w:val="22"/>
          <w:lang w:val="en-CA"/>
        </w:rPr>
        <w:t xml:space="preserve">and </w:t>
      </w:r>
      <w:r w:rsidR="005D6CF9" w:rsidRPr="00A03BBF">
        <w:rPr>
          <w:sz w:val="22"/>
          <w:szCs w:val="22"/>
          <w:lang w:val="en-CA"/>
        </w:rPr>
        <w:t>a</w:t>
      </w:r>
      <w:r w:rsidR="00663C89">
        <w:rPr>
          <w:sz w:val="22"/>
          <w:szCs w:val="22"/>
          <w:lang w:val="en-CA"/>
        </w:rPr>
        <w:t>nswer any</w:t>
      </w:r>
      <w:r w:rsidR="005D6CF9" w:rsidRPr="00A03BBF">
        <w:rPr>
          <w:sz w:val="22"/>
          <w:szCs w:val="22"/>
          <w:lang w:val="en-CA"/>
        </w:rPr>
        <w:t xml:space="preserve"> questions you may have.</w:t>
      </w:r>
      <w:r w:rsidR="004425FA" w:rsidRPr="00A03BBF">
        <w:rPr>
          <w:sz w:val="22"/>
          <w:szCs w:val="22"/>
          <w:lang w:val="en-CA"/>
        </w:rPr>
        <w:t xml:space="preserve"> </w:t>
      </w:r>
    </w:p>
    <w:p w14:paraId="34586AB8" w14:textId="3F02DA87" w:rsidR="00096106" w:rsidRPr="00A03BBF" w:rsidRDefault="00096106">
      <w:pPr>
        <w:rPr>
          <w:sz w:val="22"/>
          <w:szCs w:val="22"/>
          <w:lang w:val="en-CA"/>
        </w:rPr>
      </w:pPr>
    </w:p>
    <w:p w14:paraId="6B864408" w14:textId="4804D0E1" w:rsidR="00096106" w:rsidRDefault="00096106">
      <w:pPr>
        <w:rPr>
          <w:sz w:val="22"/>
          <w:szCs w:val="22"/>
          <w:lang w:val="en-CA"/>
        </w:rPr>
      </w:pPr>
    </w:p>
    <w:p w14:paraId="7BCE20E6" w14:textId="2DD11D9A" w:rsidR="00A03BBF" w:rsidRDefault="00A03BBF">
      <w:pPr>
        <w:rPr>
          <w:sz w:val="22"/>
          <w:szCs w:val="22"/>
          <w:lang w:val="en-CA"/>
        </w:rPr>
      </w:pPr>
    </w:p>
    <w:p w14:paraId="6C2CAED4" w14:textId="76CB9474" w:rsidR="00A03BBF" w:rsidRPr="00A03BBF" w:rsidRDefault="00A03BBF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Paul Parikh, P</w:t>
      </w:r>
      <w:bookmarkStart w:id="101" w:name="_GoBack"/>
      <w:bookmarkEnd w:id="101"/>
      <w:r>
        <w:rPr>
          <w:sz w:val="22"/>
          <w:szCs w:val="22"/>
          <w:lang w:val="en-CA"/>
        </w:rPr>
        <w:t xml:space="preserve">T, PhD </w:t>
      </w:r>
    </w:p>
    <w:sectPr w:rsidR="00A03BBF" w:rsidRPr="00A03BBF" w:rsidSect="009143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y macdermid" w:date="2020-04-28T16:38:00Z" w:initials="jmd">
    <w:p w14:paraId="1FD413F0" w14:textId="56A89178" w:rsidR="00B731E3" w:rsidRDefault="00B731E3">
      <w:pPr>
        <w:pStyle w:val="CommentText"/>
      </w:pPr>
      <w:r>
        <w:rPr>
          <w:rStyle w:val="CommentReference"/>
        </w:rPr>
        <w:annotationRef/>
      </w:r>
      <w:r>
        <w:t>Add your contact info</w:t>
      </w:r>
    </w:p>
  </w:comment>
  <w:comment w:id="25" w:author="joy macdermid" w:date="2020-04-28T16:55:00Z" w:initials="jmd">
    <w:p w14:paraId="0ED1CC11" w14:textId="5934D93B" w:rsidR="00551716" w:rsidRDefault="00551716">
      <w:pPr>
        <w:pStyle w:val="CommentText"/>
      </w:pPr>
      <w:r>
        <w:rPr>
          <w:rStyle w:val="CommentReference"/>
        </w:rPr>
        <w:annotationRef/>
      </w:r>
      <w:r>
        <w:t>I would highlight areas of practice  and advanced certifications in one paragraph</w:t>
      </w:r>
    </w:p>
  </w:comment>
  <w:comment w:id="43" w:author="joy macdermid" w:date="2020-04-28T16:59:00Z" w:initials="jmd">
    <w:p w14:paraId="27039768" w14:textId="7BCDA610" w:rsidR="009B39F9" w:rsidRDefault="009B39F9">
      <w:pPr>
        <w:pStyle w:val="CommentText"/>
      </w:pPr>
      <w:r>
        <w:rPr>
          <w:rStyle w:val="CommentReference"/>
        </w:rPr>
        <w:annotationRef/>
      </w:r>
      <w:r>
        <w:t>I think  your sport experience and other experiences…. Should be  briefly mentioned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D413F0" w15:done="0"/>
  <w15:commentEx w15:paraId="0ED1CC11" w15:done="0"/>
  <w15:commentEx w15:paraId="2703976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D413F0" w16cid:durableId="2252DAA3"/>
  <w16cid:commentId w16cid:paraId="0ED1CC11" w16cid:durableId="2252DE6F"/>
  <w16cid:commentId w16cid:paraId="27039768" w16cid:durableId="2252DF8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y macdermid">
    <w15:presenceInfo w15:providerId="None" w15:userId="joy macdermi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06"/>
    <w:rsid w:val="00096106"/>
    <w:rsid w:val="001567F8"/>
    <w:rsid w:val="002914B8"/>
    <w:rsid w:val="002A043B"/>
    <w:rsid w:val="002F17A3"/>
    <w:rsid w:val="00303556"/>
    <w:rsid w:val="003270BA"/>
    <w:rsid w:val="003D6984"/>
    <w:rsid w:val="0042788F"/>
    <w:rsid w:val="004425FA"/>
    <w:rsid w:val="00551716"/>
    <w:rsid w:val="005D6CF9"/>
    <w:rsid w:val="0060104D"/>
    <w:rsid w:val="00641270"/>
    <w:rsid w:val="00663C89"/>
    <w:rsid w:val="00707F04"/>
    <w:rsid w:val="007D3E21"/>
    <w:rsid w:val="00815B26"/>
    <w:rsid w:val="008303DD"/>
    <w:rsid w:val="00911037"/>
    <w:rsid w:val="009143E3"/>
    <w:rsid w:val="009944E5"/>
    <w:rsid w:val="009B39F9"/>
    <w:rsid w:val="009F6432"/>
    <w:rsid w:val="00A03BBF"/>
    <w:rsid w:val="00A71162"/>
    <w:rsid w:val="00AA0AED"/>
    <w:rsid w:val="00B006DA"/>
    <w:rsid w:val="00B731E3"/>
    <w:rsid w:val="00C074E2"/>
    <w:rsid w:val="00CC4C58"/>
    <w:rsid w:val="00D205C6"/>
    <w:rsid w:val="00D46A50"/>
    <w:rsid w:val="00D74B42"/>
    <w:rsid w:val="00DB1D2B"/>
    <w:rsid w:val="00E210C2"/>
    <w:rsid w:val="00E6460E"/>
    <w:rsid w:val="00ED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7796"/>
  <w14:defaultImageDpi w14:val="32767"/>
  <w15:chartTrackingRefBased/>
  <w15:docId w15:val="{885F2C44-8BCF-F043-B393-BD6D92DA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6CF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CF9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73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31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31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3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31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Parikh</dc:creator>
  <cp:keywords/>
  <dc:description/>
  <cp:lastModifiedBy>joy macdermid</cp:lastModifiedBy>
  <cp:revision>2</cp:revision>
  <dcterms:created xsi:type="dcterms:W3CDTF">2020-04-28T21:37:00Z</dcterms:created>
  <dcterms:modified xsi:type="dcterms:W3CDTF">2020-04-28T21:37:00Z</dcterms:modified>
</cp:coreProperties>
</file>