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A6BF6A" w14:textId="3859360D" w:rsidR="009B0816" w:rsidRDefault="009B0816" w:rsidP="009B0816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93D935" wp14:editId="27E4AE36">
            <wp:simplePos x="0" y="0"/>
            <wp:positionH relativeFrom="margin">
              <wp:posOffset>-98425</wp:posOffset>
            </wp:positionH>
            <wp:positionV relativeFrom="paragraph">
              <wp:posOffset>0</wp:posOffset>
            </wp:positionV>
            <wp:extent cx="960120" cy="927100"/>
            <wp:effectExtent l="0" t="0" r="0" b="0"/>
            <wp:wrapSquare wrapText="bothSides" distT="0" distB="0" distL="114300" distR="114300"/>
            <wp:docPr id="57" name="image4.png" descr="Image result for university of toronto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result for university of toronto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194">
        <w:rPr>
          <w:rFonts w:ascii="Times New Roman" w:eastAsia="Times New Roman" w:hAnsi="Times New Roman" w:cs="Times New Roman"/>
          <w:b/>
          <w:sz w:val="24"/>
          <w:szCs w:val="24"/>
        </w:rPr>
        <w:t>Pavlos Bobos PT, PhD</w:t>
      </w:r>
      <w:bookmarkStart w:id="0" w:name="_gjdgxs" w:colFirst="0" w:colLast="0"/>
      <w:bookmarkEnd w:id="0"/>
    </w:p>
    <w:p w14:paraId="60A459DC" w14:textId="77777777" w:rsidR="001857F1" w:rsidRDefault="0004119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Postdoctoral Fellow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Applied Health Research Centre </w:t>
      </w:r>
    </w:p>
    <w:p w14:paraId="1C1848C8" w14:textId="77777777" w:rsidR="001857F1" w:rsidRDefault="0004119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St. Michael’s Hospital | Li Ka Shing Knowledge Institute </w:t>
      </w:r>
    </w:p>
    <w:p w14:paraId="6AACDDCC" w14:textId="77777777" w:rsidR="001857F1" w:rsidRDefault="0004119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University of Toronto</w:t>
      </w:r>
    </w:p>
    <w:p w14:paraId="04C5BD58" w14:textId="77777777" w:rsidR="001857F1" w:rsidRDefault="0004119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E: </w:t>
      </w:r>
      <w:hyperlink r:id="rId8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p.bobos@mail.utoronto.ca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T: </w:t>
      </w:r>
      <w:hyperlink r:id="rId9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519-870-5145</w:t>
        </w:r>
      </w:hyperlink>
    </w:p>
    <w:p w14:paraId="30FD9177" w14:textId="77777777" w:rsidR="001857F1" w:rsidRDefault="00041194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4A05AB1" wp14:editId="16C3D97F">
                <wp:simplePos x="0" y="0"/>
                <wp:positionH relativeFrom="margin">
                  <wp:posOffset>-42544</wp:posOffset>
                </wp:positionH>
                <wp:positionV relativeFrom="paragraph">
                  <wp:posOffset>107315</wp:posOffset>
                </wp:positionV>
                <wp:extent cx="6881812" cy="33337"/>
                <wp:effectExtent l="0" t="0" r="33655" b="241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812" cy="333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BE172" id="Straight Connector 5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35pt,8.45pt" to="538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" strokecolor="#365f91 [2404]" strokeweight="1.5pt">
                <w10:wrap anchorx="margin"/>
              </v:line>
            </w:pict>
          </mc:Fallback>
        </mc:AlternateContent>
      </w:r>
    </w:p>
    <w:p w14:paraId="5D028F1E" w14:textId="23E4A558" w:rsidR="00CB44EB" w:rsidRDefault="00041194" w:rsidP="00CB4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r w:rsidR="00CB44EB" w:rsidRPr="00CB44EB">
        <w:rPr>
          <w:rFonts w:ascii="Times New Roman" w:eastAsia="Times New Roman" w:hAnsi="Times New Roman" w:cs="Times New Roman"/>
          <w:sz w:val="24"/>
          <w:szCs w:val="24"/>
        </w:rPr>
        <w:t xml:space="preserve">Dr. Alison Rushton </w:t>
      </w:r>
    </w:p>
    <w:p w14:paraId="203516A9" w14:textId="2FB3168E" w:rsidR="00CB44EB" w:rsidRDefault="00CB44EB" w:rsidP="00CB4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4EB">
        <w:rPr>
          <w:rFonts w:ascii="Times New Roman" w:eastAsia="Times New Roman" w:hAnsi="Times New Roman" w:cs="Times New Roman"/>
          <w:sz w:val="24"/>
          <w:szCs w:val="24"/>
        </w:rPr>
        <w:t xml:space="preserve">Appointments Committee Chair </w:t>
      </w:r>
    </w:p>
    <w:p w14:paraId="7A926F02" w14:textId="46395315" w:rsidR="00CB44EB" w:rsidRPr="00CB44EB" w:rsidRDefault="00CB44EB" w:rsidP="00CB4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4EB">
        <w:rPr>
          <w:rFonts w:ascii="Times New Roman" w:eastAsia="Times New Roman" w:hAnsi="Times New Roman" w:cs="Times New Roman"/>
          <w:sz w:val="24"/>
          <w:szCs w:val="24"/>
        </w:rPr>
        <w:t>School of Physical Therapy</w:t>
      </w:r>
    </w:p>
    <w:p w14:paraId="5EB9985C" w14:textId="77777777" w:rsidR="00CB44EB" w:rsidRPr="00CB44EB" w:rsidRDefault="00CB44EB" w:rsidP="00CB4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4EB">
        <w:rPr>
          <w:rFonts w:ascii="Times New Roman" w:eastAsia="Times New Roman" w:hAnsi="Times New Roman" w:cs="Times New Roman"/>
          <w:sz w:val="24"/>
          <w:szCs w:val="24"/>
        </w:rPr>
        <w:t>Faculty of Health Sciences, Room 1008A, Elborn College</w:t>
      </w:r>
    </w:p>
    <w:p w14:paraId="562E337D" w14:textId="1A46A12A" w:rsidR="001857F1" w:rsidRDefault="00CB44EB" w:rsidP="00CB4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4EB">
        <w:rPr>
          <w:rFonts w:ascii="Times New Roman" w:eastAsia="Times New Roman" w:hAnsi="Times New Roman" w:cs="Times New Roman"/>
          <w:sz w:val="24"/>
          <w:szCs w:val="24"/>
        </w:rPr>
        <w:t>Western University London, ON, N6G 1H1</w:t>
      </w:r>
      <w:r w:rsidR="00041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7A3546" w14:textId="77777777" w:rsidR="001857F1" w:rsidRDefault="001857F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AA9B9" w14:textId="55E19DC2" w:rsidR="001857F1" w:rsidRDefault="0004119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CB44EB" w:rsidRPr="00CB44EB">
        <w:rPr>
          <w:rFonts w:ascii="Times New Roman" w:eastAsia="Times New Roman" w:hAnsi="Times New Roman" w:cs="Times New Roman"/>
          <w:sz w:val="24"/>
          <w:szCs w:val="24"/>
        </w:rPr>
        <w:t>Dr. Alison Rushton</w:t>
      </w:r>
      <w:r w:rsidR="00CB4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&amp; members of the Appointments Committee,</w:t>
      </w:r>
    </w:p>
    <w:p w14:paraId="3D2E229B" w14:textId="3F00AEDE" w:rsidR="001857F1" w:rsidRDefault="000411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 am writing to apply for the</w:t>
      </w:r>
      <w:r w:rsidR="001E0D42" w:rsidRPr="001E0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A36">
        <w:rPr>
          <w:rFonts w:ascii="Times New Roman" w:eastAsia="Times New Roman" w:hAnsi="Times New Roman" w:cs="Times New Roman"/>
          <w:sz w:val="24"/>
          <w:szCs w:val="24"/>
        </w:rPr>
        <w:t xml:space="preserve">position of </w:t>
      </w:r>
      <w:r w:rsidR="003F0A36" w:rsidRPr="003F0A36">
        <w:rPr>
          <w:rFonts w:ascii="Times New Roman" w:eastAsia="Times New Roman" w:hAnsi="Times New Roman" w:cs="Times New Roman"/>
          <w:sz w:val="24"/>
          <w:szCs w:val="24"/>
        </w:rPr>
        <w:t xml:space="preserve">Assistant/Associate Professor in </w:t>
      </w:r>
      <w:r w:rsidR="00CB44EB">
        <w:rPr>
          <w:rFonts w:ascii="Times New Roman" w:eastAsia="Times New Roman" w:hAnsi="Times New Roman" w:cs="Times New Roman"/>
          <w:sz w:val="24"/>
          <w:szCs w:val="24"/>
        </w:rPr>
        <w:t>the School of Physical Therapy</w:t>
      </w:r>
      <w:r w:rsidR="003F0A36" w:rsidRPr="003F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BB6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CB44EB">
        <w:rPr>
          <w:rFonts w:ascii="Times New Roman" w:eastAsia="Times New Roman" w:hAnsi="Times New Roman" w:cs="Times New Roman"/>
          <w:sz w:val="24"/>
          <w:szCs w:val="24"/>
        </w:rPr>
        <w:t>Western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University. My curriculum vitae, research experience summary, future research interest’s summary,</w:t>
      </w:r>
      <w:r w:rsidR="00767BAE">
        <w:rPr>
          <w:rFonts w:ascii="Times New Roman" w:eastAsia="Times New Roman" w:hAnsi="Times New Roman" w:cs="Times New Roman"/>
          <w:sz w:val="24"/>
          <w:szCs w:val="24"/>
        </w:rPr>
        <w:t xml:space="preserve"> leadership accomplishments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a statement describing my teaching philosophy are enclosed. Dr. Joy C. MacDermid, Dr. </w:t>
      </w:r>
      <w:r w:rsidR="00ED6E14">
        <w:rPr>
          <w:rFonts w:ascii="Times New Roman" w:eastAsia="Times New Roman" w:hAnsi="Times New Roman" w:cs="Times New Roman"/>
          <w:sz w:val="24"/>
          <w:szCs w:val="24"/>
        </w:rPr>
        <w:t>Peter Juni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Dr. Bruno R. da Costa have agreed to provide letters of recommendation on my behalf, and their contact information is also enclosed. </w:t>
      </w:r>
    </w:p>
    <w:p w14:paraId="2DF26CA7" w14:textId="1475523A" w:rsidR="001857F1" w:rsidRDefault="000411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 value education and experience, and I have been fortunate to complete 2 Bachelor’s degrees, 2 Master’s degrees, and a PhD prior to my postdoctoral fellowship. My Bachelors’ degrees provided expertise in </w:t>
      </w:r>
      <w:ins w:id="1" w:author="joy macdermid" w:date="2022-03-07T16:45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2" w:author="joy macdermid" w:date="2022-03-07T16:45:00Z">
        <w:r w:rsidDel="00BF52F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xercise </w:t>
      </w:r>
      <w:ins w:id="3" w:author="joy macdermid" w:date="2022-03-07T16:45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4" w:author="joy macdermid" w:date="2022-03-07T16:45:00Z">
        <w:r w:rsidDel="00BF52FD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hysiology &amp; </w:t>
      </w:r>
      <w:r w:rsidR="00767BAE">
        <w:rPr>
          <w:rFonts w:ascii="Times New Roman" w:eastAsia="Times New Roman" w:hAnsi="Times New Roman" w:cs="Times New Roman"/>
          <w:sz w:val="24"/>
          <w:szCs w:val="24"/>
        </w:rPr>
        <w:t>Kinesiology</w:t>
      </w:r>
      <w:ins w:id="5" w:author="joy macdermid" w:date="2022-03-07T16:45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and clinical training in </w:t>
      </w:r>
      <w:r w:rsidR="00CB44E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hysical </w:t>
      </w:r>
      <w:r w:rsidR="00CB44EB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herapy. My Master’s and PhD degrees from Western University with specialization in Musculoskeletal Health from Western’s Bone and Joint Institute, provided excellent content and methodological training. My second </w:t>
      </w:r>
      <w:del w:id="6" w:author="joy macdermid" w:date="2022-03-07T17:03:00Z">
        <w:r w:rsidDel="004B6455">
          <w:rPr>
            <w:rFonts w:ascii="Times New Roman" w:eastAsia="Times New Roman" w:hAnsi="Times New Roman" w:cs="Times New Roman"/>
            <w:sz w:val="24"/>
            <w:szCs w:val="24"/>
          </w:rPr>
          <w:delText>Master’s</w:delText>
        </w:r>
      </w:del>
      <w:ins w:id="7" w:author="joy macdermid" w:date="2022-03-07T17:03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master’s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" w:author="joy macdermid" w:date="2022-03-07T16:43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9" w:author="joy macdermid" w:date="2022-03-07T16:43:00Z">
        <w:r w:rsidDel="00B140F4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iploma in Clinical Epidemiology is from the </w:t>
      </w:r>
      <w:r w:rsidR="009C56FA">
        <w:rPr>
          <w:rFonts w:ascii="Times New Roman" w:eastAsia="Times New Roman" w:hAnsi="Times New Roman" w:cs="Times New Roman"/>
          <w:sz w:val="24"/>
          <w:szCs w:val="24"/>
        </w:rPr>
        <w:t>Dalla Lana School of Public Health</w:t>
      </w:r>
      <w:r w:rsidR="009462E6">
        <w:rPr>
          <w:rFonts w:ascii="Times New Roman" w:eastAsia="Times New Roman" w:hAnsi="Times New Roman" w:cs="Times New Roman"/>
          <w:sz w:val="24"/>
          <w:szCs w:val="24"/>
        </w:rPr>
        <w:t xml:space="preserve"> at University of Toronto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was completed concurrently with my PhD. During my clinical epidemiology training, I was trained in emerging methodological areas such as advanced </w:t>
      </w:r>
      <w:ins w:id="10" w:author="joy macdermid" w:date="2022-03-07T16:43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>method</w:t>
        </w:r>
      </w:ins>
      <w:ins w:id="11" w:author="joy macdermid" w:date="2022-03-07T16:44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 xml:space="preserve">s in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evidence synthesis, </w:t>
      </w:r>
      <w:ins w:id="12" w:author="joy macdermid" w:date="2022-03-07T16:44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 xml:space="preserve">clinical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measurement</w:t>
      </w:r>
      <w:ins w:id="13" w:author="joy macdermid" w:date="2022-03-07T16:44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 xml:space="preserve"> science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del w:id="14" w:author="joy macdermid" w:date="2022-03-07T17:03:00Z">
        <w:r w:rsidDel="004B6455">
          <w:rPr>
            <w:rFonts w:ascii="Times New Roman" w:eastAsia="Times New Roman" w:hAnsi="Times New Roman" w:cs="Times New Roman"/>
            <w:sz w:val="24"/>
            <w:szCs w:val="24"/>
          </w:rPr>
          <w:delText>advanced</w:delText>
        </w:r>
      </w:del>
      <w:del w:id="15" w:author="joy macdermid" w:date="2022-03-07T16:44:00Z">
        <w:r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6" w:author="joy macdermid" w:date="2022-03-07T17:03:00Z">
        <w:r w:rsidDel="004B6455">
          <w:rPr>
            <w:rFonts w:ascii="Times New Roman" w:eastAsia="Times New Roman" w:hAnsi="Times New Roman" w:cs="Times New Roman"/>
            <w:sz w:val="24"/>
            <w:szCs w:val="24"/>
          </w:rPr>
          <w:delText>design</w:delText>
        </w:r>
      </w:del>
      <w:ins w:id="17" w:author="joy macdermid" w:date="2022-03-07T17:03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advanced design</w:t>
        </w:r>
      </w:ins>
      <w:ins w:id="18" w:author="joy macdermid" w:date="2022-03-07T16:46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 xml:space="preserve"> and analysis </w:t>
        </w:r>
      </w:ins>
      <w:del w:id="19" w:author="joy macdermid" w:date="2022-03-07T16:46:00Z">
        <w:r w:rsidDel="00BF52FD">
          <w:rPr>
            <w:rFonts w:ascii="Times New Roman" w:eastAsia="Times New Roman" w:hAnsi="Times New Roman" w:cs="Times New Roman"/>
            <w:sz w:val="24"/>
            <w:szCs w:val="24"/>
          </w:rPr>
          <w:delText>s i</w:delText>
        </w:r>
      </w:del>
      <w:del w:id="20" w:author="joy macdermid" w:date="2022-03-07T17:03:00Z">
        <w:r w:rsidDel="004B6455">
          <w:rPr>
            <w:rFonts w:ascii="Times New Roman" w:eastAsia="Times New Roman" w:hAnsi="Times New Roman" w:cs="Times New Roman"/>
            <w:sz w:val="24"/>
            <w:szCs w:val="24"/>
          </w:rPr>
          <w:delText>n</w:delText>
        </w:r>
      </w:del>
      <w:ins w:id="21" w:author="joy macdermid" w:date="2022-03-07T17:03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of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clinical trials</w:t>
      </w:r>
      <w:del w:id="22" w:author="joy macdermid" w:date="2022-03-07T16:46:00Z">
        <w:r w:rsidR="009462E6" w:rsidDel="00BF52F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BF52FD">
          <w:rPr>
            <w:rFonts w:ascii="Times New Roman" w:eastAsia="Times New Roman" w:hAnsi="Times New Roman" w:cs="Times New Roman"/>
            <w:sz w:val="24"/>
            <w:szCs w:val="24"/>
          </w:rPr>
          <w:delText>that complemented the research training that I received at Western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8D0E6" w14:textId="50D29E75" w:rsidR="001857F1" w:rsidRDefault="00041194" w:rsidP="00E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 completed my PhD at Western University (2016-20) by working with an accomplished epidemiologist, Dr. Joy MacDermid (a Canada Research Chair, Fellow of the Canadian Academy of Health Science and Royal Society of Canada; h-index=8</w:t>
      </w:r>
      <w:r w:rsidR="00767BAE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). My PhD was supported by a Canadian Institute</w:t>
      </w:r>
      <w:r>
        <w:rPr>
          <w:rFonts w:ascii="Times New Roman" w:eastAsia="Times New Roman" w:hAnsi="Times New Roman" w:cs="Times New Roman"/>
          <w:strike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Health Research (CIHR) doctoral award and </w:t>
      </w:r>
      <w:ins w:id="23" w:author="joy macdermid" w:date="2022-03-07T16:47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 xml:space="preserve">my project was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funded by The Arthritis Society of Canada grant. During the pandemic, I adjusted my research plan to incorporate COVID-19 research. This led to multiple publications and my selection to work as a research associate on the Ontario COVID-19 Science Advisory Table. In 2020, I was awarded </w:t>
      </w:r>
      <w:r w:rsidR="009C56FA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9C56FA">
        <w:rPr>
          <w:rFonts w:ascii="Times New Roman" w:eastAsia="Times New Roman" w:hAnsi="Times New Roman" w:cs="Times New Roman"/>
          <w:sz w:val="24"/>
          <w:szCs w:val="24"/>
        </w:rPr>
        <w:t>first tri</w:t>
      </w:r>
      <w:r w:rsidR="00300F40">
        <w:rPr>
          <w:rFonts w:ascii="Times New Roman" w:eastAsia="Times New Roman" w:hAnsi="Times New Roman" w:cs="Times New Roman"/>
          <w:sz w:val="24"/>
          <w:szCs w:val="24"/>
        </w:rPr>
        <w:t xml:space="preserve">-council agency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CIHR research grant and I took the lead role on </w:t>
      </w:r>
      <w:r w:rsidR="00767BAE">
        <w:rPr>
          <w:rFonts w:ascii="Times New Roman" w:eastAsia="Times New Roman" w:hAnsi="Times New Roman" w:cs="Times New Roman"/>
          <w:sz w:val="24"/>
          <w:szCs w:val="24"/>
        </w:rPr>
        <w:t xml:space="preserve">delivering </w:t>
      </w:r>
      <w:r w:rsidR="00036D59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complex Bayesian </w:t>
      </w:r>
      <w:r w:rsidR="00767BAE">
        <w:rPr>
          <w:rFonts w:ascii="Times New Roman" w:eastAsia="Times New Roman" w:hAnsi="Times New Roman" w:cs="Times New Roman"/>
          <w:sz w:val="24"/>
          <w:szCs w:val="24"/>
        </w:rPr>
        <w:t xml:space="preserve">meta-analytic </w:t>
      </w:r>
      <w:r w:rsidR="00300F40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036D59">
        <w:rPr>
          <w:rFonts w:ascii="Times New Roman" w:eastAsia="Times New Roman" w:hAnsi="Times New Roman" w:cs="Times New Roman"/>
          <w:sz w:val="24"/>
          <w:szCs w:val="24"/>
        </w:rPr>
        <w:t xml:space="preserve"> to assess the effectiveness of remote interventions for people with chronic pain</w:t>
      </w:r>
      <w:r w:rsidR="00767B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In the last four years, my h-index has risen to 1</w:t>
      </w:r>
      <w:r w:rsidR="00767BA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 have published </w:t>
      </w:r>
      <w:r w:rsidR="00300F40">
        <w:rPr>
          <w:rFonts w:ascii="Times New Roman" w:eastAsia="Times New Roman" w:hAnsi="Times New Roman" w:cs="Times New Roman"/>
          <w:sz w:val="24"/>
          <w:szCs w:val="24"/>
        </w:rPr>
        <w:t>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peer-reviewed articles (18 as 1st author)</w:t>
      </w:r>
      <w:r w:rsidR="0000299D">
        <w:rPr>
          <w:rFonts w:ascii="Times New Roman" w:eastAsia="Times New Roman" w:hAnsi="Times New Roman" w:cs="Times New Roman"/>
          <w:sz w:val="24"/>
          <w:szCs w:val="24"/>
        </w:rPr>
        <w:t>, I have joined the Editorial Board of the European Journal of Pain (Impact factor: 3.93, Web of Science) and currently serve as a review editor in Frontiers in Epidemiology.</w:t>
      </w:r>
      <w:r w:rsidR="00E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2020, I </w:t>
      </w:r>
      <w:del w:id="24" w:author="joy macdermid" w:date="2022-03-07T16:47:00Z">
        <w:r w:rsidDel="00BF52FD">
          <w:rPr>
            <w:rFonts w:ascii="Times New Roman" w:eastAsia="Times New Roman" w:hAnsi="Times New Roman" w:cs="Times New Roman"/>
            <w:sz w:val="24"/>
            <w:szCs w:val="24"/>
          </w:rPr>
          <w:delText xml:space="preserve">joined </w:delText>
        </w:r>
      </w:del>
      <w:ins w:id="25" w:author="joy macdermid" w:date="2022-03-07T16:47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26" w:author="joy macdermid" w:date="2022-03-07T16:48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>tarted by post-doctoral training</w:t>
        </w:r>
      </w:ins>
      <w:ins w:id="27" w:author="joy macdermid" w:date="2022-03-07T16:52:00Z">
        <w:r w:rsidR="006D5C2A" w:rsidRPr="006D5C2A">
          <w:t xml:space="preserve"> </w:t>
        </w:r>
        <w:r w:rsidR="006D5C2A" w:rsidRPr="006D5C2A">
          <w:rPr>
            <w:rFonts w:ascii="Times New Roman" w:eastAsia="Times New Roman" w:hAnsi="Times New Roman" w:cs="Times New Roman"/>
            <w:sz w:val="24"/>
            <w:szCs w:val="24"/>
          </w:rPr>
          <w:t>supported by The Arthritis Society postdoctoral fellowship training award</w:t>
        </w:r>
      </w:ins>
      <w:ins w:id="28" w:author="joy macdermid" w:date="2022-03-07T16:53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29" w:author="joy macdermid" w:date="2022-03-07T16:48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 xml:space="preserve"> in</w:t>
        </w:r>
      </w:ins>
      <w:ins w:id="30" w:author="joy macdermid" w:date="2022-03-07T16:47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the Applied Health Research Centre (AHRC) at the Li Ka Shing Knowledge Institute, co-</w:t>
      </w:r>
      <w:del w:id="31" w:author="joy macdermid" w:date="2022-03-07T16:48:00Z">
        <w:r w:rsidDel="00BF52FD">
          <w:rPr>
            <w:rFonts w:ascii="Times New Roman" w:eastAsia="Times New Roman" w:hAnsi="Times New Roman" w:cs="Times New Roman"/>
            <w:sz w:val="24"/>
            <w:szCs w:val="24"/>
          </w:rPr>
          <w:delText xml:space="preserve">directed </w:delText>
        </w:r>
      </w:del>
      <w:ins w:id="32" w:author="joy macdermid" w:date="2022-03-07T16:48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>supervised</w:t>
        </w:r>
        <w:r w:rsidR="00BF52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by Dr. Bruno da Costa (h-index=</w:t>
      </w:r>
      <w:r w:rsidR="00767BAE">
        <w:rPr>
          <w:rFonts w:ascii="Times New Roman" w:eastAsia="Times New Roman" w:hAnsi="Times New Roman" w:cs="Times New Roman"/>
          <w:sz w:val="24"/>
          <w:szCs w:val="24"/>
        </w:rPr>
        <w:t>51</w:t>
      </w:r>
      <w:r>
        <w:rPr>
          <w:rFonts w:ascii="Times New Roman" w:eastAsia="Times New Roman" w:hAnsi="Times New Roman" w:cs="Times New Roman"/>
          <w:sz w:val="24"/>
          <w:szCs w:val="24"/>
        </w:rPr>
        <w:t>) and Dr. Peter Jüni (h-index=13</w:t>
      </w:r>
      <w:r w:rsidR="00767BAE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ins w:id="33" w:author="joy macdermid" w:date="2022-03-07T16:48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 xml:space="preserve"> who </w:t>
        </w:r>
      </w:ins>
      <w:ins w:id="34" w:author="joy macdermid" w:date="2022-03-07T16:50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>is</w:t>
        </w:r>
      </w:ins>
      <w:ins w:id="35" w:author="joy macdermid" w:date="2022-03-07T16:51:00Z">
        <w:r w:rsidR="00BF52FD" w:rsidRPr="00BF52FD">
          <w:t xml:space="preserve"> </w:t>
        </w:r>
        <w:r w:rsidR="00BF52FD">
          <w:t>a T</w:t>
        </w:r>
        <w:r w:rsidR="00BF52FD" w:rsidRPr="00BF52FD">
          <w:rPr>
            <w:rFonts w:ascii="Times New Roman" w:eastAsia="Times New Roman" w:hAnsi="Times New Roman" w:cs="Times New Roman"/>
            <w:sz w:val="24"/>
            <w:szCs w:val="24"/>
          </w:rPr>
          <w:t>ier 1 Canada Research Chair in Clinical Epidemiology of Chronic Diseases</w:t>
        </w:r>
      </w:ins>
      <w:ins w:id="36" w:author="joy macdermid" w:date="2022-03-07T16:50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37" w:author="joy macdermid" w:date="2022-03-07T16:51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>and co-lead of the</w:t>
        </w:r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D5C2A" w:rsidRPr="006D5C2A">
          <w:rPr>
            <w:rFonts w:ascii="Times New Roman" w:eastAsia="Times New Roman" w:hAnsi="Times New Roman" w:cs="Times New Roman"/>
            <w:sz w:val="24"/>
            <w:szCs w:val="24"/>
          </w:rPr>
          <w:t>Science Advisory Table</w:t>
        </w:r>
      </w:ins>
      <w:ins w:id="38" w:author="joy macdermid" w:date="2022-03-07T16:49:00Z">
        <w:r w:rsidR="00BF52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,</w:t>
      </w:r>
      <w:del w:id="39" w:author="joy macdermid" w:date="2022-03-07T16:52:00Z">
        <w:r w:rsidDel="006D5C2A">
          <w:rPr>
            <w:rFonts w:ascii="Times New Roman" w:eastAsia="Times New Roman" w:hAnsi="Times New Roman" w:cs="Times New Roman"/>
            <w:sz w:val="24"/>
            <w:szCs w:val="24"/>
          </w:rPr>
          <w:delText xml:space="preserve"> supported by The Arthritis Society postdoctoral fellowship </w:delText>
        </w:r>
        <w:r w:rsidR="009462E6" w:rsidDel="006D5C2A">
          <w:rPr>
            <w:rFonts w:ascii="Times New Roman" w:eastAsia="Times New Roman" w:hAnsi="Times New Roman" w:cs="Times New Roman"/>
            <w:sz w:val="24"/>
            <w:szCs w:val="24"/>
          </w:rPr>
          <w:delText xml:space="preserve">training </w:delText>
        </w:r>
        <w:r w:rsidDel="006D5C2A">
          <w:rPr>
            <w:rFonts w:ascii="Times New Roman" w:eastAsia="Times New Roman" w:hAnsi="Times New Roman" w:cs="Times New Roman"/>
            <w:sz w:val="24"/>
            <w:szCs w:val="24"/>
          </w:rPr>
          <w:delText>award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2CE49" w14:textId="477C7B1E" w:rsidR="001857F1" w:rsidRDefault="00041194" w:rsidP="006957D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6957DA">
        <w:rPr>
          <w:rFonts w:ascii="Times New Roman" w:eastAsia="Times New Roman" w:hAnsi="Times New Roman" w:cs="Times New Roman"/>
          <w:sz w:val="24"/>
          <w:szCs w:val="24"/>
        </w:rPr>
        <w:t xml:space="preserve">the only </w:t>
      </w:r>
      <w:r w:rsidR="00EC1791">
        <w:rPr>
          <w:rFonts w:ascii="Times New Roman" w:eastAsia="Times New Roman" w:hAnsi="Times New Roman" w:cs="Times New Roman"/>
          <w:sz w:val="24"/>
          <w:szCs w:val="24"/>
        </w:rPr>
        <w:t>r</w:t>
      </w:r>
      <w:r w:rsidR="006957DA">
        <w:rPr>
          <w:rFonts w:ascii="Times New Roman" w:eastAsia="Times New Roman" w:hAnsi="Times New Roman" w:cs="Times New Roman"/>
          <w:sz w:val="24"/>
          <w:szCs w:val="24"/>
        </w:rPr>
        <w:t xml:space="preserve">ehabilitation </w:t>
      </w:r>
      <w:r w:rsidR="00EC1791">
        <w:rPr>
          <w:rFonts w:ascii="Times New Roman" w:eastAsia="Times New Roman" w:hAnsi="Times New Roman" w:cs="Times New Roman"/>
          <w:sz w:val="24"/>
          <w:szCs w:val="24"/>
        </w:rPr>
        <w:t>s</w:t>
      </w:r>
      <w:r w:rsidR="006957DA">
        <w:rPr>
          <w:rFonts w:ascii="Times New Roman" w:eastAsia="Times New Roman" w:hAnsi="Times New Roman" w:cs="Times New Roman"/>
          <w:sz w:val="24"/>
          <w:szCs w:val="24"/>
        </w:rPr>
        <w:t xml:space="preserve">cientist </w:t>
      </w:r>
      <w:ins w:id="40" w:author="joy macdermid" w:date="2022-03-07T16:53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at</w:t>
        </w:r>
      </w:ins>
      <w:del w:id="41" w:author="joy macdermid" w:date="2022-03-07T16:53:00Z">
        <w:r w:rsidDel="006D5C2A">
          <w:rPr>
            <w:rFonts w:ascii="Times New Roman" w:eastAsia="Times New Roman" w:hAnsi="Times New Roman" w:cs="Times New Roman"/>
            <w:sz w:val="24"/>
            <w:szCs w:val="24"/>
          </w:rPr>
          <w:delText>of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the Ontario COVID-19 Science Advisory Table, I have been very </w:t>
      </w:r>
      <w:ins w:id="42" w:author="joy macdermid" w:date="2022-03-07T16:53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fortunate to</w:t>
        </w:r>
      </w:ins>
      <w:ins w:id="43" w:author="joy macdermid" w:date="2022-03-07T16:54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learn from and contribute to one of the most rapidly adapting and influential policy </w:t>
        </w:r>
      </w:ins>
      <w:ins w:id="44" w:author="joy macdermid" w:date="2022-03-07T17:03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initiatives</w:t>
        </w:r>
      </w:ins>
      <w:ins w:id="45" w:author="joy macdermid" w:date="2022-03-07T16:54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in  Canada. I have</w:t>
        </w:r>
      </w:ins>
      <w:ins w:id="46" w:author="joy macdermid" w:date="2022-03-07T16:55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been heavily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involved in the creation of science briefs</w:t>
      </w:r>
      <w:r w:rsidR="00ED6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inform the government of Ontario, which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has been the primary source of evidence informing decision-making around the pandemic in Ontario. This has been an amazing opportunity to learn about communicating</w:t>
      </w:r>
      <w:r w:rsidR="003302B6">
        <w:rPr>
          <w:rFonts w:ascii="Times New Roman" w:eastAsia="Times New Roman" w:hAnsi="Times New Roman" w:cs="Times New Roman"/>
          <w:sz w:val="24"/>
          <w:szCs w:val="24"/>
        </w:rPr>
        <w:t xml:space="preserve"> knowledge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policymakers and the process by which decisions are made</w:t>
      </w:r>
      <w:ins w:id="47" w:author="joy macdermid" w:date="2022-03-07T16:55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; and allowed me a chance to </w:t>
        </w:r>
      </w:ins>
      <w:ins w:id="48" w:author="joy macdermid" w:date="2022-03-07T16:59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advocate </w:t>
        </w:r>
      </w:ins>
      <w:ins w:id="49" w:author="joy macdermid" w:date="2022-03-07T16:55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the future need for rehab to address Long-Covid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0" w:author="joy macdermid" w:date="2022-03-07T16:55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I have</w:t>
        </w:r>
      </w:ins>
      <w:ins w:id="51" w:author="joy macdermid" w:date="2022-03-07T16:56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been committed to </w:t>
        </w:r>
      </w:ins>
      <w:ins w:id="52" w:author="joy macdermid" w:date="2022-03-07T17:04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integrated</w:t>
        </w:r>
      </w:ins>
      <w:ins w:id="53" w:author="joy macdermid" w:date="2022-03-07T16:56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knowledge translation</w:t>
        </w:r>
      </w:ins>
      <w:ins w:id="54" w:author="joy macdermid" w:date="2022-03-07T16:57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and engage</w:t>
        </w:r>
      </w:ins>
      <w:ins w:id="55" w:author="joy macdermid" w:date="2022-03-07T17:05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ins w:id="56" w:author="joy macdermid" w:date="2022-03-07T16:57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with knowledge users in various  venues/formats e.g. T</w:t>
        </w:r>
      </w:ins>
      <w:ins w:id="57" w:author="joy macdermid" w:date="2022-03-07T16:56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he Arthritis Society,  and BJI</w:t>
        </w:r>
      </w:ins>
      <w:ins w:id="58" w:author="joy macdermid" w:date="2022-03-07T16:57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ins w:id="59" w:author="joy macdermid" w:date="2022-03-07T16:56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ins w:id="60" w:author="joy macdermid" w:date="2022-03-07T16:57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work on clear lay and professional communication,</w:t>
        </w:r>
      </w:ins>
      <w:ins w:id="61" w:author="joy macdermid" w:date="2022-03-07T16:58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that </w:t>
        </w:r>
      </w:ins>
      <w:ins w:id="62" w:author="joy macdermid" w:date="2022-03-07T16:59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is </w:t>
        </w:r>
      </w:ins>
      <w:ins w:id="63" w:author="joy macdermid" w:date="2022-03-07T16:58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inclusive which i</w:t>
        </w:r>
      </w:ins>
      <w:ins w:id="64" w:author="joy macdermid" w:date="2022-03-07T16:57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nclud</w:t>
        </w:r>
      </w:ins>
      <w:ins w:id="65" w:author="joy macdermid" w:date="2022-03-07T16:58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ins w:id="66" w:author="joy macdermid" w:date="2022-03-07T16:59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67" w:author="joy macdermid" w:date="2022-03-07T17:00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my</w:t>
        </w:r>
      </w:ins>
      <w:ins w:id="68" w:author="joy macdermid" w:date="2022-03-07T16:58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69" w:author="joy macdermid" w:date="2022-03-07T16:57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effor</w:t>
        </w:r>
      </w:ins>
      <w:ins w:id="70" w:author="joy macdermid" w:date="2022-03-07T16:58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ts to stay fluent in</w:t>
        </w:r>
      </w:ins>
      <w:del w:id="71" w:author="joy macdermid" w:date="2022-03-07T16:58:00Z">
        <w:r w:rsidDel="006D5C2A">
          <w:rPr>
            <w:rFonts w:ascii="Times New Roman" w:eastAsia="Times New Roman" w:hAnsi="Times New Roman" w:cs="Times New Roman"/>
            <w:sz w:val="24"/>
            <w:szCs w:val="24"/>
          </w:rPr>
          <w:delText>speak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3 languages (Greek, French, English)</w:t>
      </w:r>
      <w:ins w:id="72" w:author="joy macdermid" w:date="2022-03-07T16:58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ins w:id="73" w:author="joy macdermid" w:date="2022-03-07T16:59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and </w:t>
        </w:r>
      </w:ins>
      <w:ins w:id="74" w:author="joy macdermid" w:date="2022-03-07T16:58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adapt </w:t>
        </w:r>
      </w:ins>
      <w:del w:id="75" w:author="joy macdermid" w:date="2022-03-07T16:59:00Z">
        <w:r w:rsidDel="006D5C2A">
          <w:rPr>
            <w:rFonts w:ascii="Times New Roman" w:eastAsia="Times New Roman" w:hAnsi="Times New Roman" w:cs="Times New Roman"/>
            <w:sz w:val="24"/>
            <w:szCs w:val="24"/>
          </w:rPr>
          <w:delText xml:space="preserve"> and realize the importance of adapting o</w:delText>
        </w:r>
      </w:del>
      <w:ins w:id="76" w:author="joy macdermid" w:date="2022-03-07T16:59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o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utcome measures</w:t>
      </w:r>
      <w:r w:rsidR="00300F40">
        <w:rPr>
          <w:rFonts w:ascii="Times New Roman" w:eastAsia="Times New Roman" w:hAnsi="Times New Roman" w:cs="Times New Roman"/>
          <w:sz w:val="24"/>
          <w:szCs w:val="24"/>
        </w:rPr>
        <w:t xml:space="preserve"> and musculoskeletal</w:t>
      </w:r>
      <w:r w:rsidR="006E7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interventions to </w:t>
      </w:r>
      <w:ins w:id="77" w:author="joy macdermid" w:date="2022-03-07T16:59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different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culture</w:t>
      </w:r>
      <w:ins w:id="78" w:author="joy macdermid" w:date="2022-03-07T17:00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and language.</w:t>
      </w:r>
    </w:p>
    <w:p w14:paraId="10C0B258" w14:textId="742195CB" w:rsidR="001857F1" w:rsidRDefault="00041194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3302B6">
        <w:rPr>
          <w:rFonts w:ascii="Times New Roman" w:eastAsia="Times New Roman" w:hAnsi="Times New Roman" w:cs="Times New Roman"/>
          <w:sz w:val="24"/>
          <w:szCs w:val="24"/>
        </w:rPr>
        <w:t>philosophy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education is that trainees need </w:t>
      </w:r>
      <w:ins w:id="79" w:author="joy macdermid" w:date="2022-03-07T16:22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clear expectations and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personalized learning </w:t>
      </w:r>
      <w:del w:id="80" w:author="joy macdermid" w:date="2022-03-07T17:04:00Z">
        <w:r w:rsidDel="004B6455">
          <w:rPr>
            <w:rFonts w:ascii="Times New Roman" w:eastAsia="Times New Roman" w:hAnsi="Times New Roman" w:cs="Times New Roman"/>
            <w:sz w:val="24"/>
            <w:szCs w:val="24"/>
          </w:rPr>
          <w:delText>plans</w:delText>
        </w:r>
      </w:del>
      <w:del w:id="81" w:author="joy macdermid" w:date="2022-03-07T16:22:00Z">
        <w:r w:rsidDel="00B413B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82" w:author="joy macdermid" w:date="2022-03-07T17:04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plans that</w:t>
        </w:r>
      </w:ins>
      <w:ins w:id="83" w:author="joy macdermid" w:date="2022-03-07T16:22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84" w:author="joy macdermid" w:date="2022-03-07T16:21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85" w:author="joy macdermid" w:date="2022-03-07T17:04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accommodate</w:t>
        </w:r>
      </w:ins>
      <w:ins w:id="86" w:author="joy macdermid" w:date="2022-03-07T16:21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 different learning styles in a way that </w:t>
        </w:r>
      </w:ins>
      <w:ins w:id="87" w:author="joy macdermid" w:date="2022-03-07T16:22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>trainees are</w:t>
        </w:r>
      </w:ins>
      <w:del w:id="88" w:author="joy macdermid" w:date="2022-03-07T16:22:00Z">
        <w:r w:rsidDel="00B413BA">
          <w:rPr>
            <w:rFonts w:ascii="Times New Roman" w:eastAsia="Times New Roman" w:hAnsi="Times New Roman" w:cs="Times New Roman"/>
            <w:sz w:val="24"/>
            <w:szCs w:val="24"/>
          </w:rPr>
          <w:delText>and to b</w:delText>
        </w:r>
      </w:del>
      <w:del w:id="89" w:author="joy macdermid" w:date="2022-03-07T16:30:00Z">
        <w:r w:rsidDel="00756EB5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stimulated and challenged to achieve their capabilities through a combination of academic learning and </w:t>
      </w:r>
      <w:del w:id="90" w:author="joy macdermid" w:date="2022-03-07T16:23:00Z">
        <w:r w:rsidDel="00B413BA">
          <w:rPr>
            <w:rFonts w:ascii="Times New Roman" w:eastAsia="Times New Roman" w:hAnsi="Times New Roman" w:cs="Times New Roman"/>
            <w:sz w:val="24"/>
            <w:szCs w:val="24"/>
          </w:rPr>
          <w:delText xml:space="preserve">applied </w:delText>
        </w:r>
      </w:del>
      <w:ins w:id="91" w:author="joy macdermid" w:date="2022-03-07T16:23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>experiential</w:t>
        </w:r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hands-on experiences. </w:t>
      </w:r>
      <w:ins w:id="92" w:author="joy macdermid" w:date="2022-03-07T16:16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For research trainees I </w:t>
        </w:r>
      </w:ins>
      <w:ins w:id="93" w:author="joy macdermid" w:date="2022-03-07T16:25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>plan to</w:t>
        </w:r>
      </w:ins>
      <w:ins w:id="94" w:author="joy macdermid" w:date="2022-03-07T16:16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offer an inclusive</w:t>
        </w:r>
      </w:ins>
      <w:ins w:id="95" w:author="joy macdermid" w:date="2022-03-07T16:17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program with co-learning </w:t>
        </w:r>
      </w:ins>
      <w:ins w:id="96" w:author="joy macdermid" w:date="2022-03-07T16:23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that leverages </w:t>
        </w:r>
      </w:ins>
      <w:ins w:id="97" w:author="joy macdermid" w:date="2022-03-07T16:17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>the diverse experiences of learners and collaborators, as I experienced</w:t>
        </w:r>
      </w:ins>
      <w:ins w:id="98" w:author="joy macdermid" w:date="2022-03-07T16:23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99" w:author="joy macdermid" w:date="2022-03-07T16:30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>the benef</w:t>
        </w:r>
      </w:ins>
      <w:ins w:id="100" w:author="joy macdermid" w:date="2022-03-07T16:31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its of </w:t>
        </w:r>
      </w:ins>
      <w:ins w:id="101" w:author="joy macdermid" w:date="2022-03-07T16:23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>this inclusivity</w:t>
        </w:r>
      </w:ins>
      <w:ins w:id="102" w:author="joy macdermid" w:date="2022-03-07T16:17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in my doctoral and post-doctoral training</w:t>
        </w:r>
      </w:ins>
      <w:ins w:id="103" w:author="joy macdermid" w:date="2022-03-07T16:18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>. I also value and expect to mentor  my trainees to achieve excellence in methods and impact.</w:t>
        </w:r>
      </w:ins>
      <w:ins w:id="104" w:author="joy macdermid" w:date="2022-03-07T16:17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05" w:author="joy macdermid" w:date="2022-03-07T16:19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For professional practice education </w:t>
        </w:r>
      </w:ins>
      <w:ins w:id="106" w:author="joy macdermid" w:date="2022-03-07T16:25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I </w:t>
        </w:r>
      </w:ins>
      <w:ins w:id="107" w:author="joy macdermid" w:date="2022-03-07T16:27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>will</w:t>
        </w:r>
      </w:ins>
      <w:ins w:id="108" w:author="joy macdermid" w:date="2022-03-07T16:26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 creative an inclusive environment that welcomes critical thinking on how </w:t>
        </w:r>
      </w:ins>
      <w:ins w:id="109" w:author="joy macdermid" w:date="2022-03-07T16:19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EDI affects clients in each stage of assessment, treatment  planning, </w:t>
        </w:r>
      </w:ins>
      <w:ins w:id="110" w:author="joy macdermid" w:date="2022-03-07T17:00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treatment </w:t>
        </w:r>
      </w:ins>
      <w:ins w:id="111" w:author="joy macdermid" w:date="2022-03-07T16:19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>response and ou</w:t>
        </w:r>
      </w:ins>
      <w:ins w:id="112" w:author="joy macdermid" w:date="2022-03-07T16:20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>tcome evaluation</w:t>
        </w:r>
      </w:ins>
      <w:ins w:id="113" w:author="joy macdermid" w:date="2022-03-07T16:29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 using a vari</w:t>
        </w:r>
      </w:ins>
      <w:ins w:id="114" w:author="joy macdermid" w:date="2022-03-07T16:31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ins w:id="115" w:author="joy macdermid" w:date="2022-03-07T16:29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>ty of teaching strategies</w:t>
        </w:r>
      </w:ins>
      <w:ins w:id="116" w:author="joy macdermid" w:date="2022-03-07T17:00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; </w:t>
        </w:r>
      </w:ins>
      <w:ins w:id="117" w:author="joy macdermid" w:date="2022-03-07T16:31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with a </w:t>
        </w:r>
      </w:ins>
      <w:ins w:id="118" w:author="joy macdermid" w:date="2022-03-07T17:00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focus on a </w:t>
        </w:r>
      </w:ins>
      <w:ins w:id="119" w:author="joy macdermid" w:date="2022-03-07T16:31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shared goal of </w:t>
        </w:r>
      </w:ins>
      <w:ins w:id="120" w:author="joy macdermid" w:date="2022-03-07T16:20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>provid</w:t>
        </w:r>
      </w:ins>
      <w:ins w:id="121" w:author="joy macdermid" w:date="2022-03-07T16:31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>ing</w:t>
        </w:r>
      </w:ins>
      <w:ins w:id="122" w:author="joy macdermid" w:date="2022-03-07T16:20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respectful,</w:t>
        </w:r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 personalized care</w:t>
        </w:r>
      </w:ins>
      <w:ins w:id="123" w:author="joy macdermid" w:date="2022-03-07T16:21:00Z">
        <w:r w:rsidR="00B413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4" w:author="joy macdermid" w:date="2022-03-07T16:21:00Z">
        <w:r w:rsidDel="00B413BA">
          <w:rPr>
            <w:rFonts w:ascii="Times New Roman" w:eastAsia="Times New Roman" w:hAnsi="Times New Roman" w:cs="Times New Roman"/>
            <w:sz w:val="24"/>
            <w:szCs w:val="24"/>
          </w:rPr>
          <w:delText>I believe my academic and professional training as a clinician, my experience working in different clinical settings and my development as a methodologist</w:delText>
        </w:r>
        <w:r w:rsidR="00164202" w:rsidDel="00B413BA">
          <w:rPr>
            <w:rFonts w:ascii="Times New Roman" w:eastAsia="Times New Roman" w:hAnsi="Times New Roman" w:cs="Times New Roman"/>
            <w:sz w:val="24"/>
            <w:szCs w:val="24"/>
          </w:rPr>
          <w:delText xml:space="preserve"> and as a clinician </w:delText>
        </w:r>
        <w:r w:rsidDel="00B413BA">
          <w:rPr>
            <w:rFonts w:ascii="Times New Roman" w:eastAsia="Times New Roman" w:hAnsi="Times New Roman" w:cs="Times New Roman"/>
            <w:sz w:val="24"/>
            <w:szCs w:val="24"/>
          </w:rPr>
          <w:delText xml:space="preserve">will support my value as </w:delText>
        </w:r>
        <w:r w:rsidR="006E7BB6" w:rsidDel="00B413BA">
          <w:rPr>
            <w:rFonts w:ascii="Times New Roman" w:eastAsia="Times New Roman" w:hAnsi="Times New Roman" w:cs="Times New Roman"/>
            <w:sz w:val="24"/>
            <w:szCs w:val="24"/>
          </w:rPr>
          <w:delText>a mentor</w:delText>
        </w:r>
        <w:r w:rsidDel="00B413BA">
          <w:rPr>
            <w:rFonts w:ascii="Times New Roman" w:eastAsia="Times New Roman" w:hAnsi="Times New Roman" w:cs="Times New Roman"/>
            <w:sz w:val="24"/>
            <w:szCs w:val="24"/>
          </w:rPr>
          <w:delText xml:space="preserve"> where the rigour of the methods and clinical relevance have to be considered.</w:delText>
        </w:r>
      </w:del>
    </w:p>
    <w:p w14:paraId="774EC6AB" w14:textId="39E015CD" w:rsidR="003D369E" w:rsidRDefault="00AA62B3" w:rsidP="00AA62B3">
      <w:pPr>
        <w:spacing w:after="0"/>
        <w:ind w:firstLine="720"/>
        <w:jc w:val="both"/>
        <w:rPr>
          <w:ins w:id="125" w:author="joy macdermid" w:date="2022-03-07T16:08:00Z"/>
          <w:rFonts w:ascii="Times New Roman" w:eastAsia="Times New Roman" w:hAnsi="Times New Roman" w:cs="Times New Roman"/>
          <w:sz w:val="24"/>
          <w:szCs w:val="24"/>
        </w:rPr>
      </w:pPr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My research will focus on activity and </w:t>
      </w:r>
      <w:r w:rsidR="008E2990">
        <w:rPr>
          <w:rFonts w:ascii="Times New Roman" w:eastAsia="Times New Roman" w:hAnsi="Times New Roman" w:cs="Times New Roman"/>
          <w:sz w:val="24"/>
          <w:szCs w:val="24"/>
        </w:rPr>
        <w:t>mobility</w:t>
      </w:r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for people</w:t>
      </w:r>
      <w:ins w:id="126" w:author="joy macdermid" w:date="2022-03-07T17:06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 xml:space="preserve"> living with chronic disease, specifically those 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with osteoarthritis</w:t>
      </w:r>
      <w:r w:rsidR="00AB2D72">
        <w:rPr>
          <w:rFonts w:ascii="Times New Roman" w:eastAsia="Times New Roman" w:hAnsi="Times New Roman" w:cs="Times New Roman"/>
          <w:sz w:val="24"/>
          <w:szCs w:val="24"/>
        </w:rPr>
        <w:t xml:space="preserve"> (OA)</w:t>
      </w:r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7" w:author="joy macdermid" w:date="2022-03-07T17:06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>and for people with</w:delText>
        </w:r>
      </w:del>
      <w:ins w:id="128" w:author="joy macdermid" w:date="2022-03-07T17:06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 xml:space="preserve">or </w:t>
        </w:r>
      </w:ins>
      <w:del w:id="129" w:author="joy macdermid" w:date="2022-03-07T17:06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long-covid syndrome. Prevalence of OA is steadily </w:t>
      </w:r>
      <w:r w:rsidR="00EF44A4">
        <w:rPr>
          <w:rFonts w:ascii="Times New Roman" w:eastAsia="Times New Roman" w:hAnsi="Times New Roman" w:cs="Times New Roman"/>
          <w:sz w:val="24"/>
          <w:szCs w:val="24"/>
        </w:rPr>
        <w:t>rising</w:t>
      </w:r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as the average age and risk factors such as obesity increases. This painful condition is </w:t>
      </w:r>
      <w:ins w:id="130" w:author="joy macdermid" w:date="2022-03-07T17:06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 xml:space="preserve">one of 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>the main cause</w:t>
      </w:r>
      <w:ins w:id="131" w:author="joy macdermid" w:date="2022-03-07T17:07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of disability in </w:t>
      </w:r>
      <w:del w:id="132" w:author="joy macdermid" w:date="2022-03-07T17:07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>older individuals</w:delText>
        </w:r>
      </w:del>
      <w:ins w:id="133" w:author="joy macdermid" w:date="2022-03-07T17:07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Canada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34" w:author="joy macdermid" w:date="2022-03-07T17:07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>and is thus, unsurprisingly, associated with</w:delText>
        </w:r>
      </w:del>
      <w:ins w:id="135" w:author="joy macdermid" w:date="2022-03-07T17:07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is associated with  limited mobility,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lower quality of life</w:t>
      </w:r>
      <w:ins w:id="136" w:author="joy macdermid" w:date="2022-03-07T17:07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7" w:author="joy macdermid" w:date="2022-03-07T17:07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 xml:space="preserve"> and</w:delText>
        </w:r>
      </w:del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a higher risk of </w:t>
      </w:r>
      <w:ins w:id="138" w:author="joy macdermid" w:date="2022-03-07T17:08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 xml:space="preserve">comorbid health problems including  cardiovascular disease and 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>depression</w:t>
      </w:r>
      <w:ins w:id="139" w:author="joy macdermid" w:date="2022-03-07T17:08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0" w:author="joy macdermid" w:date="2022-03-07T17:08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>and</w:delText>
        </w:r>
      </w:del>
      <w:del w:id="141" w:author="joy macdermid" w:date="2022-03-07T17:09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 xml:space="preserve"> mortality due to limited mobility and activity. As for </w:delText>
        </w:r>
      </w:del>
      <w:r w:rsidRPr="00AA62B3">
        <w:rPr>
          <w:rFonts w:ascii="Times New Roman" w:eastAsia="Times New Roman" w:hAnsi="Times New Roman" w:cs="Times New Roman"/>
          <w:sz w:val="24"/>
          <w:szCs w:val="24"/>
        </w:rPr>
        <w:t>COVID-19</w:t>
      </w:r>
      <w:ins w:id="142" w:author="joy macdermid" w:date="2022-03-07T17:09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 xml:space="preserve"> is creating  the newest chronic disease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43" w:author="joy macdermid" w:date="2022-03-07T17:10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>in the next years</w:delText>
        </w:r>
      </w:del>
      <w:ins w:id="144" w:author="joy macdermid" w:date="2022-03-07T17:10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as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millions of people </w:t>
      </w:r>
      <w:del w:id="145" w:author="joy macdermid" w:date="2022-03-07T17:10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 xml:space="preserve">will </w:delText>
        </w:r>
      </w:del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continue to suffer from exhaustion, cognitive </w:t>
      </w:r>
      <w:del w:id="146" w:author="joy macdermid" w:date="2022-03-07T17:16:00Z">
        <w:r w:rsidRPr="00AA62B3" w:rsidDel="00CC42A3">
          <w:rPr>
            <w:rFonts w:ascii="Times New Roman" w:eastAsia="Times New Roman" w:hAnsi="Times New Roman" w:cs="Times New Roman"/>
            <w:sz w:val="24"/>
            <w:szCs w:val="24"/>
          </w:rPr>
          <w:delText>problems</w:delText>
        </w:r>
      </w:del>
      <w:ins w:id="147" w:author="joy macdermid" w:date="2022-03-07T17:16:00Z">
        <w:r w:rsidR="00CC42A3" w:rsidRPr="00AA62B3">
          <w:rPr>
            <w:rFonts w:ascii="Times New Roman" w:eastAsia="Times New Roman" w:hAnsi="Times New Roman" w:cs="Times New Roman"/>
            <w:sz w:val="24"/>
            <w:szCs w:val="24"/>
          </w:rPr>
          <w:t>problems,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and other long-lasting symptoms after a coronavirus infection. Many long Covid patients struggle with physical activity long after their initial infection and experience a relapse of symptoms </w:t>
      </w:r>
      <w:del w:id="148" w:author="joy macdermid" w:date="2022-03-07T16:02:00Z">
        <w:r w:rsidRPr="00AA62B3" w:rsidDel="003D369E">
          <w:rPr>
            <w:rFonts w:ascii="Times New Roman" w:eastAsia="Times New Roman" w:hAnsi="Times New Roman" w:cs="Times New Roman"/>
            <w:sz w:val="24"/>
            <w:szCs w:val="24"/>
          </w:rPr>
          <w:delText>even if</w:delText>
        </w:r>
      </w:del>
      <w:ins w:id="149" w:author="joy macdermid" w:date="2022-03-07T16:02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>when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they start to exercise.</w:t>
      </w:r>
      <w:ins w:id="150" w:author="joy macdermid" w:date="2022-03-07T17:10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 xml:space="preserve"> Long- Covid </w:t>
        </w:r>
      </w:ins>
      <w:ins w:id="151" w:author="joy macdermid" w:date="2022-03-07T17:11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patients share many of the challenges that are experienced by patients with arthritis.</w:t>
        </w:r>
      </w:ins>
      <w:ins w:id="152" w:author="joy macdermid" w:date="2022-03-07T17:10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3" w:author="joy macdermid" w:date="2022-03-07T17:11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 xml:space="preserve">I think that </w:delText>
        </w:r>
      </w:del>
      <w:ins w:id="154" w:author="joy macdermid" w:date="2022-03-07T16:02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I am ideally positioned </w:t>
        </w:r>
      </w:ins>
      <w:del w:id="155" w:author="joy macdermid" w:date="2022-03-07T16:02:00Z">
        <w:r w:rsidRPr="00AA62B3" w:rsidDel="003D369E">
          <w:rPr>
            <w:rFonts w:ascii="Times New Roman" w:eastAsia="Times New Roman" w:hAnsi="Times New Roman" w:cs="Times New Roman"/>
            <w:sz w:val="24"/>
            <w:szCs w:val="24"/>
          </w:rPr>
          <w:delText>this is perfect opportunity for</w:delText>
        </w:r>
      </w:del>
      <w:del w:id="156" w:author="joy macdermid" w:date="2022-03-07T16:03:00Z">
        <w:r w:rsidRPr="00AA62B3" w:rsidDel="003D369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="00300F40" w:rsidDel="003D369E">
          <w:rPr>
            <w:rFonts w:ascii="Times New Roman" w:eastAsia="Times New Roman" w:hAnsi="Times New Roman" w:cs="Times New Roman"/>
            <w:sz w:val="24"/>
            <w:szCs w:val="24"/>
          </w:rPr>
          <w:delText>Western</w:delText>
        </w:r>
        <w:r w:rsidR="003F0A36" w:rsidDel="003D369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57" w:author="joy macdermid" w:date="2022-03-07T16:02:00Z">
        <w:r w:rsidRPr="00AA62B3" w:rsidDel="003D369E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  <w:r w:rsidR="0035227E" w:rsidDel="003D369E">
          <w:rPr>
            <w:rFonts w:ascii="Times New Roman" w:eastAsia="Times New Roman" w:hAnsi="Times New Roman" w:cs="Times New Roman"/>
            <w:sz w:val="24"/>
            <w:szCs w:val="24"/>
          </w:rPr>
          <w:delText>nd I</w:delText>
        </w:r>
        <w:r w:rsidRPr="00AA62B3" w:rsidDel="003D369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to lead </w:t>
      </w:r>
      <w:del w:id="158" w:author="joy macdermid" w:date="2022-03-07T16:03:00Z">
        <w:r w:rsidRPr="00AA62B3" w:rsidDel="003D369E">
          <w:rPr>
            <w:rFonts w:ascii="Times New Roman" w:eastAsia="Times New Roman" w:hAnsi="Times New Roman" w:cs="Times New Roman"/>
            <w:sz w:val="24"/>
            <w:szCs w:val="24"/>
          </w:rPr>
          <w:delText xml:space="preserve">the way in </w:delText>
        </w:r>
      </w:del>
      <w:del w:id="159" w:author="joy macdermid" w:date="2022-03-07T17:11:00Z">
        <w:r w:rsidRPr="00AA62B3" w:rsidDel="004B6455">
          <w:rPr>
            <w:rFonts w:ascii="Times New Roman" w:eastAsia="Times New Roman" w:hAnsi="Times New Roman" w:cs="Times New Roman"/>
            <w:sz w:val="24"/>
            <w:szCs w:val="24"/>
          </w:rPr>
          <w:delText xml:space="preserve">this </w:delText>
        </w:r>
      </w:del>
      <w:ins w:id="160" w:author="joy macdermid" w:date="2022-03-07T17:11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r w:rsidR="004B6455" w:rsidRPr="00AA62B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>emerging area of research</w:t>
      </w:r>
      <w:ins w:id="161" w:author="joy macdermid" w:date="2022-03-07T17:11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 xml:space="preserve">  Long-Covid</w:t>
        </w:r>
      </w:ins>
      <w:ins w:id="162" w:author="joy macdermid" w:date="2022-03-07T16:07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ins w:id="163" w:author="joy macdermid" w:date="2022-03-07T16:03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 while leveraging new </w:t>
        </w:r>
      </w:ins>
      <w:ins w:id="164" w:author="joy macdermid" w:date="2022-03-07T16:05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collaborations </w:t>
        </w:r>
      </w:ins>
      <w:ins w:id="165" w:author="joy macdermid" w:date="2022-03-07T16:03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with </w:t>
        </w:r>
      </w:ins>
      <w:ins w:id="166" w:author="joy macdermid" w:date="2022-03-07T16:05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>W</w:t>
        </w:r>
      </w:ins>
      <w:ins w:id="167" w:author="joy macdermid" w:date="2022-03-07T16:03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>estern faculty (e.g. CR</w:t>
        </w:r>
      </w:ins>
      <w:ins w:id="168" w:author="joy macdermid" w:date="2022-03-07T16:04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>C Physical Activity and Aging</w:t>
        </w:r>
      </w:ins>
      <w:ins w:id="169" w:author="joy macdermid" w:date="2022-03-07T16:07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170" w:author="joy macdermid" w:date="2022-03-07T16:04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 and faculty who focus on</w:t>
        </w:r>
      </w:ins>
      <w:ins w:id="171" w:author="joy macdermid" w:date="2022-03-07T16:03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72" w:author="joy macdermid" w:date="2022-03-07T16:05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>the</w:t>
        </w:r>
      </w:ins>
      <w:ins w:id="173" w:author="joy macdermid" w:date="2022-03-07T16:04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 cardiorespiratory and neurological aspect</w:t>
        </w:r>
      </w:ins>
      <w:ins w:id="174" w:author="joy macdermid" w:date="2022-03-07T16:05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s of exercise) and Western investments in </w:t>
        </w:r>
      </w:ins>
      <w:ins w:id="175" w:author="joy macdermid" w:date="2022-03-07T16:06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infrastructure (Centre for Activity and Aging, </w:t>
        </w:r>
      </w:ins>
      <w:ins w:id="176" w:author="joy macdermid" w:date="2022-03-07T16:08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FHS </w:t>
        </w:r>
      </w:ins>
      <w:ins w:id="177" w:author="joy macdermid" w:date="2022-03-07T16:06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>MSK Innovation Factory, Bone and Joint Institute)</w:t>
        </w:r>
      </w:ins>
      <w:ins w:id="178" w:author="joy macdermid" w:date="2022-03-07T16:05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ins w:id="179" w:author="joy macdermid" w:date="2022-03-07T16:03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 P</w:t>
        </w:r>
      </w:ins>
      <w:del w:id="180" w:author="joy macdermid" w:date="2022-03-07T16:02:00Z">
        <w:r w:rsidRPr="00AA62B3" w:rsidDel="003D369E">
          <w:rPr>
            <w:rFonts w:ascii="Times New Roman" w:eastAsia="Times New Roman" w:hAnsi="Times New Roman" w:cs="Times New Roman"/>
            <w:sz w:val="24"/>
            <w:szCs w:val="24"/>
          </w:rPr>
          <w:delText xml:space="preserve"> as I am uniquely positioned and qualified to be a leader in this area</w:delText>
        </w:r>
      </w:del>
      <w:r w:rsidRPr="00AA62B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del w:id="181" w:author="joy macdermid" w:date="2022-03-07T16:07:00Z">
        <w:r w:rsidRPr="00AA62B3" w:rsidDel="003D369E">
          <w:rPr>
            <w:rFonts w:ascii="Times New Roman" w:eastAsia="Times New Roman" w:hAnsi="Times New Roman" w:cs="Times New Roman"/>
            <w:sz w:val="24"/>
            <w:szCs w:val="24"/>
          </w:rPr>
          <w:delText>future line</w:delText>
        </w:r>
      </w:del>
      <w:ins w:id="182" w:author="joy macdermid" w:date="2022-03-07T16:07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current research interests in </w:t>
        </w:r>
      </w:ins>
      <w:del w:id="183" w:author="joy macdermid" w:date="2022-03-07T16:07:00Z">
        <w:r w:rsidRPr="00AA62B3" w:rsidDel="003D369E">
          <w:rPr>
            <w:rFonts w:ascii="Times New Roman" w:eastAsia="Times New Roman" w:hAnsi="Times New Roman" w:cs="Times New Roman"/>
            <w:sz w:val="24"/>
            <w:szCs w:val="24"/>
          </w:rPr>
          <w:delText xml:space="preserve"> of research</w:delText>
        </w:r>
      </w:del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9C56FA">
        <w:rPr>
          <w:rFonts w:ascii="Times New Roman" w:eastAsia="Times New Roman" w:hAnsi="Times New Roman" w:cs="Times New Roman"/>
          <w:sz w:val="24"/>
          <w:szCs w:val="24"/>
        </w:rPr>
        <w:t xml:space="preserve"> developing and testing </w:t>
      </w:r>
      <w:ins w:id="184" w:author="joy macdermid" w:date="2022-03-07T17:13:00Z">
        <w:r w:rsidR="00CC42A3">
          <w:rPr>
            <w:rFonts w:ascii="Times New Roman" w:eastAsia="Times New Roman" w:hAnsi="Times New Roman" w:cs="Times New Roman"/>
            <w:sz w:val="24"/>
            <w:szCs w:val="24"/>
          </w:rPr>
          <w:t xml:space="preserve">technology-enabled 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activity and </w:t>
      </w:r>
      <w:r w:rsidR="008E2990">
        <w:rPr>
          <w:rFonts w:ascii="Times New Roman" w:eastAsia="Times New Roman" w:hAnsi="Times New Roman" w:cs="Times New Roman"/>
          <w:sz w:val="24"/>
          <w:szCs w:val="24"/>
        </w:rPr>
        <w:t>mobility</w:t>
      </w:r>
      <w:r w:rsidR="009C56FA">
        <w:rPr>
          <w:rFonts w:ascii="Times New Roman" w:eastAsia="Times New Roman" w:hAnsi="Times New Roman" w:cs="Times New Roman"/>
          <w:sz w:val="24"/>
          <w:szCs w:val="24"/>
        </w:rPr>
        <w:t xml:space="preserve"> interventions</w:t>
      </w:r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56FA">
        <w:rPr>
          <w:rFonts w:ascii="Times New Roman" w:eastAsia="Times New Roman" w:hAnsi="Times New Roman" w:cs="Times New Roman"/>
          <w:sz w:val="24"/>
          <w:szCs w:val="24"/>
        </w:rPr>
        <w:t>will be expanded</w:t>
      </w:r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into the area of ecological momentary assessment (EMA) and wearable technologies</w:t>
      </w:r>
      <w:ins w:id="185" w:author="joy macdermid" w:date="2022-03-07T16:08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 which is closely aligned with mission of the recently announced FHS MSK Innovation Factory</w:t>
        </w:r>
      </w:ins>
      <w:ins w:id="186" w:author="joy macdermid" w:date="2022-03-07T16:32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 and</w:t>
        </w:r>
      </w:ins>
      <w:ins w:id="187" w:author="joy macdermid" w:date="2022-03-07T17:12:00Z">
        <w:r w:rsidR="00CC42A3">
          <w:rPr>
            <w:rFonts w:ascii="Times New Roman" w:eastAsia="Times New Roman" w:hAnsi="Times New Roman" w:cs="Times New Roman"/>
            <w:sz w:val="24"/>
            <w:szCs w:val="24"/>
          </w:rPr>
          <w:t xml:space="preserve"> existing collabo</w:t>
        </w:r>
      </w:ins>
      <w:ins w:id="188" w:author="joy macdermid" w:date="2022-03-07T17:13:00Z">
        <w:r w:rsidR="00CC42A3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ins w:id="189" w:author="joy macdermid" w:date="2022-03-07T17:12:00Z">
        <w:r w:rsidR="00CC42A3">
          <w:rPr>
            <w:rFonts w:ascii="Times New Roman" w:eastAsia="Times New Roman" w:hAnsi="Times New Roman" w:cs="Times New Roman"/>
            <w:sz w:val="24"/>
            <w:szCs w:val="24"/>
          </w:rPr>
          <w:t>ations between FHS, Medicine and Engineering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6A2D5A9" w14:textId="4A3FC299" w:rsidR="00AA62B3" w:rsidRDefault="00AA62B3" w:rsidP="00756EB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One of the biggest challenges in clinical research going forward is related to barriers in health equity and accessibility in health. </w:t>
      </w:r>
      <w:r w:rsidR="00AB2D72">
        <w:rPr>
          <w:rFonts w:ascii="Times New Roman" w:eastAsia="Times New Roman" w:hAnsi="Times New Roman" w:cs="Times New Roman"/>
          <w:sz w:val="24"/>
          <w:szCs w:val="24"/>
        </w:rPr>
        <w:t xml:space="preserve">As a person, </w:t>
      </w:r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I value health as a human right, and I am committed to </w:t>
      </w:r>
      <w:ins w:id="190" w:author="joy macdermid" w:date="2022-03-07T16:09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understanding barriers </w:t>
        </w:r>
      </w:ins>
      <w:del w:id="191" w:author="joy macdermid" w:date="2022-03-07T16:09:00Z">
        <w:r w:rsidRPr="00AA62B3" w:rsidDel="003D369E">
          <w:rPr>
            <w:rFonts w:ascii="Times New Roman" w:eastAsia="Times New Roman" w:hAnsi="Times New Roman" w:cs="Times New Roman"/>
            <w:sz w:val="24"/>
            <w:szCs w:val="24"/>
          </w:rPr>
          <w:delText xml:space="preserve">promoting </w:delText>
        </w:r>
      </w:del>
      <w:ins w:id="192" w:author="joy macdermid" w:date="2022-03-07T16:10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to 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>health equity</w:t>
      </w:r>
      <w:ins w:id="193" w:author="joy macdermid" w:date="2022-03-07T16:09:00Z">
        <w:r w:rsidR="003D369E">
          <w:rPr>
            <w:rFonts w:ascii="Times New Roman" w:eastAsia="Times New Roman" w:hAnsi="Times New Roman" w:cs="Times New Roman"/>
            <w:sz w:val="24"/>
            <w:szCs w:val="24"/>
          </w:rPr>
          <w:t xml:space="preserve"> and developing solutions that are more accessible and inclusive. </w:t>
        </w:r>
      </w:ins>
      <w:ins w:id="194" w:author="joy macdermid" w:date="2022-03-07T16:13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>Q</w:t>
        </w:r>
      </w:ins>
      <w:ins w:id="195" w:author="joy macdermid" w:date="2022-03-07T16:11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>ualitative EDI assessments and quantitative modelling of intersectional pred</w:t>
        </w:r>
      </w:ins>
      <w:ins w:id="196" w:author="joy macdermid" w:date="2022-03-07T16:12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ictors of  treatment responses or health outcomes will be layered in my </w:t>
        </w:r>
      </w:ins>
      <w:ins w:id="197" w:author="joy macdermid" w:date="2022-03-07T16:13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>research</w:t>
        </w:r>
      </w:ins>
      <w:ins w:id="198" w:author="joy macdermid" w:date="2022-03-07T16:38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 program</w:t>
        </w:r>
      </w:ins>
      <w:ins w:id="199" w:author="joy macdermid" w:date="2022-03-07T16:13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to better understand</w:t>
        </w:r>
      </w:ins>
      <w:ins w:id="200" w:author="joy macdermid" w:date="2022-03-07T16:38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 and re-dress</w:t>
        </w:r>
      </w:ins>
      <w:ins w:id="201" w:author="joy macdermid" w:date="2022-03-07T16:13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EDI issues.</w:t>
        </w:r>
      </w:ins>
      <w:ins w:id="202" w:author="joy macdermid" w:date="2022-03-07T16:11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3" w:author="joy macdermid" w:date="2022-03-07T16:10:00Z">
        <w:r w:rsidRPr="00AA62B3" w:rsidDel="000714E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204" w:author="joy macdermid" w:date="2022-03-07T16:35:00Z">
        <w:r w:rsidR="00756EB5" w:rsidRPr="00756EB5">
          <w:rPr>
            <w:rFonts w:ascii="Times New Roman" w:eastAsia="Times New Roman" w:hAnsi="Times New Roman" w:cs="Times New Roman"/>
            <w:sz w:val="24"/>
            <w:szCs w:val="24"/>
          </w:rPr>
          <w:t>Leading</w:t>
        </w:r>
        <w:r w:rsidR="00756EB5" w:rsidRPr="00756EB5" w:rsidDel="000714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5" w:author="joy macdermid" w:date="2022-03-07T16:10:00Z">
        <w:r w:rsidRPr="00AA62B3" w:rsidDel="000714ED">
          <w:rPr>
            <w:rFonts w:ascii="Times New Roman" w:eastAsia="Times New Roman" w:hAnsi="Times New Roman" w:cs="Times New Roman"/>
            <w:sz w:val="24"/>
            <w:szCs w:val="24"/>
          </w:rPr>
          <w:delText xml:space="preserve">in </w:delText>
        </w:r>
        <w:r w:rsidDel="000714ED">
          <w:rPr>
            <w:rFonts w:ascii="Times New Roman" w:eastAsia="Times New Roman" w:hAnsi="Times New Roman" w:cs="Times New Roman"/>
            <w:sz w:val="24"/>
            <w:szCs w:val="24"/>
          </w:rPr>
          <w:delText xml:space="preserve">all </w:delText>
        </w:r>
        <w:r w:rsidRPr="00AA62B3" w:rsidDel="000714ED">
          <w:rPr>
            <w:rFonts w:ascii="Times New Roman" w:eastAsia="Times New Roman" w:hAnsi="Times New Roman" w:cs="Times New Roman"/>
            <w:sz w:val="24"/>
            <w:szCs w:val="24"/>
          </w:rPr>
          <w:delText xml:space="preserve">my research </w:delText>
        </w:r>
        <w:r w:rsidRPr="00AA62B3" w:rsidDel="000714ED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themes</w:delText>
        </w:r>
      </w:del>
      <w:r w:rsidRPr="00AA62B3">
        <w:rPr>
          <w:rFonts w:ascii="Times New Roman" w:eastAsia="Times New Roman" w:hAnsi="Times New Roman" w:cs="Times New Roman"/>
          <w:sz w:val="24"/>
          <w:szCs w:val="24"/>
        </w:rPr>
        <w:t>. I firmly believe that I can translate these values into action</w:t>
      </w:r>
      <w:ins w:id="206" w:author="joy macdermid" w:date="2022-03-07T16:13:00Z">
        <w:r w:rsidR="000714ED" w:rsidRPr="000714ED">
          <w:t xml:space="preserve"> </w:t>
        </w:r>
        <w:r w:rsidR="000714ED">
          <w:t>using p</w:t>
        </w:r>
        <w:r w:rsidR="000714ED" w:rsidRPr="000714ED">
          <w:rPr>
            <w:rFonts w:ascii="Times New Roman" w:eastAsia="Times New Roman" w:hAnsi="Times New Roman" w:cs="Times New Roman"/>
            <w:sz w:val="24"/>
            <w:szCs w:val="24"/>
          </w:rPr>
          <w:t>atient-centered desig</w:t>
        </w:r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ned and </w:t>
        </w:r>
        <w:r w:rsidR="000714ED" w:rsidRP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integrated knowledge translation methods, </w:t>
        </w:r>
      </w:ins>
      <w:r w:rsidRPr="00AA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07" w:author="joy macdermid" w:date="2022-03-07T16:13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>embedded in an inclusive</w:t>
        </w:r>
      </w:ins>
      <w:ins w:id="208" w:author="joy macdermid" w:date="2022-03-07T16:14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research program</w:t>
        </w:r>
      </w:ins>
      <w:ins w:id="209" w:author="joy macdermid" w:date="2022-03-07T17:13:00Z">
        <w:r w:rsidR="00CC42A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210" w:author="joy macdermid" w:date="2022-03-07T16:14:00Z">
        <w:r w:rsidR="000714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1" w:author="joy macdermid" w:date="2022-03-07T16:14:00Z">
        <w:r w:rsidRPr="00AA62B3" w:rsidDel="000714ED">
          <w:rPr>
            <w:rFonts w:ascii="Times New Roman" w:eastAsia="Times New Roman" w:hAnsi="Times New Roman" w:cs="Times New Roman"/>
            <w:sz w:val="24"/>
            <w:szCs w:val="24"/>
          </w:rPr>
          <w:delText>and strive to make a difference to ensure a broad and inclusive community</w:delText>
        </w:r>
        <w:r w:rsidR="00513FD1" w:rsidDel="000714ED">
          <w:rPr>
            <w:rFonts w:ascii="Times New Roman" w:eastAsia="Times New Roman" w:hAnsi="Times New Roman" w:cs="Times New Roman"/>
            <w:sz w:val="24"/>
            <w:szCs w:val="24"/>
          </w:rPr>
          <w:delText xml:space="preserve"> in my research program</w:delText>
        </w:r>
        <w:r w:rsidDel="000714E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4B869C21" w14:textId="19D2F6AC" w:rsidR="001857F1" w:rsidRDefault="00041194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educational and my postdoctoral training </w:t>
      </w:r>
      <w:ins w:id="212" w:author="joy macdermid" w:date="2022-03-07T16:38:00Z">
        <w:r w:rsidR="00756EB5" w:rsidRPr="00756EB5">
          <w:rPr>
            <w:rFonts w:ascii="Times New Roman" w:eastAsia="Times New Roman" w:hAnsi="Times New Roman" w:cs="Times New Roman"/>
            <w:sz w:val="24"/>
            <w:szCs w:val="24"/>
          </w:rPr>
          <w:t>is well-aligned with the FHS research priorities Leading Research in: Mobility;  Health Equity and Social Inclusion; Health Research in a Digitalized World; and Health Services, Systems, and Policy</w:t>
        </w:r>
      </w:ins>
      <w:ins w:id="213" w:author="joy macdermid" w:date="2022-03-07T16:39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; and positions me to accelerate a strong trajectory of </w:t>
        </w:r>
      </w:ins>
      <w:ins w:id="214" w:author="joy macdermid" w:date="2022-03-07T16:40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research </w:t>
        </w:r>
      </w:ins>
      <w:ins w:id="215" w:author="joy macdermid" w:date="2022-03-07T16:39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excellence </w:t>
        </w:r>
      </w:ins>
      <w:ins w:id="216" w:author="joy macdermid" w:date="2022-03-07T16:40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ins w:id="217" w:author="joy macdermid" w:date="2022-03-07T16:39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n 2 areas of importance to PT practice and Canadian health research </w:t>
        </w:r>
      </w:ins>
      <w:ins w:id="218" w:author="joy macdermid" w:date="2022-03-07T16:40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(symptom relief and </w:t>
        </w:r>
      </w:ins>
      <w:ins w:id="219" w:author="joy macdermid" w:date="2022-03-07T16:41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functional mobility </w:t>
        </w:r>
      </w:ins>
      <w:ins w:id="220" w:author="joy macdermid" w:date="2022-03-07T17:00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for people </w:t>
        </w:r>
      </w:ins>
      <w:ins w:id="221" w:author="joy macdermid" w:date="2022-03-07T17:01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living with chronic diseases, specifically </w:t>
        </w:r>
      </w:ins>
      <w:ins w:id="222" w:author="joy macdermid" w:date="2022-03-07T16:39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 xml:space="preserve">Long Covid and </w:t>
        </w:r>
      </w:ins>
      <w:ins w:id="223" w:author="joy macdermid" w:date="2022-03-07T17:01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ins w:id="224" w:author="joy macdermid" w:date="2022-03-07T16:39:00Z">
        <w:r w:rsidR="00756EB5">
          <w:rPr>
            <w:rFonts w:ascii="Times New Roman" w:eastAsia="Times New Roman" w:hAnsi="Times New Roman" w:cs="Times New Roman"/>
            <w:sz w:val="24"/>
            <w:szCs w:val="24"/>
          </w:rPr>
          <w:t>rthritis)</w:t>
        </w:r>
      </w:ins>
      <w:ins w:id="225" w:author="joy macdermid" w:date="2022-03-07T16:38:00Z">
        <w:r w:rsidR="00756EB5" w:rsidRPr="00756EB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26" w:author="joy macdermid" w:date="2022-03-07T16:38:00Z">
        <w:r w:rsidDel="00756EB5">
          <w:rPr>
            <w:rFonts w:ascii="Times New Roman" w:eastAsia="Times New Roman" w:hAnsi="Times New Roman" w:cs="Times New Roman"/>
            <w:sz w:val="24"/>
            <w:szCs w:val="24"/>
          </w:rPr>
          <w:delText>along with my strong academic assets</w:delText>
        </w:r>
        <w:r w:rsidR="006E7BB6" w:rsidDel="00756EB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  <w:r w:rsidDel="00756EB5">
          <w:rPr>
            <w:rFonts w:ascii="Times New Roman" w:eastAsia="Times New Roman" w:hAnsi="Times New Roman" w:cs="Times New Roman"/>
            <w:sz w:val="24"/>
            <w:szCs w:val="24"/>
          </w:rPr>
          <w:delText xml:space="preserve"> my professional</w:delText>
        </w:r>
        <w:r w:rsidR="006E7BB6" w:rsidDel="00756EB5">
          <w:rPr>
            <w:rFonts w:ascii="Times New Roman" w:eastAsia="Times New Roman" w:hAnsi="Times New Roman" w:cs="Times New Roman"/>
            <w:sz w:val="24"/>
            <w:szCs w:val="24"/>
          </w:rPr>
          <w:delText xml:space="preserve"> and </w:delText>
        </w:r>
        <w:r w:rsidR="00AF196B" w:rsidDel="00756EB5">
          <w:rPr>
            <w:rFonts w:ascii="Times New Roman" w:eastAsia="Times New Roman" w:hAnsi="Times New Roman" w:cs="Times New Roman"/>
            <w:sz w:val="24"/>
            <w:szCs w:val="24"/>
          </w:rPr>
          <w:delText xml:space="preserve">my </w:delText>
        </w:r>
        <w:r w:rsidR="006E7BB6" w:rsidDel="00756EB5">
          <w:rPr>
            <w:rFonts w:ascii="Times New Roman" w:eastAsia="Times New Roman" w:hAnsi="Times New Roman" w:cs="Times New Roman"/>
            <w:sz w:val="24"/>
            <w:szCs w:val="24"/>
          </w:rPr>
          <w:delText>leadership</w:delText>
        </w:r>
        <w:r w:rsidDel="00756EB5">
          <w:rPr>
            <w:rFonts w:ascii="Times New Roman" w:eastAsia="Times New Roman" w:hAnsi="Times New Roman" w:cs="Times New Roman"/>
            <w:sz w:val="24"/>
            <w:szCs w:val="24"/>
          </w:rPr>
          <w:delText xml:space="preserve"> background makes me very suitable to undertake the work as </w:delText>
        </w:r>
        <w:r w:rsidR="003F0A36" w:rsidDel="00756EB5">
          <w:rPr>
            <w:rFonts w:ascii="Times New Roman" w:eastAsia="Times New Roman" w:hAnsi="Times New Roman" w:cs="Times New Roman"/>
            <w:sz w:val="24"/>
            <w:szCs w:val="24"/>
          </w:rPr>
          <w:delText>an Assistant Professor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A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feel that I have the values, character, personality, international experience, education, training, and the leadership skills to meet the high standards and expectations </w:t>
      </w:r>
      <w:r w:rsidR="00036D59">
        <w:rPr>
          <w:rFonts w:ascii="Times New Roman" w:eastAsia="Times New Roman" w:hAnsi="Times New Roman" w:cs="Times New Roman"/>
          <w:sz w:val="24"/>
          <w:szCs w:val="24"/>
        </w:rPr>
        <w:t>of this position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believe I can be a positive and contributing member of your faculty, </w:t>
      </w:r>
      <w:del w:id="227" w:author="joy macdermid" w:date="2022-03-07T17:14:00Z">
        <w:r w:rsidDel="00CC42A3">
          <w:rPr>
            <w:rFonts w:ascii="Times New Roman" w:eastAsia="Times New Roman" w:hAnsi="Times New Roman" w:cs="Times New Roman"/>
            <w:sz w:val="24"/>
            <w:szCs w:val="24"/>
          </w:rPr>
          <w:delText>both in terms of research success</w:delText>
        </w:r>
      </w:del>
      <w:ins w:id="228" w:author="joy macdermid" w:date="2022-03-07T16:41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 xml:space="preserve">by leveraging my past </w:t>
        </w:r>
      </w:ins>
      <w:ins w:id="229" w:author="joy macdermid" w:date="2022-03-07T16:42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>experiences while building on exciting new initiatives and collaborations at Western</w:t>
        </w:r>
      </w:ins>
      <w:ins w:id="230" w:author="joy macdermid" w:date="2022-03-07T16:43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231" w:author="joy macdermid" w:date="2022-03-07T16:42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 xml:space="preserve"> joining teams where I can provide value either in content or methods. </w:t>
        </w:r>
      </w:ins>
      <w:del w:id="232" w:author="joy macdermid" w:date="2022-03-07T16:41:00Z">
        <w:r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 and educational excellence</w:delText>
        </w:r>
      </w:del>
      <w:del w:id="233" w:author="joy macdermid" w:date="2022-03-07T16:42:00Z">
        <w:r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. I </w:delText>
        </w:r>
        <w:r w:rsidR="00036D59" w:rsidDel="00B140F4">
          <w:rPr>
            <w:rFonts w:ascii="Times New Roman" w:eastAsia="Times New Roman" w:hAnsi="Times New Roman" w:cs="Times New Roman"/>
            <w:sz w:val="24"/>
            <w:szCs w:val="24"/>
          </w:rPr>
          <w:delText>am very confident that</w:delText>
        </w:r>
        <w:r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 I am suited to advancing the goals of the </w:delText>
        </w:r>
        <w:r w:rsidR="006C78CC"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Faculty of </w:delText>
        </w:r>
        <w:r w:rsidR="009C56FA"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Health </w:delText>
        </w:r>
        <w:r w:rsidR="006C78CC" w:rsidDel="00B140F4">
          <w:rPr>
            <w:rFonts w:ascii="Times New Roman" w:eastAsia="Times New Roman" w:hAnsi="Times New Roman" w:cs="Times New Roman"/>
            <w:sz w:val="24"/>
            <w:szCs w:val="24"/>
          </w:rPr>
          <w:delText>Sciences</w:delText>
        </w:r>
        <w:r w:rsidDel="00B140F4">
          <w:rPr>
            <w:rFonts w:ascii="Times New Roman" w:eastAsia="Times New Roman" w:hAnsi="Times New Roman" w:cs="Times New Roman"/>
            <w:sz w:val="24"/>
            <w:szCs w:val="24"/>
          </w:rPr>
          <w:delText>, as I have</w:delText>
        </w:r>
        <w:r w:rsidR="00CB4819" w:rsidRPr="00CB4819"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="00CB4819"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strong methods background in </w:delText>
        </w:r>
        <w:r w:rsidR="006C78CC" w:rsidDel="00B140F4">
          <w:rPr>
            <w:rFonts w:ascii="Times New Roman" w:eastAsia="Times New Roman" w:hAnsi="Times New Roman" w:cs="Times New Roman"/>
            <w:sz w:val="24"/>
            <w:szCs w:val="24"/>
          </w:rPr>
          <w:delText>clinical research</w:delText>
        </w:r>
        <w:r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 and </w:delText>
        </w:r>
        <w:r w:rsidR="00CB4819"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a clear awareness of why people take these programs </w:delText>
        </w:r>
        <w:r w:rsidDel="00B140F4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  <w:r w:rsidR="00CB4819" w:rsidDel="00B140F4">
          <w:rPr>
            <w:rFonts w:ascii="Times New Roman" w:eastAsia="Times New Roman" w:hAnsi="Times New Roman" w:cs="Times New Roman"/>
            <w:sz w:val="24"/>
            <w:szCs w:val="24"/>
          </w:rPr>
          <w:delText>o</w:delText>
        </w:r>
        <w:r w:rsidDel="00B140F4">
          <w:rPr>
            <w:rFonts w:ascii="Times New Roman" w:eastAsia="Times New Roman" w:hAnsi="Times New Roman" w:cs="Times New Roman"/>
            <w:sz w:val="24"/>
            <w:szCs w:val="24"/>
          </w:rPr>
          <w:delText xml:space="preserve"> support the enrolled graduate students and</w:delText>
        </w:r>
      </w:del>
      <w:ins w:id="234" w:author="joy macdermid" w:date="2022-03-07T16:42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>I have been mentored my stellar faculty and have an emer</w:t>
        </w:r>
      </w:ins>
      <w:ins w:id="235" w:author="joy macdermid" w:date="2022-03-07T17:01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>g</w:t>
        </w:r>
      </w:ins>
      <w:ins w:id="236" w:author="joy macdermid" w:date="2022-03-07T16:42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>ing record of</w:t>
        </w:r>
      </w:ins>
      <w:ins w:id="237" w:author="joy macdermid" w:date="2022-03-07T16:43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 xml:space="preserve"> funding that I expect to</w:t>
        </w:r>
      </w:ins>
      <w:ins w:id="238" w:author="joy macdermid" w:date="2022-03-07T17:01:00Z">
        <w:r w:rsidR="006D5C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39" w:author="joy macdermid" w:date="2022-03-07T16:43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>help me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secure future funding</w:t>
      </w:r>
      <w:ins w:id="240" w:author="joy macdermid" w:date="2022-03-07T16:43:00Z">
        <w:r w:rsidR="00B140F4">
          <w:rPr>
            <w:rFonts w:ascii="Times New Roman" w:eastAsia="Times New Roman" w:hAnsi="Times New Roman" w:cs="Times New Roman"/>
            <w:sz w:val="24"/>
            <w:szCs w:val="24"/>
          </w:rPr>
          <w:t xml:space="preserve"> to support my research program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41" w:author="joy macdermid" w:date="2022-03-07T17:02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Most importantly, I think my development to date has made me well-aligned with We</w:t>
        </w:r>
      </w:ins>
      <w:ins w:id="242" w:author="joy macdermid" w:date="2022-03-07T17:03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243" w:author="joy macdermid" w:date="2022-03-07T17:02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tern’s goals</w:t>
        </w:r>
      </w:ins>
      <w:ins w:id="244" w:author="joy macdermid" w:date="2022-03-07T17:15:00Z">
        <w:r w:rsidR="00CC42A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245" w:author="joy macdermid" w:date="2022-03-07T17:02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46" w:author="joy macdermid" w:date="2022-03-07T17:03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values</w:t>
        </w:r>
      </w:ins>
      <w:ins w:id="247" w:author="joy macdermid" w:date="2022-03-07T17:15:00Z">
        <w:r w:rsidR="00CC42A3">
          <w:rPr>
            <w:rFonts w:ascii="Times New Roman" w:eastAsia="Times New Roman" w:hAnsi="Times New Roman" w:cs="Times New Roman"/>
            <w:sz w:val="24"/>
            <w:szCs w:val="24"/>
          </w:rPr>
          <w:t xml:space="preserve">, existing </w:t>
        </w:r>
      </w:ins>
      <w:ins w:id="248" w:author="joy macdermid" w:date="2022-03-07T17:16:00Z">
        <w:r w:rsidR="00CC42A3">
          <w:rPr>
            <w:rFonts w:ascii="Times New Roman" w:eastAsia="Times New Roman" w:hAnsi="Times New Roman" w:cs="Times New Roman"/>
            <w:sz w:val="24"/>
            <w:szCs w:val="24"/>
          </w:rPr>
          <w:t>strengths,</w:t>
        </w:r>
      </w:ins>
      <w:ins w:id="249" w:author="joy macdermid" w:date="2022-03-07T17:15:00Z">
        <w:r w:rsidR="00CC42A3">
          <w:rPr>
            <w:rFonts w:ascii="Times New Roman" w:eastAsia="Times New Roman" w:hAnsi="Times New Roman" w:cs="Times New Roman"/>
            <w:sz w:val="24"/>
            <w:szCs w:val="24"/>
          </w:rPr>
          <w:t xml:space="preserve"> and strategic directions, and that I am</w:t>
        </w:r>
      </w:ins>
      <w:ins w:id="250" w:author="joy macdermid" w:date="2022-03-07T17:03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 xml:space="preserve"> poised to accelerate the quality and impact of </w:t>
        </w:r>
      </w:ins>
      <w:ins w:id="251" w:author="joy macdermid" w:date="2022-03-07T17:14:00Z">
        <w:r w:rsidR="00CC42A3">
          <w:rPr>
            <w:rFonts w:ascii="Times New Roman" w:eastAsia="Times New Roman" w:hAnsi="Times New Roman" w:cs="Times New Roman"/>
            <w:sz w:val="24"/>
            <w:szCs w:val="24"/>
          </w:rPr>
          <w:t xml:space="preserve">my </w:t>
        </w:r>
      </w:ins>
      <w:ins w:id="252" w:author="joy macdermid" w:date="2022-03-07T17:03:00Z">
        <w:r w:rsidR="004B6455">
          <w:rPr>
            <w:rFonts w:ascii="Times New Roman" w:eastAsia="Times New Roman" w:hAnsi="Times New Roman" w:cs="Times New Roman"/>
            <w:sz w:val="24"/>
            <w:szCs w:val="24"/>
          </w:rPr>
          <w:t>work through a career at Western.</w:t>
        </w:r>
      </w:ins>
    </w:p>
    <w:p w14:paraId="062086BE" w14:textId="007EE273" w:rsidR="001857F1" w:rsidRDefault="009C56F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41194">
        <w:rPr>
          <w:rFonts w:ascii="Times New Roman" w:eastAsia="Times New Roman" w:hAnsi="Times New Roman" w:cs="Times New Roman"/>
          <w:sz w:val="24"/>
          <w:szCs w:val="24"/>
        </w:rPr>
        <w:t xml:space="preserve">hank you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very much </w:t>
      </w:r>
      <w:r w:rsidR="00041194">
        <w:rPr>
          <w:rFonts w:ascii="Times New Roman" w:eastAsia="Times New Roman" w:hAnsi="Times New Roman" w:cs="Times New Roman"/>
          <w:sz w:val="24"/>
          <w:szCs w:val="24"/>
        </w:rPr>
        <w:t xml:space="preserve">for considering my application. </w:t>
      </w:r>
    </w:p>
    <w:p w14:paraId="28DDD7F4" w14:textId="77777777" w:rsidR="001857F1" w:rsidRDefault="001857F1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B27691" w14:textId="77777777" w:rsidR="001857F1" w:rsidRDefault="00041194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167B8B18" w14:textId="77777777" w:rsidR="001857F1" w:rsidRDefault="00041194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Pavlos Bobos PT PhD</w:t>
      </w:r>
    </w:p>
    <w:sectPr w:rsidR="001857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5DF3A" w14:textId="77777777" w:rsidR="00A94ED1" w:rsidRDefault="00A94ED1">
      <w:pPr>
        <w:spacing w:after="0" w:line="240" w:lineRule="auto"/>
      </w:pPr>
      <w:r>
        <w:separator/>
      </w:r>
    </w:p>
  </w:endnote>
  <w:endnote w:type="continuationSeparator" w:id="0">
    <w:p w14:paraId="33AA6D8F" w14:textId="77777777" w:rsidR="00A94ED1" w:rsidRDefault="00A94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D668C" w14:textId="77777777" w:rsidR="003302B6" w:rsidRDefault="00330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50309" w14:textId="77777777" w:rsidR="001857F1" w:rsidRDefault="001857F1">
    <w:pPr>
      <w:tabs>
        <w:tab w:val="center" w:pos="4680"/>
        <w:tab w:val="right" w:pos="9360"/>
      </w:tabs>
      <w:spacing w:after="709" w:line="240" w:lineRule="auto"/>
      <w:rPr>
        <w:rFonts w:eastAsia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D803" w14:textId="77777777" w:rsidR="003302B6" w:rsidRDefault="00330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7730" w14:textId="77777777" w:rsidR="00A94ED1" w:rsidRDefault="00A94ED1">
      <w:pPr>
        <w:spacing w:after="0" w:line="240" w:lineRule="auto"/>
      </w:pPr>
      <w:r>
        <w:separator/>
      </w:r>
    </w:p>
  </w:footnote>
  <w:footnote w:type="continuationSeparator" w:id="0">
    <w:p w14:paraId="673AB2D6" w14:textId="77777777" w:rsidR="00A94ED1" w:rsidRDefault="00A94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1698" w14:textId="77777777" w:rsidR="003302B6" w:rsidRDefault="00330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E8B3" w14:textId="77777777" w:rsidR="001857F1" w:rsidRDefault="001857F1">
    <w:pPr>
      <w:tabs>
        <w:tab w:val="center" w:pos="4680"/>
        <w:tab w:val="right" w:pos="9360"/>
      </w:tabs>
      <w:spacing w:before="709" w:after="0" w:line="240" w:lineRule="auto"/>
      <w:rPr>
        <w:rFonts w:eastAsia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1781E" w14:textId="77777777" w:rsidR="003302B6" w:rsidRDefault="00330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F758E"/>
    <w:multiLevelType w:val="multilevel"/>
    <w:tmpl w:val="2CC2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 macdermid">
    <w15:presenceInfo w15:providerId="None" w15:userId="joy macderm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6CEB637-F5F5-44DC-AE17-1D64D10C3BE1}"/>
    <w:docVar w:name="dgnword-eventsink" w:val="662200848"/>
  </w:docVars>
  <w:rsids>
    <w:rsidRoot w:val="001857F1"/>
    <w:rsid w:val="0000299D"/>
    <w:rsid w:val="00036D59"/>
    <w:rsid w:val="00041194"/>
    <w:rsid w:val="000714ED"/>
    <w:rsid w:val="00131DEE"/>
    <w:rsid w:val="00164202"/>
    <w:rsid w:val="001857F1"/>
    <w:rsid w:val="001E0D42"/>
    <w:rsid w:val="0027120F"/>
    <w:rsid w:val="00300F40"/>
    <w:rsid w:val="003302B6"/>
    <w:rsid w:val="0035227E"/>
    <w:rsid w:val="003D369E"/>
    <w:rsid w:val="003F0A36"/>
    <w:rsid w:val="00494AEF"/>
    <w:rsid w:val="004B6455"/>
    <w:rsid w:val="004B7021"/>
    <w:rsid w:val="004E78AA"/>
    <w:rsid w:val="00513FD1"/>
    <w:rsid w:val="00514123"/>
    <w:rsid w:val="00521CF8"/>
    <w:rsid w:val="006957DA"/>
    <w:rsid w:val="006C78CC"/>
    <w:rsid w:val="006D5C2A"/>
    <w:rsid w:val="006E2451"/>
    <w:rsid w:val="006E7BB6"/>
    <w:rsid w:val="00710DB5"/>
    <w:rsid w:val="00756EB5"/>
    <w:rsid w:val="00767BAE"/>
    <w:rsid w:val="007B47D4"/>
    <w:rsid w:val="00887066"/>
    <w:rsid w:val="008E2990"/>
    <w:rsid w:val="0093098B"/>
    <w:rsid w:val="009462E6"/>
    <w:rsid w:val="00963850"/>
    <w:rsid w:val="009B0816"/>
    <w:rsid w:val="009C56FA"/>
    <w:rsid w:val="009F4D32"/>
    <w:rsid w:val="00A91DE1"/>
    <w:rsid w:val="00A94ED1"/>
    <w:rsid w:val="00AA62B3"/>
    <w:rsid w:val="00AB2D72"/>
    <w:rsid w:val="00AF196B"/>
    <w:rsid w:val="00B140F4"/>
    <w:rsid w:val="00B413BA"/>
    <w:rsid w:val="00BF52FD"/>
    <w:rsid w:val="00C61E3B"/>
    <w:rsid w:val="00C84980"/>
    <w:rsid w:val="00C9397E"/>
    <w:rsid w:val="00CB44EB"/>
    <w:rsid w:val="00CB4819"/>
    <w:rsid w:val="00CC2C81"/>
    <w:rsid w:val="00CC42A3"/>
    <w:rsid w:val="00D024DA"/>
    <w:rsid w:val="00DA6CEC"/>
    <w:rsid w:val="00E54050"/>
    <w:rsid w:val="00EC1791"/>
    <w:rsid w:val="00ED6E14"/>
    <w:rsid w:val="00EF44A4"/>
    <w:rsid w:val="00FE4369"/>
    <w:rsid w:val="00FE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22625"/>
  <w15:docId w15:val="{21874FF1-6ACD-E342-8F4D-C6F96D1F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0A"/>
    <w:rPr>
      <w:rFonts w:eastAsiaTheme="minorHAnsi"/>
    </w:rPr>
  </w:style>
  <w:style w:type="paragraph" w:styleId="Heading1">
    <w:name w:val="heading 1"/>
    <w:basedOn w:val="Normal"/>
    <w:link w:val="Heading1Char"/>
    <w:uiPriority w:val="9"/>
    <w:qFormat/>
    <w:rsid w:val="005816FB"/>
    <w:pPr>
      <w:ind w:left="106" w:right="6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816FB"/>
    <w:pPr>
      <w:ind w:left="106" w:right="6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816FB"/>
    <w:pPr>
      <w:spacing w:before="72"/>
      <w:ind w:left="106" w:right="-19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816FB"/>
    <w:pPr>
      <w:spacing w:before="42"/>
      <w:ind w:left="154" w:right="478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5816FB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816FB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816FB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5816FB"/>
    <w:pPr>
      <w:spacing w:before="1"/>
      <w:ind w:left="682"/>
    </w:pPr>
  </w:style>
  <w:style w:type="character" w:customStyle="1" w:styleId="BodyTextChar">
    <w:name w:val="Body Text Char"/>
    <w:basedOn w:val="DefaultParagraphFont"/>
    <w:link w:val="BodyText"/>
    <w:uiPriority w:val="1"/>
    <w:rsid w:val="005816FB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5816FB"/>
    <w:pPr>
      <w:spacing w:before="121"/>
      <w:ind w:left="682" w:right="180" w:hanging="556"/>
    </w:pPr>
    <w:rPr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24150A"/>
    <w:rPr>
      <w:color w:val="0563C1"/>
      <w:u w:val="single"/>
    </w:rPr>
  </w:style>
  <w:style w:type="paragraph" w:customStyle="1" w:styleId="xmsonormal">
    <w:name w:val="x_msonormal"/>
    <w:basedOn w:val="Normal"/>
    <w:rsid w:val="0024150A"/>
    <w:pPr>
      <w:spacing w:after="0" w:line="240" w:lineRule="auto"/>
    </w:pPr>
    <w:rPr>
      <w:lang w:eastAsia="en-CA"/>
    </w:rPr>
  </w:style>
  <w:style w:type="paragraph" w:styleId="NormalWeb">
    <w:name w:val="Normal (Web)"/>
    <w:basedOn w:val="Normal"/>
    <w:uiPriority w:val="99"/>
    <w:unhideWhenUsed/>
    <w:rsid w:val="0024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24150A"/>
    <w:pPr>
      <w:autoSpaceDE w:val="0"/>
      <w:autoSpaceDN w:val="0"/>
      <w:adjustRightInd w:val="0"/>
    </w:pPr>
    <w:rPr>
      <w:rFonts w:ascii="Times New Roman" w:eastAsiaTheme="minorHAnsi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15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F0"/>
    <w:rPr>
      <w:rFonts w:ascii="Segoe UI" w:eastAsiaTheme="minorHAnsi" w:hAnsi="Segoe UI" w:cs="Segoe UI"/>
      <w:sz w:val="18"/>
      <w:szCs w:val="18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E86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CF"/>
    <w:rPr>
      <w:rFonts w:eastAsiaTheme="minorHAnsi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CF"/>
    <w:rPr>
      <w:rFonts w:eastAsiaTheme="minorHAnsi"/>
      <w:b/>
      <w:bCs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4B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DCE"/>
    <w:rPr>
      <w:rFonts w:eastAsiaTheme="minorHAnsi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4B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DCE"/>
    <w:rPr>
      <w:rFonts w:eastAsiaTheme="minorHAnsi"/>
      <w:lang w:val="en-C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AF196B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bobos@mail.utoronto.ca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Dimitra Pouliopoulou</dc:creator>
  <cp:lastModifiedBy>joy macdermid</cp:lastModifiedBy>
  <cp:revision>3</cp:revision>
  <dcterms:created xsi:type="dcterms:W3CDTF">2022-03-07T21:45:00Z</dcterms:created>
  <dcterms:modified xsi:type="dcterms:W3CDTF">2022-03-07T22:16:00Z</dcterms:modified>
</cp:coreProperties>
</file>