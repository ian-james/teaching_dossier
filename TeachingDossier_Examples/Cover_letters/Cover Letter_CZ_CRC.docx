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01C5" w14:textId="6982974B" w:rsidR="0024150A" w:rsidRPr="00F60E26" w:rsidRDefault="005C01B5" w:rsidP="0024150A">
      <w:pPr>
        <w:jc w:val="right"/>
        <w:rPr>
          <w:rFonts w:ascii="Times New Roman" w:hAnsi="Times New Roman" w:cs="Times New Roman"/>
          <w:b/>
          <w:sz w:val="24"/>
        </w:rPr>
      </w:pPr>
      <w:bookmarkStart w:id="0" w:name="_Hlk29678179"/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Christina Ziebart</w:t>
      </w:r>
      <w:r w:rsidR="0024150A" w:rsidRPr="00F60E26">
        <w:rPr>
          <w:rFonts w:ascii="Times New Roman" w:hAnsi="Times New Roman" w:cs="Times New Roman"/>
          <w:b/>
          <w:sz w:val="24"/>
        </w:rPr>
        <w:t xml:space="preserve"> </w:t>
      </w:r>
      <w:r w:rsidR="0024150A">
        <w:rPr>
          <w:rFonts w:ascii="Times New Roman" w:hAnsi="Times New Roman" w:cs="Times New Roman"/>
          <w:b/>
          <w:sz w:val="24"/>
        </w:rPr>
        <w:t>BSc</w:t>
      </w:r>
      <w:r w:rsidR="0024150A" w:rsidRPr="00F60E26">
        <w:rPr>
          <w:rFonts w:ascii="Times New Roman" w:hAnsi="Times New Roman" w:cs="Times New Roman"/>
          <w:b/>
          <w:sz w:val="24"/>
        </w:rPr>
        <w:t xml:space="preserve">, </w:t>
      </w:r>
      <w:r>
        <w:rPr>
          <w:rFonts w:ascii="Times New Roman" w:hAnsi="Times New Roman" w:cs="Times New Roman"/>
          <w:b/>
          <w:sz w:val="24"/>
        </w:rPr>
        <w:t>MSc</w:t>
      </w:r>
      <w:r w:rsidR="0024150A">
        <w:rPr>
          <w:rFonts w:ascii="Times New Roman" w:hAnsi="Times New Roman" w:cs="Times New Roman"/>
          <w:b/>
          <w:sz w:val="24"/>
        </w:rPr>
        <w:t xml:space="preserve">, </w:t>
      </w:r>
      <w:r>
        <w:rPr>
          <w:rFonts w:ascii="Times New Roman" w:hAnsi="Times New Roman" w:cs="Times New Roman"/>
          <w:b/>
          <w:sz w:val="24"/>
        </w:rPr>
        <w:t>MPT</w:t>
      </w:r>
      <w:r w:rsidR="002B708C">
        <w:rPr>
          <w:rFonts w:ascii="Times New Roman" w:hAnsi="Times New Roman" w:cs="Times New Roman"/>
          <w:b/>
          <w:sz w:val="24"/>
        </w:rPr>
        <w:t xml:space="preserve">, </w:t>
      </w:r>
      <w:r>
        <w:rPr>
          <w:rFonts w:ascii="Times New Roman" w:hAnsi="Times New Roman" w:cs="Times New Roman"/>
          <w:b/>
          <w:sz w:val="24"/>
        </w:rPr>
        <w:t xml:space="preserve">PhD </w:t>
      </w:r>
      <w:r w:rsidR="001B373C">
        <w:rPr>
          <w:rFonts w:ascii="Times New Roman" w:hAnsi="Times New Roman" w:cs="Times New Roman"/>
          <w:b/>
          <w:sz w:val="24"/>
        </w:rPr>
        <w:t>candidate</w:t>
      </w:r>
      <w:r w:rsidR="00C14236">
        <w:rPr>
          <w:rFonts w:ascii="Times New Roman" w:hAnsi="Times New Roman" w:cs="Times New Roman"/>
          <w:b/>
          <w:sz w:val="24"/>
        </w:rPr>
        <w:t xml:space="preserve"> </w:t>
      </w:r>
    </w:p>
    <w:p w14:paraId="1A7AE10C" w14:textId="0B206A99" w:rsidR="00986034" w:rsidRPr="00986034" w:rsidRDefault="005C01B5" w:rsidP="00986034">
      <w:pPr>
        <w:pStyle w:val="xmsonormal"/>
        <w:jc w:val="righ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i/>
          <w:iCs/>
          <w:sz w:val="20"/>
        </w:rPr>
        <w:t xml:space="preserve">PhD </w:t>
      </w:r>
      <w:r w:rsidR="001B373C">
        <w:rPr>
          <w:rFonts w:ascii="Times New Roman" w:hAnsi="Times New Roman" w:cs="Times New Roman"/>
          <w:i/>
          <w:iCs/>
          <w:sz w:val="20"/>
        </w:rPr>
        <w:t>candidate</w:t>
      </w:r>
      <w:r w:rsidR="0024150A" w:rsidRPr="00DE5E48">
        <w:rPr>
          <w:rFonts w:ascii="Times New Roman" w:hAnsi="Times New Roman" w:cs="Times New Roman"/>
          <w:i/>
          <w:iCs/>
          <w:sz w:val="20"/>
        </w:rPr>
        <w:t xml:space="preserve"> </w:t>
      </w:r>
      <w:r w:rsidR="0024150A" w:rsidRPr="00DE5E48">
        <w:rPr>
          <w:rFonts w:ascii="Times New Roman" w:hAnsi="Times New Roman" w:cs="Times New Roman"/>
          <w:sz w:val="20"/>
        </w:rPr>
        <w:t>|</w:t>
      </w:r>
      <w:r w:rsidR="00A26BCE" w:rsidRPr="00A26BCE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Health and Rehabilitation Sciences</w:t>
      </w:r>
      <w:r w:rsidR="00A26BCE">
        <w:rPr>
          <w:rFonts w:ascii="Times New Roman" w:hAnsi="Times New Roman" w:cs="Times New Roman"/>
          <w:sz w:val="20"/>
        </w:rPr>
        <w:t xml:space="preserve"> </w:t>
      </w:r>
      <w:r w:rsidR="00986034" w:rsidRPr="0098603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010E2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"C:\\var\\folders\\09\\bh0qmz6j7kbbkmv5bp_5fq8h0000gn\\T\\com.microsoft.Word\\WebArchiveCopyPasteTempFiles\\HealthSci_Stacked_Reversed.png" \* MERGEFORMAT </w:instrText>
      </w:r>
      <w:r w:rsidR="00986034" w:rsidRPr="0098603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7185436" w14:textId="77777777" w:rsidR="0024150A" w:rsidRPr="00DE5E48" w:rsidRDefault="005C01B5" w:rsidP="0024150A">
      <w:pPr>
        <w:pStyle w:val="xmsonormal"/>
        <w:jc w:val="righ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Western University </w:t>
      </w:r>
    </w:p>
    <w:p w14:paraId="7B638710" w14:textId="77777777" w:rsidR="0024150A" w:rsidRPr="00DE5E48" w:rsidRDefault="0024150A" w:rsidP="0024150A">
      <w:pPr>
        <w:pStyle w:val="xmsonormal"/>
        <w:jc w:val="right"/>
        <w:rPr>
          <w:rFonts w:ascii="Times New Roman" w:hAnsi="Times New Roman" w:cs="Times New Roman"/>
          <w:sz w:val="20"/>
        </w:rPr>
      </w:pPr>
      <w:r w:rsidRPr="00DE5E48">
        <w:rPr>
          <w:rFonts w:ascii="Times New Roman" w:hAnsi="Times New Roman" w:cs="Times New Roman"/>
          <w:sz w:val="20"/>
        </w:rPr>
        <w:t>E: </w:t>
      </w:r>
      <w:r w:rsidR="005C01B5">
        <w:t>cziebart@uwo.ca</w:t>
      </w:r>
      <w:r w:rsidRPr="00DE5E48">
        <w:rPr>
          <w:rFonts w:ascii="Times New Roman" w:hAnsi="Times New Roman" w:cs="Times New Roman"/>
          <w:sz w:val="20"/>
        </w:rPr>
        <w:t xml:space="preserve"> T: </w:t>
      </w:r>
      <w:r w:rsidR="005C01B5">
        <w:rPr>
          <w:rFonts w:ascii="Times New Roman" w:hAnsi="Times New Roman" w:cs="Times New Roman"/>
          <w:sz w:val="20"/>
        </w:rPr>
        <w:t>519-503-4251</w:t>
      </w:r>
    </w:p>
    <w:p w14:paraId="34415CEF" w14:textId="77777777" w:rsidR="0024150A" w:rsidRPr="00312225" w:rsidRDefault="0024150A" w:rsidP="0024150A">
      <w:pPr>
        <w:jc w:val="right"/>
        <w:rPr>
          <w:rFonts w:ascii="Times New Roman" w:hAnsi="Times New Roman" w:cs="Times New Roman"/>
        </w:rPr>
      </w:pPr>
      <w:r w:rsidRPr="003122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98EC4" wp14:editId="44E6AF93">
                <wp:simplePos x="0" y="0"/>
                <wp:positionH relativeFrom="margin">
                  <wp:posOffset>-42545</wp:posOffset>
                </wp:positionH>
                <wp:positionV relativeFrom="paragraph">
                  <wp:posOffset>107315</wp:posOffset>
                </wp:positionV>
                <wp:extent cx="6881812" cy="33337"/>
                <wp:effectExtent l="12700" t="12700" r="14605" b="177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1812" cy="3333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DC27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35pt,8.45pt" to="538.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" strokecolor="#8064a2 [3207]" strokeweight="1.5pt">
                <w10:wrap anchorx="margin"/>
              </v:line>
            </w:pict>
          </mc:Fallback>
        </mc:AlternateContent>
      </w:r>
    </w:p>
    <w:bookmarkEnd w:id="0"/>
    <w:p w14:paraId="4A971ADC" w14:textId="29E17FFF" w:rsidR="00306983" w:rsidRPr="009C7BA1" w:rsidRDefault="00AF5EC1" w:rsidP="009C7BA1">
      <w:pPr>
        <w:pStyle w:val="Default"/>
      </w:pPr>
      <w:r w:rsidRPr="000F5736">
        <w:rPr>
          <w:lang w:val="en-US"/>
        </w:rPr>
        <w:t xml:space="preserve">To: </w:t>
      </w:r>
      <w:r w:rsidR="007E42BA" w:rsidRPr="007E42BA">
        <w:rPr>
          <w:rFonts w:eastAsia="Times New Roman"/>
        </w:rPr>
        <w:t>Dr.</w:t>
      </w:r>
      <w:r w:rsidR="005C01B5">
        <w:rPr>
          <w:rFonts w:eastAsia="Times New Roman"/>
        </w:rPr>
        <w:t xml:space="preserve"> </w:t>
      </w:r>
      <w:r w:rsidR="009C7BA1">
        <w:rPr>
          <w:rFonts w:eastAsia="Times New Roman"/>
        </w:rPr>
        <w:t>Jayne Garland</w:t>
      </w:r>
      <w:r w:rsidR="00306983">
        <w:rPr>
          <w:rFonts w:eastAsia="Times New Roman"/>
        </w:rPr>
        <w:t xml:space="preserve"> </w:t>
      </w:r>
      <w:r w:rsidR="009C7BA1">
        <w:rPr>
          <w:rFonts w:eastAsia="Times New Roman"/>
        </w:rPr>
        <w:t xml:space="preserve">and </w:t>
      </w:r>
      <w:r w:rsidR="009C7BA1" w:rsidRPr="009C7BA1">
        <w:t xml:space="preserve">Wanda Chebott </w:t>
      </w:r>
    </w:p>
    <w:p w14:paraId="51021DA5" w14:textId="77777777" w:rsidR="009C7BA1" w:rsidRDefault="009C7BA1" w:rsidP="009C7BA1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9C7BA1">
        <w:rPr>
          <w:color w:val="000000"/>
        </w:rPr>
        <w:t>Faculty</w:t>
      </w:r>
      <w:r>
        <w:rPr>
          <w:color w:val="000000"/>
        </w:rPr>
        <w:t xml:space="preserve"> </w:t>
      </w:r>
      <w:r w:rsidRPr="009C7BA1">
        <w:rPr>
          <w:color w:val="000000"/>
        </w:rPr>
        <w:t>of Health Sciences, Western University</w:t>
      </w:r>
      <w:r w:rsidRPr="009C7BA1">
        <w:rPr>
          <w:color w:val="000000"/>
        </w:rPr>
        <w:br/>
        <w:t xml:space="preserve">200J - Arthur &amp; Sonia Labatt Health Sciences Building </w:t>
      </w:r>
    </w:p>
    <w:p w14:paraId="594A6F9A" w14:textId="77777777" w:rsidR="009C7BA1" w:rsidRDefault="009C7BA1" w:rsidP="009C7BA1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9C7BA1">
        <w:rPr>
          <w:color w:val="000000"/>
        </w:rPr>
        <w:t xml:space="preserve">London, Ontario, Canada N6A 5B9 </w:t>
      </w:r>
    </w:p>
    <w:p w14:paraId="2F1A560D" w14:textId="301A91EA" w:rsidR="009C7BA1" w:rsidRDefault="00B84EE6" w:rsidP="009C7BA1">
      <w:pPr>
        <w:pStyle w:val="NormalWeb"/>
        <w:spacing w:before="0" w:beforeAutospacing="0" w:after="0" w:afterAutospacing="0"/>
        <w:contextualSpacing/>
        <w:rPr>
          <w:color w:val="000000"/>
        </w:rPr>
      </w:pPr>
      <w:hyperlink r:id="rId7" w:history="1">
        <w:r w:rsidR="009C7BA1" w:rsidRPr="009C7BA1">
          <w:rPr>
            <w:rStyle w:val="Hyperlink"/>
          </w:rPr>
          <w:t>wechebot@uwo.ca</w:t>
        </w:r>
      </w:hyperlink>
    </w:p>
    <w:p w14:paraId="7D9372A3" w14:textId="17A85039" w:rsidR="009C7BA1" w:rsidRPr="009C7BA1" w:rsidRDefault="009C7BA1" w:rsidP="009C7BA1">
      <w:pPr>
        <w:pStyle w:val="NormalWeb"/>
        <w:spacing w:before="0" w:beforeAutospacing="0" w:after="0" w:afterAutospacing="0"/>
        <w:contextualSpacing/>
        <w:rPr>
          <w:color w:val="000000"/>
        </w:rPr>
      </w:pPr>
      <w:r w:rsidRPr="009C7BA1">
        <w:rPr>
          <w:color w:val="000000"/>
        </w:rPr>
        <w:t xml:space="preserve"> </w:t>
      </w:r>
    </w:p>
    <w:p w14:paraId="47CB6B26" w14:textId="77777777" w:rsidR="00986034" w:rsidRPr="007E42BA" w:rsidRDefault="00986034" w:rsidP="00986034">
      <w:pPr>
        <w:pStyle w:val="NormalWeb"/>
        <w:spacing w:before="0" w:beforeAutospacing="0" w:after="0" w:afterAutospacing="0" w:line="276" w:lineRule="auto"/>
        <w:jc w:val="both"/>
        <w:rPr>
          <w:rFonts w:eastAsiaTheme="minorHAnsi"/>
          <w:color w:val="000000"/>
          <w:lang w:eastAsia="en-US"/>
        </w:rPr>
      </w:pPr>
    </w:p>
    <w:p w14:paraId="61DA677F" w14:textId="231386BF" w:rsidR="0024150A" w:rsidRDefault="0024150A" w:rsidP="00986034">
      <w:pPr>
        <w:pStyle w:val="NormalWeb"/>
        <w:spacing w:before="0" w:beforeAutospacing="0" w:after="0" w:afterAutospacing="0" w:line="276" w:lineRule="auto"/>
        <w:jc w:val="both"/>
      </w:pPr>
      <w:r w:rsidRPr="000769A7">
        <w:t xml:space="preserve">Dear </w:t>
      </w:r>
      <w:r w:rsidR="00AF5EC1" w:rsidRPr="00AF5EC1">
        <w:t xml:space="preserve">Dr. </w:t>
      </w:r>
      <w:r w:rsidR="009C7BA1">
        <w:t>Garland</w:t>
      </w:r>
      <w:r w:rsidR="00532648">
        <w:t xml:space="preserve"> and Review Committee</w:t>
      </w:r>
      <w:r w:rsidR="005C01B5">
        <w:t>,</w:t>
      </w:r>
    </w:p>
    <w:p w14:paraId="12C1530C" w14:textId="77777777" w:rsidR="00244D86" w:rsidRPr="000769A7" w:rsidRDefault="00244D86" w:rsidP="00986034">
      <w:pPr>
        <w:pStyle w:val="NormalWeb"/>
        <w:spacing w:before="0" w:beforeAutospacing="0" w:after="0" w:afterAutospacing="0" w:line="276" w:lineRule="auto"/>
        <w:jc w:val="both"/>
      </w:pPr>
    </w:p>
    <w:p w14:paraId="7A3C104E" w14:textId="64725DC8" w:rsidR="00D75777" w:rsidRDefault="0024150A" w:rsidP="00D258FA">
      <w:pPr>
        <w:pStyle w:val="Default"/>
        <w:jc w:val="both"/>
      </w:pPr>
      <w:r w:rsidRPr="000769A7">
        <w:t xml:space="preserve"> </w:t>
      </w:r>
      <w:r w:rsidRPr="000769A7">
        <w:tab/>
      </w:r>
      <w:r w:rsidR="00131575">
        <w:t xml:space="preserve">It is with enthusiasm that </w:t>
      </w:r>
      <w:r w:rsidR="00131575" w:rsidRPr="000769A7">
        <w:t>I am writing to apply for the position of</w:t>
      </w:r>
      <w:r w:rsidR="00131575">
        <w:t xml:space="preserve"> </w:t>
      </w:r>
      <w:r w:rsidR="009C7BA1">
        <w:t xml:space="preserve">the </w:t>
      </w:r>
      <w:r w:rsidR="009C7BA1" w:rsidRPr="009C7BA1">
        <w:rPr>
          <w:i/>
          <w:iCs/>
        </w:rPr>
        <w:t>Tier 2 Canada Research Chair in Activity and Aging</w:t>
      </w:r>
      <w:r w:rsidR="00131575" w:rsidRPr="000769A7">
        <w:t xml:space="preserve">. My curriculum vitae, as well as a statement describing my </w:t>
      </w:r>
      <w:r w:rsidR="00131575">
        <w:t xml:space="preserve">research and </w:t>
      </w:r>
      <w:r w:rsidR="00131575" w:rsidRPr="000769A7">
        <w:t>teaching</w:t>
      </w:r>
      <w:r w:rsidR="00131575">
        <w:t xml:space="preserve"> statements are enclosed. </w:t>
      </w:r>
      <w:r w:rsidR="00131575" w:rsidRPr="000769A7">
        <w:t>Dr. Joy C. MacDermid,</w:t>
      </w:r>
      <w:r w:rsidR="00131575">
        <w:t xml:space="preserve"> </w:t>
      </w:r>
      <w:r w:rsidR="00131575" w:rsidRPr="000769A7">
        <w:t xml:space="preserve">Dr. </w:t>
      </w:r>
      <w:r w:rsidR="00131575">
        <w:t xml:space="preserve">Lora Giangregorio, and Dr. Judi Laprade </w:t>
      </w:r>
      <w:r w:rsidR="00131575" w:rsidRPr="000769A7">
        <w:t xml:space="preserve">have agreed to provide letters of recommendation on my behalf, and their contact information is also enclosed. </w:t>
      </w:r>
    </w:p>
    <w:p w14:paraId="49C37B32" w14:textId="61CD9B69" w:rsidR="0047733C" w:rsidRDefault="0047733C" w:rsidP="00D258FA">
      <w:pPr>
        <w:pStyle w:val="Default"/>
        <w:jc w:val="both"/>
      </w:pPr>
      <w:r>
        <w:tab/>
        <w:t>I am currently completing my final year of my PhD</w:t>
      </w:r>
      <w:r w:rsidR="007D2DF3">
        <w:t xml:space="preserve"> and </w:t>
      </w:r>
      <w:r>
        <w:t xml:space="preserve">have completed enrollment </w:t>
      </w:r>
      <w:r w:rsidR="007D2DF3">
        <w:t>for</w:t>
      </w:r>
      <w:r>
        <w:t xml:space="preserve"> my randomized trial participants of a new </w:t>
      </w:r>
      <w:ins w:id="1" w:author="Joy Christine MacDermid" w:date="2022-02-09T18:22:00Z">
        <w:r w:rsidR="00A11371">
          <w:t>exercise</w:t>
        </w:r>
      </w:ins>
      <w:ins w:id="2" w:author="Joy Christine MacDermid" w:date="2022-02-09T18:23:00Z">
        <w:r w:rsidR="00A11371">
          <w:t xml:space="preserve"> </w:t>
        </w:r>
      </w:ins>
      <w:ins w:id="3" w:author="Joy Christine MacDermid" w:date="2022-02-09T18:22:00Z">
        <w:r w:rsidR="00A11371">
          <w:t>and education</w:t>
        </w:r>
      </w:ins>
      <w:ins w:id="4" w:author="Joy Christine MacDermid" w:date="2022-02-09T18:23:00Z">
        <w:r w:rsidR="00A11371">
          <w:t xml:space="preserve"> </w:t>
        </w:r>
      </w:ins>
      <w:r>
        <w:t xml:space="preserve">fracture prevention and recovery program. Currently </w:t>
      </w:r>
      <w:proofErr w:type="spellStart"/>
      <w:r>
        <w:t>I</w:t>
      </w:r>
      <w:del w:id="5" w:author="Joy Christine MacDermid" w:date="2022-02-09T18:27:00Z">
        <w:r w:rsidDel="00A301C4">
          <w:delText xml:space="preserve"> am </w:delText>
        </w:r>
      </w:del>
      <w:ins w:id="6" w:author="Joy Christine MacDermid" w:date="2022-02-09T18:26:00Z">
        <w:r w:rsidR="00A11371">
          <w:t>have</w:t>
        </w:r>
        <w:proofErr w:type="spellEnd"/>
        <w:r w:rsidR="00A11371">
          <w:t xml:space="preserve"> </w:t>
        </w:r>
      </w:ins>
      <w:ins w:id="7" w:author="Joy Christine MacDermid" w:date="2022-02-09T18:27:00Z">
        <w:r w:rsidR="00A11371">
          <w:t xml:space="preserve">published </w:t>
        </w:r>
        <w:r w:rsidR="00A301C4">
          <w:t>X</w:t>
        </w:r>
      </w:ins>
      <w:ins w:id="8" w:author="Joy Christine MacDermid" w:date="2022-02-09T18:29:00Z">
        <w:r w:rsidR="00A301C4">
          <w:t xml:space="preserve">X/XX manuscripts from my thesis trial and </w:t>
        </w:r>
      </w:ins>
      <w:del w:id="9" w:author="Joy Christine MacDermid" w:date="2022-02-09T18:29:00Z">
        <w:r w:rsidDel="00A301C4">
          <w:delText xml:space="preserve">completing the follow-ups </w:delText>
        </w:r>
      </w:del>
      <w:del w:id="10" w:author="Joy Christine MacDermid" w:date="2022-02-09T18:24:00Z">
        <w:r w:rsidDel="00A11371">
          <w:delText>in preparation</w:delText>
        </w:r>
      </w:del>
      <w:ins w:id="11" w:author="Joy Christine MacDermid" w:date="2022-02-09T18:30:00Z">
        <w:r w:rsidR="00A301C4">
          <w:t>h</w:t>
        </w:r>
      </w:ins>
      <w:ins w:id="12" w:author="Joy Christine MacDermid" w:date="2022-02-09T18:24:00Z">
        <w:r w:rsidR="00A11371">
          <w:t xml:space="preserve">ave started the final </w:t>
        </w:r>
      </w:ins>
      <w:ins w:id="13" w:author="Joy Christine MacDermid" w:date="2022-02-09T18:25:00Z">
        <w:r w:rsidR="00A11371">
          <w:t>prepar</w:t>
        </w:r>
      </w:ins>
      <w:ins w:id="14" w:author="Joy Christine MacDermid" w:date="2022-02-09T18:26:00Z">
        <w:r w:rsidR="00A11371">
          <w:t>at</w:t>
        </w:r>
      </w:ins>
      <w:ins w:id="15" w:author="Joy Christine MacDermid" w:date="2022-02-09T18:25:00Z">
        <w:r w:rsidR="00A11371">
          <w:t>ions for my</w:t>
        </w:r>
      </w:ins>
      <w:del w:id="16" w:author="Joy Christine MacDermid" w:date="2022-02-09T18:25:00Z">
        <w:r w:rsidDel="00A11371">
          <w:delText xml:space="preserve"> for a</w:delText>
        </w:r>
      </w:del>
      <w:r>
        <w:t xml:space="preserve"> spring defense</w:t>
      </w:r>
      <w:r w:rsidR="00131575">
        <w:t xml:space="preserve"> (June 2022)</w:t>
      </w:r>
      <w:r>
        <w:t xml:space="preserve">. This means I would complete all my degree requirement prior to the start date for this position.   </w:t>
      </w:r>
    </w:p>
    <w:p w14:paraId="6D4A6CE8" w14:textId="620AA3F1" w:rsidR="002A6D1E" w:rsidRDefault="00D75777" w:rsidP="00782290">
      <w:pPr>
        <w:pStyle w:val="Default"/>
        <w:ind w:firstLine="720"/>
        <w:jc w:val="both"/>
      </w:pPr>
      <w:r>
        <w:t xml:space="preserve">My previous training </w:t>
      </w:r>
      <w:ins w:id="17" w:author="Joy Christine MacDermid" w:date="2022-02-09T18:31:00Z">
        <w:r w:rsidR="00A301C4">
          <w:t xml:space="preserve">has provided the ideal preparation for success in the </w:t>
        </w:r>
      </w:ins>
      <w:del w:id="18" w:author="Joy Christine MacDermid" w:date="2022-02-09T18:31:00Z">
        <w:r w:rsidDel="00A301C4">
          <w:delText xml:space="preserve">has been focused on preparing me to apply for </w:delText>
        </w:r>
      </w:del>
      <w:ins w:id="19" w:author="Joy Christine MacDermid" w:date="2022-02-09T18:31:00Z">
        <w:r w:rsidR="00A301C4">
          <w:t>i</w:t>
        </w:r>
      </w:ins>
      <w:ins w:id="20" w:author="Joy Christine MacDermid" w:date="2022-02-09T18:32:00Z">
        <w:r w:rsidR="00A301C4">
          <w:t xml:space="preserve">n </w:t>
        </w:r>
      </w:ins>
      <w:r w:rsidR="00F4474C">
        <w:t xml:space="preserve">the </w:t>
      </w:r>
      <w:r w:rsidR="009C7BA1" w:rsidRPr="009C7BA1">
        <w:rPr>
          <w:i/>
          <w:iCs/>
        </w:rPr>
        <w:t>Tier 2 Canada Research Chair in Activity and Aging</w:t>
      </w:r>
      <w:r w:rsidR="00F4474C">
        <w:t xml:space="preserve">. </w:t>
      </w:r>
      <w:r w:rsidR="00120673">
        <w:t xml:space="preserve">I completed my </w:t>
      </w:r>
      <w:r w:rsidR="00B126A7">
        <w:t>Bachelor of Science</w:t>
      </w:r>
      <w:r w:rsidR="00120673">
        <w:t xml:space="preserve"> at the University of Waterloo in Kinesiology with a minor in human nutrition. For my </w:t>
      </w:r>
      <w:r w:rsidR="00B126A7">
        <w:t>fourth-year</w:t>
      </w:r>
      <w:r w:rsidR="00120673">
        <w:t xml:space="preserve"> thesis project I looked at the sensor characteristics of different accelerometers </w:t>
      </w:r>
      <w:r w:rsidR="00B126A7">
        <w:t xml:space="preserve">to quantify the difference between them. This project was published in the </w:t>
      </w:r>
      <w:r w:rsidR="00B126A7" w:rsidRPr="00B126A7">
        <w:rPr>
          <w:i/>
          <w:iCs/>
        </w:rPr>
        <w:t>Journal of Biomechanics</w:t>
      </w:r>
      <w:r w:rsidR="00097562">
        <w:rPr>
          <w:i/>
          <w:iCs/>
        </w:rPr>
        <w:t xml:space="preserve"> (Impact Factor (IF)=2.7)</w:t>
      </w:r>
      <w:r w:rsidR="00B126A7">
        <w:t xml:space="preserve"> and presented at an international conference. Dr. Lora Giangregorio with the support of Dr. James Tung supervised me for that project. I stayed under the supervision of Dr. Lora Giangregorio for my </w:t>
      </w:r>
      <w:r w:rsidR="00237E73">
        <w:t>Master of Sciences</w:t>
      </w:r>
      <w:r w:rsidR="00B126A7">
        <w:t xml:space="preserve"> in Kinesiology at the University of Waterloo. My thesis looked at the influence of vertebral fractures in people with osteoporosis on physical performance measures. Through my thesis I published two manuscripts both in </w:t>
      </w:r>
      <w:r w:rsidR="00B126A7" w:rsidRPr="00B126A7">
        <w:rPr>
          <w:i/>
          <w:iCs/>
        </w:rPr>
        <w:t xml:space="preserve">Archives of </w:t>
      </w:r>
      <w:r w:rsidR="00237E73" w:rsidRPr="00B126A7">
        <w:rPr>
          <w:i/>
          <w:iCs/>
        </w:rPr>
        <w:t>Osteoporosis</w:t>
      </w:r>
      <w:r w:rsidR="00097562">
        <w:rPr>
          <w:i/>
          <w:iCs/>
        </w:rPr>
        <w:t xml:space="preserve"> (IF=2.6)</w:t>
      </w:r>
      <w:r w:rsidR="00237E73">
        <w:t xml:space="preserve"> and</w:t>
      </w:r>
      <w:r w:rsidR="00B126A7">
        <w:t xml:space="preserve"> presented the work at international conferences. As a side project throughout my </w:t>
      </w:r>
      <w:r w:rsidR="00237E73">
        <w:t>masters,</w:t>
      </w:r>
      <w:r w:rsidR="00B126A7">
        <w:t xml:space="preserve"> I worked on a project looking at the barriers, facilitators and needs of people with osteoporosis to uptake osteoporosis exercise recommendations. This project also produced two manuscripts, one in </w:t>
      </w:r>
      <w:r w:rsidR="00B126A7" w:rsidRPr="007D2DF3">
        <w:rPr>
          <w:i/>
          <w:iCs/>
        </w:rPr>
        <w:t>Archives of Osteoporosis</w:t>
      </w:r>
      <w:r w:rsidR="00097562">
        <w:rPr>
          <w:i/>
          <w:iCs/>
        </w:rPr>
        <w:t xml:space="preserve"> (IF=2.6)</w:t>
      </w:r>
      <w:r w:rsidR="00B126A7">
        <w:t xml:space="preserve"> and the other in </w:t>
      </w:r>
      <w:r w:rsidR="00B126A7" w:rsidRPr="007D2DF3">
        <w:rPr>
          <w:i/>
          <w:iCs/>
        </w:rPr>
        <w:t>Osteoporosis International</w:t>
      </w:r>
      <w:r w:rsidR="00097562">
        <w:rPr>
          <w:i/>
          <w:iCs/>
        </w:rPr>
        <w:t xml:space="preserve"> (IF=3.6)</w:t>
      </w:r>
      <w:r w:rsidR="00B126A7">
        <w:t>. My</w:t>
      </w:r>
      <w:r w:rsidR="00C36E8E">
        <w:t xml:space="preserve"> PhD training was under the supervision of Dr. Joy MacDermid at Western University. </w:t>
      </w:r>
      <w:r w:rsidR="00782290">
        <w:t xml:space="preserve">The </w:t>
      </w:r>
      <w:r w:rsidR="00237E73">
        <w:t>focus</w:t>
      </w:r>
      <w:r w:rsidR="00782290">
        <w:t xml:space="preserve"> of my research through my PhD was to develop and implement an exercise and education program for people 50-65 after a distal radius fracture. To inform the exercise portion of the project I conducted a survey of nearly 300 participants with osteoporosis to understand their exercise preferences</w:t>
      </w:r>
      <w:r w:rsidR="00097562">
        <w:t xml:space="preserve">, which was published in the </w:t>
      </w:r>
      <w:r w:rsidR="00097562" w:rsidRPr="00EC0EB8">
        <w:rPr>
          <w:rFonts w:cstheme="minorHAnsi"/>
          <w:i/>
          <w:iCs/>
          <w:lang w:val="en-US"/>
        </w:rPr>
        <w:t>J</w:t>
      </w:r>
      <w:r w:rsidR="00097562">
        <w:rPr>
          <w:rFonts w:cstheme="minorHAnsi"/>
          <w:i/>
          <w:iCs/>
          <w:lang w:val="en-US"/>
        </w:rPr>
        <w:t>ournal</w:t>
      </w:r>
      <w:r w:rsidR="00097562" w:rsidRPr="00EC0EB8">
        <w:rPr>
          <w:rFonts w:cstheme="minorHAnsi"/>
          <w:i/>
          <w:iCs/>
          <w:lang w:val="en-US"/>
        </w:rPr>
        <w:t xml:space="preserve"> Osteopo</w:t>
      </w:r>
      <w:r w:rsidR="00097562">
        <w:rPr>
          <w:rFonts w:cstheme="minorHAnsi"/>
          <w:i/>
          <w:iCs/>
          <w:lang w:val="en-US"/>
        </w:rPr>
        <w:t>rosis and</w:t>
      </w:r>
      <w:r w:rsidR="00097562" w:rsidRPr="00EC0EB8">
        <w:rPr>
          <w:rFonts w:cstheme="minorHAnsi"/>
          <w:i/>
          <w:iCs/>
          <w:lang w:val="en-US"/>
        </w:rPr>
        <w:t xml:space="preserve"> Phys</w:t>
      </w:r>
      <w:r w:rsidR="00097562">
        <w:rPr>
          <w:rFonts w:cstheme="minorHAnsi"/>
          <w:i/>
          <w:iCs/>
          <w:lang w:val="en-US"/>
        </w:rPr>
        <w:t>ical Activity (IF=3.5)</w:t>
      </w:r>
      <w:r w:rsidR="00782290">
        <w:t>. To inform the education portion of the project I conducted interviews with people with osteoporosis to better understand information flow when being diagnosed with osteoporosis and knowledge gaps that patients would like filled</w:t>
      </w:r>
      <w:r w:rsidR="00E2598C">
        <w:t xml:space="preserve"> (two manuscripts are under review)</w:t>
      </w:r>
      <w:r w:rsidR="00782290">
        <w:t xml:space="preserve">. </w:t>
      </w:r>
      <w:r w:rsidR="0047733C">
        <w:t xml:space="preserve">Through my PhD thesis work I collaborated with an endocrinologist at McMaster University, several surgeons at St. Joseph’s Health Centre in London, Ontario, physical therapists at Western University and St. Joseph’s </w:t>
      </w:r>
      <w:r w:rsidR="009837B4">
        <w:t xml:space="preserve">Health </w:t>
      </w:r>
      <w:r w:rsidR="0047733C">
        <w:t>Centre and occupational therapists at Western University and St. Joseph’s Health Centre</w:t>
      </w:r>
      <w:r w:rsidR="00BC0F49">
        <w:t>, resulting in a total of 24 published manuscripts</w:t>
      </w:r>
      <w:r w:rsidR="00157E16">
        <w:t xml:space="preserve">, 16 of which </w:t>
      </w:r>
      <w:ins w:id="21" w:author="Joy Christine MacDermid" w:date="2022-02-09T18:37:00Z">
        <w:r w:rsidR="00C53BAB">
          <w:t>I was  the</w:t>
        </w:r>
      </w:ins>
      <w:del w:id="22" w:author="Joy Christine MacDermid" w:date="2022-02-09T18:37:00Z">
        <w:r w:rsidR="00157E16" w:rsidDel="00C53BAB">
          <w:delText>wer</w:delText>
        </w:r>
      </w:del>
      <w:r w:rsidR="00157E16">
        <w:t xml:space="preserve">e first authors. </w:t>
      </w:r>
      <w:r w:rsidR="00B10457">
        <w:t>Further, I have collaborated with researchers across Canada at Dalhousie University, University of Toronto, Lakehead University</w:t>
      </w:r>
      <w:r w:rsidR="009837B4">
        <w:t xml:space="preserve">, McGill University, University of British </w:t>
      </w:r>
      <w:proofErr w:type="gramStart"/>
      <w:r w:rsidR="009837B4">
        <w:t>Columbia</w:t>
      </w:r>
      <w:proofErr w:type="gramEnd"/>
      <w:r w:rsidR="009837B4">
        <w:t xml:space="preserve"> </w:t>
      </w:r>
      <w:r w:rsidR="00B10457">
        <w:t xml:space="preserve">and Marshall University in the United States, and </w:t>
      </w:r>
      <w:r w:rsidR="00B10457">
        <w:lastRenderedPageBreak/>
        <w:t xml:space="preserve">most importantly with patient partners in the community. I will bring these collaborations to </w:t>
      </w:r>
      <w:r w:rsidR="009837B4">
        <w:t>Western and the Faculty of Health Sciences</w:t>
      </w:r>
      <w:r w:rsidR="00B10457">
        <w:t xml:space="preserve">. </w:t>
      </w:r>
    </w:p>
    <w:p w14:paraId="24FAC2EF" w14:textId="77777777" w:rsidR="00D75777" w:rsidRDefault="00D75777" w:rsidP="00D258FA">
      <w:pPr>
        <w:pStyle w:val="Default"/>
        <w:jc w:val="both"/>
      </w:pPr>
    </w:p>
    <w:p w14:paraId="7DD09C19" w14:textId="6DCE7A1E" w:rsidR="0037482A" w:rsidRDefault="0037482A" w:rsidP="0047733C">
      <w:pPr>
        <w:pStyle w:val="Default"/>
        <w:ind w:firstLine="720"/>
        <w:jc w:val="both"/>
      </w:pPr>
      <w:r>
        <w:t>My research program focuses on</w:t>
      </w:r>
      <w:ins w:id="23" w:author="Joy Christine MacDermid" w:date="2022-02-09T19:42:00Z">
        <w:r w:rsidR="006C54E2">
          <w:t>:</w:t>
        </w:r>
      </w:ins>
    </w:p>
    <w:p w14:paraId="3D101D06" w14:textId="2DC1A13E" w:rsidR="00E2598C" w:rsidRDefault="00E2598C" w:rsidP="00E2598C">
      <w:pPr>
        <w:pStyle w:val="Default"/>
        <w:jc w:val="both"/>
        <w:rPr>
          <w:rFonts w:asciiTheme="minorHAnsi" w:hAnsiTheme="minorHAnsi" w:cstheme="minorHAnsi"/>
        </w:rPr>
      </w:pPr>
      <w:r w:rsidRPr="00443E12">
        <w:rPr>
          <w:rFonts w:asciiTheme="minorHAnsi" w:hAnsiTheme="minorHAnsi" w:cstheme="minorHAnsi"/>
        </w:rPr>
        <w:t>1.</w:t>
      </w:r>
      <w:r w:rsidRPr="00443E12">
        <w:rPr>
          <w:rFonts w:asciiTheme="minorHAnsi" w:hAnsiTheme="minorHAnsi" w:cstheme="minorHAnsi"/>
        </w:rPr>
        <w:tab/>
        <w:t>Exercise interventions for osteoporosis fracture prevention</w:t>
      </w:r>
      <w:del w:id="24" w:author="Joy Christine MacDermid" w:date="2022-02-09T18:38:00Z">
        <w:r w:rsidRPr="00443E12" w:rsidDel="00B5174F">
          <w:rPr>
            <w:rFonts w:asciiTheme="minorHAnsi" w:hAnsiTheme="minorHAnsi" w:cstheme="minorHAnsi"/>
          </w:rPr>
          <w:delText>,</w:delText>
        </w:r>
      </w:del>
      <w:r w:rsidRPr="00443E12">
        <w:rPr>
          <w:rFonts w:asciiTheme="minorHAnsi" w:hAnsiTheme="minorHAnsi" w:cstheme="minorHAnsi"/>
        </w:rPr>
        <w:t xml:space="preserve"> and recovery</w:t>
      </w:r>
    </w:p>
    <w:p w14:paraId="2E36431A" w14:textId="1FFD68AA" w:rsidR="00E2598C" w:rsidRDefault="00E2598C" w:rsidP="00E2598C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</w:t>
      </w:r>
      <w:r>
        <w:rPr>
          <w:rFonts w:asciiTheme="minorHAnsi" w:hAnsiTheme="minorHAnsi" w:cstheme="minorHAnsi"/>
        </w:rPr>
        <w:tab/>
        <w:t xml:space="preserve">Falls prevention strategies </w:t>
      </w:r>
      <w:ins w:id="25" w:author="Joy Christine MacDermid" w:date="2022-02-09T18:38:00Z">
        <w:r w:rsidR="00B5174F">
          <w:rPr>
            <w:rFonts w:asciiTheme="minorHAnsi" w:hAnsiTheme="minorHAnsi" w:cstheme="minorHAnsi"/>
          </w:rPr>
          <w:t xml:space="preserve">for </w:t>
        </w:r>
      </w:ins>
      <w:ins w:id="26" w:author="Joy Christine MacDermid" w:date="2022-02-09T18:40:00Z">
        <w:r w:rsidR="00B5174F">
          <w:rPr>
            <w:rFonts w:asciiTheme="minorHAnsi" w:hAnsiTheme="minorHAnsi" w:cstheme="minorHAnsi"/>
          </w:rPr>
          <w:t xml:space="preserve"> home and community safety</w:t>
        </w:r>
      </w:ins>
    </w:p>
    <w:p w14:paraId="75F297F4" w14:textId="77777777" w:rsidR="006C54E2" w:rsidRDefault="00E2598C" w:rsidP="00E2598C">
      <w:pPr>
        <w:pStyle w:val="Default"/>
        <w:jc w:val="both"/>
        <w:rPr>
          <w:ins w:id="27" w:author="Joy Christine MacDermid" w:date="2022-02-09T19:42:00Z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 </w:t>
      </w:r>
      <w:r>
        <w:rPr>
          <w:rFonts w:asciiTheme="minorHAnsi" w:hAnsiTheme="minorHAnsi" w:cstheme="minorHAnsi"/>
        </w:rPr>
        <w:tab/>
        <w:t>Knowledge translation</w:t>
      </w:r>
      <w:ins w:id="28" w:author="Joy Christine MacDermid" w:date="2022-02-09T18:37:00Z">
        <w:r w:rsidR="00B5174F">
          <w:rPr>
            <w:rFonts w:asciiTheme="minorHAnsi" w:hAnsiTheme="minorHAnsi" w:cstheme="minorHAnsi"/>
          </w:rPr>
          <w:t xml:space="preserve"> strategies to</w:t>
        </w:r>
      </w:ins>
      <w:ins w:id="29" w:author="Joy Christine MacDermid" w:date="2022-02-09T18:38:00Z">
        <w:r w:rsidR="00B5174F">
          <w:rPr>
            <w:rFonts w:asciiTheme="minorHAnsi" w:hAnsiTheme="minorHAnsi" w:cstheme="minorHAnsi"/>
          </w:rPr>
          <w:t xml:space="preserve"> increase adherence to </w:t>
        </w:r>
      </w:ins>
      <w:del w:id="30" w:author="Joy Christine MacDermid" w:date="2022-02-09T18:38:00Z">
        <w:r w:rsidDel="00B5174F">
          <w:rPr>
            <w:rFonts w:asciiTheme="minorHAnsi" w:hAnsiTheme="minorHAnsi" w:cstheme="minorHAnsi"/>
          </w:rPr>
          <w:delText xml:space="preserve"> to disseminate</w:delText>
        </w:r>
      </w:del>
      <w:r>
        <w:rPr>
          <w:rFonts w:asciiTheme="minorHAnsi" w:hAnsiTheme="minorHAnsi" w:cstheme="minorHAnsi"/>
        </w:rPr>
        <w:t xml:space="preserve"> exercise for older adults</w:t>
      </w:r>
    </w:p>
    <w:p w14:paraId="72B900B4" w14:textId="4ADED774" w:rsidR="00E2598C" w:rsidRDefault="006C54E2" w:rsidP="006C54E2">
      <w:pPr>
        <w:pStyle w:val="Default"/>
        <w:rPr>
          <w:rFonts w:asciiTheme="minorHAnsi" w:hAnsiTheme="minorHAnsi" w:cstheme="minorHAnsi"/>
        </w:rPr>
        <w:pPrChange w:id="31" w:author="Joy Christine MacDermid" w:date="2022-02-09T19:43:00Z">
          <w:pPr>
            <w:pStyle w:val="Default"/>
            <w:jc w:val="both"/>
          </w:pPr>
        </w:pPrChange>
      </w:pPr>
      <w:ins w:id="32" w:author="Joy Christine MacDermid" w:date="2022-02-09T19:42:00Z">
        <w:r>
          <w:rPr>
            <w:rFonts w:asciiTheme="minorHAnsi" w:hAnsiTheme="minorHAnsi" w:cstheme="minorHAnsi"/>
          </w:rPr>
          <w:t xml:space="preserve">4. </w:t>
        </w:r>
      </w:ins>
      <w:ins w:id="33" w:author="Joy Christine MacDermid" w:date="2022-02-09T19:43:00Z">
        <w:r>
          <w:rPr>
            <w:rFonts w:asciiTheme="minorHAnsi" w:hAnsiTheme="minorHAnsi" w:cstheme="minorHAnsi"/>
          </w:rPr>
          <w:t xml:space="preserve">Population </w:t>
        </w:r>
        <w:r w:rsidR="002C7BDE">
          <w:rPr>
            <w:rFonts w:asciiTheme="minorHAnsi" w:hAnsiTheme="minorHAnsi" w:cstheme="minorHAnsi"/>
          </w:rPr>
          <w:t xml:space="preserve">-based </w:t>
        </w:r>
      </w:ins>
      <w:ins w:id="34" w:author="Joy Christine MacDermid" w:date="2022-02-09T19:44:00Z">
        <w:r w:rsidR="002C7BDE">
          <w:rPr>
            <w:rFonts w:asciiTheme="minorHAnsi" w:hAnsiTheme="minorHAnsi" w:cstheme="minorHAnsi"/>
          </w:rPr>
          <w:t xml:space="preserve"> studies of  bone health</w:t>
        </w:r>
      </w:ins>
      <w:ins w:id="35" w:author="Joy Christine MacDermid" w:date="2022-02-09T19:42:00Z">
        <w:r>
          <w:rPr>
            <w:rFonts w:asciiTheme="minorHAnsi" w:hAnsiTheme="minorHAnsi" w:cstheme="minorHAnsi"/>
          </w:rPr>
          <w:br/>
        </w:r>
      </w:ins>
      <w:r w:rsidR="00E2598C">
        <w:rPr>
          <w:rFonts w:asciiTheme="minorHAnsi" w:hAnsiTheme="minorHAnsi" w:cstheme="minorHAnsi"/>
        </w:rPr>
        <w:t xml:space="preserve"> </w:t>
      </w:r>
    </w:p>
    <w:p w14:paraId="43AEC6A9" w14:textId="77777777" w:rsidR="0037482A" w:rsidRDefault="0037482A" w:rsidP="00B347AF">
      <w:pPr>
        <w:pStyle w:val="Default"/>
        <w:jc w:val="both"/>
      </w:pPr>
    </w:p>
    <w:p w14:paraId="582451D1" w14:textId="6049CF72" w:rsidR="002C7BDE" w:rsidRDefault="0037482A" w:rsidP="00023CD8">
      <w:pPr>
        <w:pStyle w:val="Default"/>
        <w:ind w:firstLine="720"/>
        <w:jc w:val="both"/>
        <w:rPr>
          <w:ins w:id="36" w:author="Joy Christine MacDermid" w:date="2022-02-09T19:45:00Z"/>
          <w:lang w:val="en-US"/>
        </w:rPr>
      </w:pPr>
      <w:r>
        <w:t xml:space="preserve">I have a positive career trajectory </w:t>
      </w:r>
      <w:del w:id="37" w:author="Joy Christine MacDermid" w:date="2022-02-09T20:16:00Z">
        <w:r w:rsidDel="007901D8">
          <w:delText xml:space="preserve">to date </w:delText>
        </w:r>
      </w:del>
      <w:r>
        <w:t xml:space="preserve">having published </w:t>
      </w:r>
      <w:r w:rsidR="00B10457">
        <w:t>24</w:t>
      </w:r>
      <w:r>
        <w:t xml:space="preserve"> papers</w:t>
      </w:r>
      <w:ins w:id="38" w:author="Joy Christine MacDermid" w:date="2022-02-09T20:15:00Z">
        <w:r w:rsidR="007901D8">
          <w:t xml:space="preserve">, with an increasing trajectory (8 in 2020, 11 in 2021) </w:t>
        </w:r>
      </w:ins>
      <w:r>
        <w:t xml:space="preserve"> and </w:t>
      </w:r>
      <w:r w:rsidR="00B10457">
        <w:t>19</w:t>
      </w:r>
      <w:r>
        <w:t xml:space="preserve"> presentations</w:t>
      </w:r>
      <w:del w:id="39" w:author="Joy Christine MacDermid" w:date="2022-02-09T20:15:00Z">
        <w:r w:rsidDel="007901D8">
          <w:delText xml:space="preserve"> </w:delText>
        </w:r>
        <w:r w:rsidR="00B10457" w:rsidDel="007901D8">
          <w:delText>throughout my academic</w:delText>
        </w:r>
        <w:r w:rsidDel="007901D8">
          <w:delText xml:space="preserve"> training</w:delText>
        </w:r>
      </w:del>
      <w:ins w:id="40" w:author="Joy Christine MacDermid" w:date="2022-02-09T20:16:00Z">
        <w:r w:rsidR="007901D8">
          <w:t xml:space="preserve">. I received </w:t>
        </w:r>
      </w:ins>
      <w:del w:id="41" w:author="Joy Christine MacDermid" w:date="2022-02-09T20:16:00Z">
        <w:r w:rsidDel="007901D8">
          <w:delText xml:space="preserve">, acquiring </w:delText>
        </w:r>
      </w:del>
      <w:ins w:id="42" w:author="Joy Christine MacDermid" w:date="2022-02-09T20:16:00Z">
        <w:r w:rsidR="007901D8">
          <w:t xml:space="preserve"> </w:t>
        </w:r>
      </w:ins>
      <w:r>
        <w:t xml:space="preserve">a competitive CIHR </w:t>
      </w:r>
      <w:r w:rsidR="00237E73">
        <w:t>doctoral</w:t>
      </w:r>
      <w:r>
        <w:t xml:space="preserve"> award to support my training,</w:t>
      </w:r>
      <w:r w:rsidR="001A4D09">
        <w:t xml:space="preserve"> and </w:t>
      </w:r>
      <w:del w:id="43" w:author="Joy Christine MacDermid" w:date="2022-02-09T20:16:00Z">
        <w:r w:rsidR="001A4D09" w:rsidDel="007901D8">
          <w:delText xml:space="preserve">completing </w:delText>
        </w:r>
      </w:del>
      <w:ins w:id="44" w:author="Joy Christine MacDermid" w:date="2022-02-09T20:16:00Z">
        <w:r w:rsidR="007901D8">
          <w:t xml:space="preserve"> have conducted</w:t>
        </w:r>
        <w:r w:rsidR="007901D8">
          <w:t xml:space="preserve"> </w:t>
        </w:r>
      </w:ins>
      <w:r w:rsidR="001A4D09">
        <w:t xml:space="preserve">a variety of knowledge mobilization initiatives. </w:t>
      </w:r>
      <w:r w:rsidR="00023CD8" w:rsidRPr="00023CD8">
        <w:rPr>
          <w:lang w:val="en-US"/>
        </w:rPr>
        <w:t xml:space="preserve">My current research program uses exercise to reduce the risk of fractures and rehabilitate fractures in people with osteoporosis or at risk of developing osteoporosis. </w:t>
      </w:r>
      <w:proofErr w:type="gramStart"/>
      <w:ins w:id="45" w:author="Joy Christine MacDermid" w:date="2022-02-09T18:46:00Z">
        <w:r w:rsidR="007F47DB">
          <w:rPr>
            <w:lang w:val="en-US"/>
          </w:rPr>
          <w:t xml:space="preserve">Osteoporosis </w:t>
        </w:r>
      </w:ins>
      <w:ins w:id="46" w:author="Joy Christine MacDermid" w:date="2022-02-09T18:47:00Z">
        <w:r w:rsidR="007F47DB">
          <w:rPr>
            <w:lang w:val="en-US"/>
          </w:rPr>
          <w:t xml:space="preserve"> is</w:t>
        </w:r>
        <w:proofErr w:type="gramEnd"/>
        <w:r w:rsidR="007F47DB">
          <w:rPr>
            <w:lang w:val="en-US"/>
          </w:rPr>
          <w:t xml:space="preserve"> a highly prevalent problem affecting XX % of Canadians</w:t>
        </w:r>
        <w:r w:rsidR="00F638E3">
          <w:rPr>
            <w:lang w:val="en-US"/>
          </w:rPr>
          <w:t xml:space="preserve"> over</w:t>
        </w:r>
      </w:ins>
      <w:ins w:id="47" w:author="Joy Christine MacDermid" w:date="2022-02-09T18:49:00Z">
        <w:r w:rsidR="00F638E3">
          <w:rPr>
            <w:lang w:val="en-US"/>
          </w:rPr>
          <w:t>t</w:t>
        </w:r>
      </w:ins>
      <w:ins w:id="48" w:author="Joy Christine MacDermid" w:date="2022-02-09T18:47:00Z">
        <w:r w:rsidR="00F638E3">
          <w:rPr>
            <w:lang w:val="en-US"/>
          </w:rPr>
          <w:t xml:space="preserve"> age XX</w:t>
        </w:r>
        <w:r w:rsidR="007F47DB">
          <w:rPr>
            <w:lang w:val="en-US"/>
          </w:rPr>
          <w:t xml:space="preserve">. </w:t>
        </w:r>
      </w:ins>
      <w:ins w:id="49" w:author="Joy Christine MacDermid" w:date="2022-02-09T18:48:00Z">
        <w:r w:rsidR="00F638E3">
          <w:rPr>
            <w:lang w:val="en-US"/>
          </w:rPr>
          <w:t xml:space="preserve"> Exercise, safe movement and fall prevention are </w:t>
        </w:r>
      </w:ins>
      <w:ins w:id="50" w:author="Joy Christine MacDermid" w:date="2022-02-09T18:49:00Z">
        <w:r w:rsidR="00F638E3">
          <w:rPr>
            <w:lang w:val="en-US"/>
          </w:rPr>
          <w:t xml:space="preserve">core </w:t>
        </w:r>
      </w:ins>
      <w:ins w:id="51" w:author="Joy Christine MacDermid" w:date="2022-02-09T18:50:00Z">
        <w:r w:rsidR="00F638E3">
          <w:rPr>
            <w:lang w:val="en-US"/>
          </w:rPr>
          <w:t>components</w:t>
        </w:r>
      </w:ins>
      <w:ins w:id="52" w:author="Joy Christine MacDermid" w:date="2022-02-09T18:49:00Z">
        <w:r w:rsidR="00F638E3">
          <w:rPr>
            <w:lang w:val="en-US"/>
          </w:rPr>
          <w:t xml:space="preserve"> </w:t>
        </w:r>
        <w:proofErr w:type="gramStart"/>
        <w:r w:rsidR="00F638E3">
          <w:rPr>
            <w:lang w:val="en-US"/>
          </w:rPr>
          <w:t xml:space="preserve">of </w:t>
        </w:r>
      </w:ins>
      <w:ins w:id="53" w:author="Joy Christine MacDermid" w:date="2022-02-09T18:54:00Z">
        <w:r w:rsidR="005F118E">
          <w:rPr>
            <w:lang w:val="en-US"/>
          </w:rPr>
          <w:t xml:space="preserve"> bone</w:t>
        </w:r>
        <w:proofErr w:type="gramEnd"/>
        <w:r w:rsidR="005F118E">
          <w:rPr>
            <w:lang w:val="en-US"/>
          </w:rPr>
          <w:t xml:space="preserve"> protection and </w:t>
        </w:r>
      </w:ins>
      <w:ins w:id="54" w:author="Joy Christine MacDermid" w:date="2022-02-09T18:55:00Z">
        <w:r w:rsidR="005F118E">
          <w:rPr>
            <w:lang w:val="en-US"/>
          </w:rPr>
          <w:t>preservation</w:t>
        </w:r>
      </w:ins>
      <w:ins w:id="55" w:author="Joy Christine MacDermid" w:date="2022-02-09T19:21:00Z">
        <w:r w:rsidR="00ED2AEC">
          <w:rPr>
            <w:lang w:val="en-US"/>
          </w:rPr>
          <w:t xml:space="preserve"> for people with osteoporosis</w:t>
        </w:r>
      </w:ins>
      <w:ins w:id="56" w:author="Joy Christine MacDermid" w:date="2022-02-09T19:22:00Z">
        <w:r w:rsidR="00ED2AEC">
          <w:rPr>
            <w:lang w:val="en-US"/>
          </w:rPr>
          <w:t xml:space="preserve">; and the focus of my research program. I believe </w:t>
        </w:r>
      </w:ins>
      <w:del w:id="57" w:author="Joy Christine MacDermid" w:date="2022-02-09T18:48:00Z">
        <w:r w:rsidR="00023CD8" w:rsidRPr="00023CD8" w:rsidDel="00F638E3">
          <w:rPr>
            <w:lang w:val="en-US"/>
          </w:rPr>
          <w:delText>I</w:delText>
        </w:r>
      </w:del>
      <w:del w:id="58" w:author="Joy Christine MacDermid" w:date="2022-02-09T19:22:00Z">
        <w:r w:rsidR="00023CD8" w:rsidRPr="00023CD8" w:rsidDel="00ED2AEC">
          <w:rPr>
            <w:lang w:val="en-US"/>
          </w:rPr>
          <w:delText xml:space="preserve"> have become interested in identifying early signs of fragility fractures and implementing interventions to reduce the risk of the more debilitating fractures of the hip and spine. I plan to improve the quality and quantity of life in people living with osteoporosis. To address this research plan, I will use the research skills and knowledge that I have already acquired and build on my current program of research. At </w:delText>
        </w:r>
      </w:del>
    </w:p>
    <w:p w14:paraId="72CABD19" w14:textId="3C56CCF9" w:rsidR="00D75777" w:rsidRPr="00023CD8" w:rsidRDefault="00023CD8" w:rsidP="00287B45">
      <w:pPr>
        <w:pStyle w:val="Default"/>
        <w:ind w:firstLine="720"/>
        <w:jc w:val="both"/>
        <w:rPr>
          <w:lang w:val="en-US"/>
        </w:rPr>
      </w:pPr>
      <w:proofErr w:type="gramStart"/>
      <w:r w:rsidRPr="00023CD8">
        <w:rPr>
          <w:lang w:val="en-US"/>
        </w:rPr>
        <w:t>Western University</w:t>
      </w:r>
      <w:ins w:id="59" w:author="Joy Christine MacDermid" w:date="2022-02-09T19:22:00Z">
        <w:r w:rsidR="00ED2AEC">
          <w:rPr>
            <w:lang w:val="en-US"/>
          </w:rPr>
          <w:t>,</w:t>
        </w:r>
        <w:proofErr w:type="gramEnd"/>
        <w:r w:rsidR="00ED2AEC">
          <w:rPr>
            <w:lang w:val="en-US"/>
          </w:rPr>
          <w:t xml:space="preserve"> will be t</w:t>
        </w:r>
      </w:ins>
      <w:ins w:id="60" w:author="Joy Christine MacDermid" w:date="2022-02-09T19:23:00Z">
        <w:r w:rsidR="00ED2AEC">
          <w:rPr>
            <w:lang w:val="en-US"/>
          </w:rPr>
          <w:t>he ideal environment t</w:t>
        </w:r>
      </w:ins>
      <w:ins w:id="61" w:author="Joy Christine MacDermid" w:date="2022-02-09T19:38:00Z">
        <w:r w:rsidR="006C54E2">
          <w:rPr>
            <w:lang w:val="en-US"/>
          </w:rPr>
          <w:t xml:space="preserve">o launch </w:t>
        </w:r>
      </w:ins>
      <w:del w:id="62" w:author="Joy Christine MacDermid" w:date="2022-02-09T19:38:00Z">
        <w:r w:rsidRPr="00023CD8" w:rsidDel="006C54E2">
          <w:rPr>
            <w:lang w:val="en-US"/>
          </w:rPr>
          <w:delText xml:space="preserve"> I will progress my </w:delText>
        </w:r>
      </w:del>
      <w:ins w:id="63" w:author="Joy Christine MacDermid" w:date="2022-02-09T19:38:00Z">
        <w:r w:rsidR="006C54E2">
          <w:rPr>
            <w:lang w:val="en-US"/>
          </w:rPr>
          <w:t xml:space="preserve"> </w:t>
        </w:r>
      </w:ins>
      <w:r w:rsidRPr="00023CD8">
        <w:rPr>
          <w:lang w:val="en-US"/>
        </w:rPr>
        <w:t>research program</w:t>
      </w:r>
      <w:ins w:id="64" w:author="Joy Christine MacDermid" w:date="2022-02-09T19:39:00Z">
        <w:r w:rsidR="006C54E2">
          <w:rPr>
            <w:lang w:val="en-US"/>
          </w:rPr>
          <w:t xml:space="preserve">. My </w:t>
        </w:r>
      </w:ins>
      <w:ins w:id="65" w:author="Joy Christine MacDermid" w:date="2022-02-09T19:42:00Z">
        <w:r w:rsidR="006C54E2">
          <w:rPr>
            <w:lang w:val="en-US"/>
          </w:rPr>
          <w:t>initial</w:t>
        </w:r>
      </w:ins>
      <w:ins w:id="66" w:author="Joy Christine MacDermid" w:date="2022-02-09T19:39:00Z">
        <w:r w:rsidR="006C54E2">
          <w:rPr>
            <w:lang w:val="en-US"/>
          </w:rPr>
          <w:t xml:space="preserve"> focus </w:t>
        </w:r>
        <w:proofErr w:type="gramStart"/>
        <w:r w:rsidR="006C54E2">
          <w:rPr>
            <w:lang w:val="en-US"/>
          </w:rPr>
          <w:t>w</w:t>
        </w:r>
      </w:ins>
      <w:ins w:id="67" w:author="Joy Christine MacDermid" w:date="2022-02-09T19:40:00Z">
        <w:r w:rsidR="006C54E2">
          <w:rPr>
            <w:lang w:val="en-US"/>
          </w:rPr>
          <w:t>i</w:t>
        </w:r>
      </w:ins>
      <w:ins w:id="68" w:author="Joy Christine MacDermid" w:date="2022-02-09T19:39:00Z">
        <w:r w:rsidR="006C54E2">
          <w:rPr>
            <w:lang w:val="en-US"/>
          </w:rPr>
          <w:t xml:space="preserve">ll </w:t>
        </w:r>
      </w:ins>
      <w:ins w:id="69" w:author="Joy Christine MacDermid" w:date="2022-02-09T19:46:00Z">
        <w:r w:rsidR="002C7BDE">
          <w:rPr>
            <w:lang w:val="en-US"/>
          </w:rPr>
          <w:t xml:space="preserve"> be</w:t>
        </w:r>
        <w:proofErr w:type="gramEnd"/>
        <w:r w:rsidR="002C7BDE">
          <w:rPr>
            <w:lang w:val="en-US"/>
          </w:rPr>
          <w:t xml:space="preserve"> to implement </w:t>
        </w:r>
      </w:ins>
      <w:ins w:id="70" w:author="Joy Christine MacDermid" w:date="2022-02-09T19:47:00Z">
        <w:r w:rsidR="002C7BDE">
          <w:rPr>
            <w:lang w:val="en-US"/>
          </w:rPr>
          <w:t xml:space="preserve"> studies in my research themes, and develop new collaborations with F</w:t>
        </w:r>
      </w:ins>
      <w:ins w:id="71" w:author="Joy Christine MacDermid" w:date="2022-02-09T19:48:00Z">
        <w:r w:rsidR="002C7BDE">
          <w:rPr>
            <w:lang w:val="en-US"/>
          </w:rPr>
          <w:t>aculty of Health Sciences colleagues.</w:t>
        </w:r>
      </w:ins>
      <w:ins w:id="72" w:author="Joy Christine MacDermid" w:date="2022-02-09T19:49:00Z">
        <w:r w:rsidR="00287B45" w:rsidRPr="00287B45">
          <w:t xml:space="preserve"> </w:t>
        </w:r>
      </w:ins>
      <w:ins w:id="73" w:author="Joy Christine MacDermid" w:date="2022-02-09T19:51:00Z">
        <w:r w:rsidR="00287B45">
          <w:t xml:space="preserve"> This means  I will  conduct </w:t>
        </w:r>
      </w:ins>
      <w:del w:id="74" w:author="Joy Christine MacDermid" w:date="2022-02-09T19:51:00Z">
        <w:r w:rsidRPr="00023CD8" w:rsidDel="00287B45">
          <w:rPr>
            <w:lang w:val="en-US"/>
          </w:rPr>
          <w:delText xml:space="preserve"> in people with osteoporosis by conducting studies better identify fragility fractures through </w:delText>
        </w:r>
      </w:del>
      <w:r w:rsidRPr="00023CD8">
        <w:rPr>
          <w:lang w:val="en-US"/>
        </w:rPr>
        <w:t>a</w:t>
      </w:r>
      <w:del w:id="75" w:author="Joy Christine MacDermid" w:date="2022-02-09T19:52:00Z">
        <w:r w:rsidRPr="00023CD8" w:rsidDel="00287B45">
          <w:rPr>
            <w:lang w:val="en-US"/>
          </w:rPr>
          <w:delText xml:space="preserve">) using ICES data and b) </w:delText>
        </w:r>
      </w:del>
      <w:r w:rsidRPr="00023CD8">
        <w:rPr>
          <w:lang w:val="en-US"/>
        </w:rPr>
        <w:t>a national survey</w:t>
      </w:r>
      <w:ins w:id="76" w:author="Joy Christine MacDermid" w:date="2022-02-09T19:53:00Z">
        <w:r w:rsidR="00287B45">
          <w:rPr>
            <w:lang w:val="en-US"/>
          </w:rPr>
          <w:t xml:space="preserve"> </w:t>
        </w:r>
        <w:r w:rsidR="00635063">
          <w:rPr>
            <w:lang w:val="en-US"/>
          </w:rPr>
          <w:t>of peop</w:t>
        </w:r>
      </w:ins>
      <w:ins w:id="77" w:author="Joy Christine MacDermid" w:date="2022-02-09T19:54:00Z">
        <w:r w:rsidR="00635063">
          <w:rPr>
            <w:lang w:val="en-US"/>
          </w:rPr>
          <w:t xml:space="preserve">le living with </w:t>
        </w:r>
        <w:proofErr w:type="spellStart"/>
        <w:r w:rsidR="00635063">
          <w:rPr>
            <w:lang w:val="en-US"/>
          </w:rPr>
          <w:t>osetoporisis</w:t>
        </w:r>
        <w:proofErr w:type="spellEnd"/>
        <w:r w:rsidR="00635063">
          <w:rPr>
            <w:lang w:val="en-US"/>
          </w:rPr>
          <w:t xml:space="preserve"> </w:t>
        </w:r>
      </w:ins>
      <w:ins w:id="78" w:author="Joy Christine MacDermid" w:date="2022-02-09T19:53:00Z">
        <w:r w:rsidR="00287B45">
          <w:rPr>
            <w:lang w:val="en-US"/>
          </w:rPr>
          <w:t xml:space="preserve">to define  exercise </w:t>
        </w:r>
      </w:ins>
      <w:ins w:id="79" w:author="Joy Christine MacDermid" w:date="2022-02-09T19:54:00Z">
        <w:r w:rsidR="00635063">
          <w:rPr>
            <w:lang w:val="en-US"/>
          </w:rPr>
          <w:t xml:space="preserve">and fall prevention </w:t>
        </w:r>
      </w:ins>
      <w:proofErr w:type="spellStart"/>
      <w:ins w:id="80" w:author="Joy Christine MacDermid" w:date="2022-02-09T19:53:00Z">
        <w:r w:rsidR="00287B45">
          <w:rPr>
            <w:lang w:val="en-US"/>
          </w:rPr>
          <w:t>behaviours</w:t>
        </w:r>
        <w:proofErr w:type="spellEnd"/>
        <w:r w:rsidR="00287B45">
          <w:rPr>
            <w:lang w:val="en-US"/>
          </w:rPr>
          <w:t xml:space="preserve"> </w:t>
        </w:r>
      </w:ins>
      <w:ins w:id="81" w:author="Joy Christine MacDermid" w:date="2022-02-09T19:54:00Z">
        <w:r w:rsidR="00635063">
          <w:rPr>
            <w:lang w:val="en-US"/>
          </w:rPr>
          <w:t xml:space="preserve">and needs, b) </w:t>
        </w:r>
      </w:ins>
      <w:ins w:id="82" w:author="Joy Christine MacDermid" w:date="2022-02-09T19:55:00Z">
        <w:r w:rsidR="00635063">
          <w:rPr>
            <w:lang w:val="en-US"/>
          </w:rPr>
          <w:t xml:space="preserve">developing and testing a technology-enabled  </w:t>
        </w:r>
      </w:ins>
      <w:ins w:id="83" w:author="Joy Christine MacDermid" w:date="2022-02-09T19:56:00Z">
        <w:r w:rsidR="00635063">
          <w:rPr>
            <w:lang w:val="en-US"/>
          </w:rPr>
          <w:t xml:space="preserve">home-based  </w:t>
        </w:r>
      </w:ins>
      <w:ins w:id="84" w:author="Joy Christine MacDermid" w:date="2022-02-09T19:55:00Z">
        <w:r w:rsidR="00635063">
          <w:rPr>
            <w:lang w:val="en-US"/>
          </w:rPr>
          <w:t>fall hazard identi</w:t>
        </w:r>
      </w:ins>
      <w:ins w:id="85" w:author="Joy Christine MacDermid" w:date="2022-02-09T19:56:00Z">
        <w:r w:rsidR="00635063">
          <w:rPr>
            <w:lang w:val="en-US"/>
          </w:rPr>
          <w:t xml:space="preserve">fication  and balance re-training program </w:t>
        </w:r>
      </w:ins>
      <w:ins w:id="86" w:author="Joy Christine MacDermid" w:date="2022-02-09T19:57:00Z">
        <w:r w:rsidR="00635063">
          <w:rPr>
            <w:lang w:val="en-US"/>
          </w:rPr>
          <w:t xml:space="preserve"> and c) ICES studies on fracture ris</w:t>
        </w:r>
      </w:ins>
      <w:ins w:id="87" w:author="Joy Christine MacDermid" w:date="2022-02-09T19:58:00Z">
        <w:r w:rsidR="00635063">
          <w:rPr>
            <w:lang w:val="en-US"/>
          </w:rPr>
          <w:t xml:space="preserve">ks </w:t>
        </w:r>
      </w:ins>
      <w:del w:id="88" w:author="Joy Christine MacDermid" w:date="2022-02-09T19:54:00Z">
        <w:r w:rsidRPr="00023CD8" w:rsidDel="00635063">
          <w:rPr>
            <w:lang w:val="en-US"/>
          </w:rPr>
          <w:delText xml:space="preserve"> </w:delText>
        </w:r>
      </w:del>
      <w:del w:id="89" w:author="Joy Christine MacDermid" w:date="2022-02-09T19:53:00Z">
        <w:r w:rsidRPr="00023CD8" w:rsidDel="00635063">
          <w:rPr>
            <w:lang w:val="en-US"/>
          </w:rPr>
          <w:delText xml:space="preserve">on previous fractures, age, with and ethnic and diverse lens and c) conduct a national observational study of </w:delText>
        </w:r>
      </w:del>
      <w:del w:id="90" w:author="Joy Christine MacDermid" w:date="2022-02-09T19:59:00Z">
        <w:r w:rsidRPr="00023CD8" w:rsidDel="00547F77">
          <w:rPr>
            <w:lang w:val="en-US"/>
          </w:rPr>
          <w:delText xml:space="preserve">individuals engaging in exercise programs between the ages of 40-60 to track health outcomes like falls, fractures, and strength. I will progress my research program in falls prevention by a) using technology to assess for home fall hazards and b) creating a national collaboration and Delphi consensus to come up with a calculator to predict the risk of falling. Finally, </w:delText>
        </w:r>
      </w:del>
      <w:r w:rsidRPr="00023CD8">
        <w:rPr>
          <w:lang w:val="en-US"/>
        </w:rPr>
        <w:t>I will progress my research in knowledge translation by a) develop</w:t>
      </w:r>
      <w:ins w:id="91" w:author="Joy Christine MacDermid" w:date="2022-02-09T19:59:00Z">
        <w:r w:rsidR="00547F77">
          <w:rPr>
            <w:lang w:val="en-US"/>
          </w:rPr>
          <w:t>ing and testing</w:t>
        </w:r>
      </w:ins>
      <w:r w:rsidRPr="00023CD8">
        <w:rPr>
          <w:lang w:val="en-US"/>
        </w:rPr>
        <w:t xml:space="preserve"> tools to </w:t>
      </w:r>
      <w:del w:id="92" w:author="Joy Christine MacDermid" w:date="2022-02-09T19:59:00Z">
        <w:r w:rsidRPr="00023CD8" w:rsidDel="00547F77">
          <w:rPr>
            <w:lang w:val="en-US"/>
          </w:rPr>
          <w:delText xml:space="preserve">disseminate </w:delText>
        </w:r>
      </w:del>
      <w:ins w:id="93" w:author="Joy Christine MacDermid" w:date="2022-02-09T19:59:00Z">
        <w:r w:rsidR="00547F77">
          <w:rPr>
            <w:lang w:val="en-US"/>
          </w:rPr>
          <w:t xml:space="preserve">increase the uptake and adherence to </w:t>
        </w:r>
      </w:ins>
      <w:r w:rsidRPr="00023CD8">
        <w:rPr>
          <w:lang w:val="en-US"/>
        </w:rPr>
        <w:t xml:space="preserve">exercise recommendations; b) conduct motivational interviewing sessions with older adults interested in making a change to increase their exercise and c) use technology to monitor actual versus perceived activity levels in older adults. </w:t>
      </w:r>
      <w:ins w:id="94" w:author="Joy Christine MacDermid" w:date="2022-02-09T20:00:00Z">
        <w:r w:rsidR="00547F77">
          <w:rPr>
            <w:lang w:val="en-US"/>
          </w:rPr>
          <w:t>This will integrate my training in</w:t>
        </w:r>
      </w:ins>
      <w:ins w:id="95" w:author="Joy Christine MacDermid" w:date="2022-02-09T20:01:00Z">
        <w:r w:rsidR="00547F77">
          <w:rPr>
            <w:lang w:val="en-US"/>
          </w:rPr>
          <w:t xml:space="preserve"> KT with my XX </w:t>
        </w:r>
        <w:proofErr w:type="spellStart"/>
        <w:r w:rsidR="00547F77">
          <w:rPr>
            <w:lang w:val="en-US"/>
          </w:rPr>
          <w:t>years experience</w:t>
        </w:r>
        <w:proofErr w:type="spellEnd"/>
        <w:r w:rsidR="00547F77">
          <w:rPr>
            <w:lang w:val="en-US"/>
          </w:rPr>
          <w:t xml:space="preserve"> </w:t>
        </w:r>
      </w:ins>
      <w:ins w:id="96" w:author="Joy Christine MacDermid" w:date="2022-02-09T20:02:00Z">
        <w:r w:rsidR="00547F77">
          <w:rPr>
            <w:lang w:val="en-US"/>
          </w:rPr>
          <w:t>teaching exercise to people with osteoporosis.</w:t>
        </w:r>
      </w:ins>
    </w:p>
    <w:p w14:paraId="2710A023" w14:textId="2A53E326" w:rsidR="00790E96" w:rsidRDefault="003441C0" w:rsidP="00023CD8">
      <w:pPr>
        <w:pStyle w:val="Default"/>
        <w:ind w:firstLine="720"/>
        <w:jc w:val="both"/>
      </w:pPr>
      <w:r>
        <w:t>I recently completed my MPT degree at Western University and I am currently practicing in a private clinic with a musculoskeletal focus.</w:t>
      </w:r>
      <w:r w:rsidR="009960BE">
        <w:t xml:space="preserve"> </w:t>
      </w:r>
      <w:r w:rsidR="00355640">
        <w:t xml:space="preserve">As a </w:t>
      </w:r>
      <w:r w:rsidR="00DF61CD">
        <w:t>clinician scientist</w:t>
      </w:r>
      <w:r w:rsidR="00D75777">
        <w:t xml:space="preserve"> I believe that knowledge translation/mobilization is a critical function of our roles</w:t>
      </w:r>
      <w:r w:rsidR="00B73F8C">
        <w:t xml:space="preserve">. </w:t>
      </w:r>
      <w:r w:rsidR="00304EFE">
        <w:t xml:space="preserve">I continue to strive to improve health access to community dwelling people in general, and the underserved population more specifically. I work as the </w:t>
      </w:r>
      <w:r w:rsidR="00790E96">
        <w:t>E</w:t>
      </w:r>
      <w:r w:rsidR="00304EFE">
        <w:t>ditor</w:t>
      </w:r>
      <w:r w:rsidR="00790E96">
        <w:t>-</w:t>
      </w:r>
      <w:r w:rsidR="00AB1A85">
        <w:t>in</w:t>
      </w:r>
      <w:r w:rsidR="00790E96">
        <w:t>-C</w:t>
      </w:r>
      <w:r w:rsidR="00304EFE">
        <w:t>hief of a student</w:t>
      </w:r>
      <w:r w:rsidR="00790E96">
        <w:t>-</w:t>
      </w:r>
      <w:r w:rsidR="00304EFE">
        <w:t xml:space="preserve">run rehabilitation sciences magazine. This magazine works to disseminate health and rehabilitation knowledge to a lay audience, informing the general public on recent advances of health and rehabilitation research and social changes. A recent special issue of the magazine highlighted </w:t>
      </w:r>
      <w:r w:rsidR="00AB1A85">
        <w:t>social issues in rehabilitation such as access to care, under-represented individuals, and supporting family members while caring for their relatives</w:t>
      </w:r>
      <w:r w:rsidR="00304EFE">
        <w:t>.</w:t>
      </w:r>
      <w:r w:rsidR="00AB1A85">
        <w:t xml:space="preserve"> In this issue,</w:t>
      </w:r>
      <w:r w:rsidR="00304EFE">
        <w:t xml:space="preserve"> I co-authored </w:t>
      </w:r>
      <w:r w:rsidR="00AB1A85">
        <w:t>two articles: one on</w:t>
      </w:r>
      <w:r w:rsidR="00304EFE">
        <w:t xml:space="preserve"> health </w:t>
      </w:r>
      <w:r w:rsidR="001D64D0">
        <w:t>equity</w:t>
      </w:r>
      <w:r w:rsidR="00304EFE">
        <w:t xml:space="preserve"> for transgendered people, </w:t>
      </w:r>
      <w:r w:rsidR="00AB1A85">
        <w:t>and second,</w:t>
      </w:r>
      <w:r w:rsidR="00304EFE">
        <w:t xml:space="preserve"> an article on recognizing the value of person-centered care for people with disabilities.</w:t>
      </w:r>
      <w:r w:rsidR="00AB1A85">
        <w:t xml:space="preserve"> </w:t>
      </w:r>
      <w:r w:rsidR="00790E96">
        <w:t>Additionally</w:t>
      </w:r>
      <w:r w:rsidR="00304EFE">
        <w:t xml:space="preserve">, I am part of a student run health clinic offered to underserved population in London. Unfortunately, the pandemic </w:t>
      </w:r>
      <w:r w:rsidR="00790E96">
        <w:t>has delayed the clinic launch date</w:t>
      </w:r>
      <w:r w:rsidR="00304EFE">
        <w:t xml:space="preserve">, but so far, I have represented and advocated for the value of physical therapy for these community dwelling underserved individuals. </w:t>
      </w:r>
      <w:r w:rsidR="00790E96">
        <w:t>Our vision is to have a</w:t>
      </w:r>
      <w:r w:rsidR="00304EFE">
        <w:t xml:space="preserve"> physical therapy student providing care to the community </w:t>
      </w:r>
      <w:r w:rsidR="00790E96">
        <w:t xml:space="preserve">for free </w:t>
      </w:r>
      <w:r w:rsidR="00304EFE">
        <w:t xml:space="preserve">during all operating hours of the clinic. </w:t>
      </w:r>
      <w:r w:rsidR="00B73F8C">
        <w:t xml:space="preserve">Finally, as a physiotherapist I have worked to advocate for my patients </w:t>
      </w:r>
      <w:r w:rsidR="00B73F8C">
        <w:lastRenderedPageBreak/>
        <w:t xml:space="preserve">and provide the support they need on their trajectory to recovery. </w:t>
      </w:r>
      <w:r w:rsidR="00C303A8">
        <w:t xml:space="preserve">I am an expert in exercise in older adults, as a member of the Canadian </w:t>
      </w:r>
      <w:r w:rsidR="00227E0D">
        <w:t>Society</w:t>
      </w:r>
      <w:r w:rsidR="00C303A8">
        <w:t xml:space="preserve"> for Exercise Physiology as a Certified Exercise Physiologist. I am also one of three individuals in Canada trained to provide exercise education to healthcare professionals working with people with osteoporosis. I have also worked with the CCAA to update their Tiered Exercise Programs and Senior Fitness Class to be evidence informed and adhere with the Canadian Physical Activity Guidelines. </w:t>
      </w:r>
      <w:r w:rsidR="00B73F8C">
        <w:t xml:space="preserve"> </w:t>
      </w:r>
    </w:p>
    <w:p w14:paraId="395B9859" w14:textId="0A6B6A30" w:rsidR="00AC31ED" w:rsidRDefault="00304EFE" w:rsidP="00F6101E">
      <w:pPr>
        <w:pStyle w:val="Default"/>
        <w:jc w:val="both"/>
      </w:pPr>
      <w:r>
        <w:tab/>
        <w:t xml:space="preserve">Related to my </w:t>
      </w:r>
      <w:r w:rsidR="00F6101E">
        <w:t>teaching, I</w:t>
      </w:r>
      <w:r>
        <w:t xml:space="preserve"> have experience </w:t>
      </w:r>
      <w:r w:rsidR="00790E96">
        <w:t xml:space="preserve">in both </w:t>
      </w:r>
      <w:r>
        <w:t xml:space="preserve">teaching </w:t>
      </w:r>
      <w:r w:rsidR="00790E96">
        <w:t xml:space="preserve">students </w:t>
      </w:r>
      <w:r w:rsidR="00F6101E">
        <w:t xml:space="preserve">on a variety of health and </w:t>
      </w:r>
      <w:r w:rsidR="00B73F8C">
        <w:t>rehabilitation</w:t>
      </w:r>
      <w:r w:rsidR="00F6101E">
        <w:t xml:space="preserve"> topics</w:t>
      </w:r>
      <w:r w:rsidR="00790E96">
        <w:t>, but also developing new programs and curriculums</w:t>
      </w:r>
      <w:r w:rsidR="00F6101E">
        <w:t xml:space="preserve">. I have given lectures on falls prevention, the effect of microgravity on bones, bone health and aging, non-pharmacological management of osteoporosis, cardiovascular and respiratory response to exercise, and exercise prescription for older adults. I </w:t>
      </w:r>
      <w:r w:rsidR="00023CD8">
        <w:t>have</w:t>
      </w:r>
      <w:r w:rsidR="00F6101E">
        <w:t xml:space="preserve"> worked closely with a physician to offer an exercise class to people with osteoporosis, where I developed the program and taught the exercise class. I am one of </w:t>
      </w:r>
      <w:r w:rsidR="00790E96">
        <w:t xml:space="preserve">only </w:t>
      </w:r>
      <w:r w:rsidR="00F6101E">
        <w:t xml:space="preserve">a handful of individuals trained to teach </w:t>
      </w:r>
      <w:commentRangeStart w:id="97"/>
      <w:r w:rsidR="00F6101E">
        <w:t>BoneFit</w:t>
      </w:r>
      <w:commentRangeEnd w:id="97"/>
      <w:r w:rsidR="0079375B">
        <w:rPr>
          <w:rStyle w:val="CommentReference"/>
          <w:rFonts w:asciiTheme="minorHAnsi" w:hAnsiTheme="minorHAnsi" w:cstheme="minorBidi"/>
          <w:color w:val="auto"/>
        </w:rPr>
        <w:commentReference w:id="97"/>
      </w:r>
      <w:r w:rsidR="00F6101E">
        <w:t xml:space="preserve">, a training course for clinicians to learn more about how to prescribe exercise to people with osteoporosis. Finally, through my PhD project I developed an online education program, teaching adults about non-pharmacological management of osteoporosis. Beyond an academic setting, I worked as a swim instructor and first aid instructor for many years. </w:t>
      </w:r>
      <w:r w:rsidR="00023CD8">
        <w:t>M</w:t>
      </w:r>
      <w:r w:rsidR="00D75777">
        <w:t>y experience teaching in these</w:t>
      </w:r>
      <w:r w:rsidR="0037482A">
        <w:t xml:space="preserve"> different contexts will serve me well as a foundation</w:t>
      </w:r>
      <w:r w:rsidR="007A1030">
        <w:t xml:space="preserve"> for my teaching</w:t>
      </w:r>
      <w:r w:rsidR="0037482A">
        <w:t>.</w:t>
      </w:r>
      <w:r w:rsidR="00F732C3">
        <w:t xml:space="preserve"> I would be able to confidently teach in the departments of Physical Therapy and </w:t>
      </w:r>
      <w:proofErr w:type="gramStart"/>
      <w:r w:rsidR="00F732C3">
        <w:t>Kinesiology, and</w:t>
      </w:r>
      <w:proofErr w:type="gramEnd"/>
      <w:r w:rsidR="00F732C3">
        <w:t xml:space="preserve"> teach specialized course on activity and ag</w:t>
      </w:r>
      <w:ins w:id="98" w:author="Joy Christine MacDermid" w:date="2022-02-09T20:07:00Z">
        <w:r w:rsidR="0079375B">
          <w:t>ing</w:t>
        </w:r>
      </w:ins>
      <w:del w:id="99" w:author="Joy Christine MacDermid" w:date="2022-02-09T20:07:00Z">
        <w:r w:rsidR="00F732C3" w:rsidDel="0079375B">
          <w:delText>ain</w:delText>
        </w:r>
      </w:del>
      <w:r w:rsidR="00F732C3">
        <w:t xml:space="preserve"> across all departments in the Faculty of Health Sciences.</w:t>
      </w:r>
      <w:r w:rsidR="0037482A">
        <w:t xml:space="preserve"> </w:t>
      </w:r>
    </w:p>
    <w:p w14:paraId="03257B1C" w14:textId="2D153611" w:rsidR="00A25823" w:rsidRDefault="00854FD7" w:rsidP="00FE41EE">
      <w:pPr>
        <w:pStyle w:val="Default"/>
        <w:jc w:val="both"/>
      </w:pPr>
      <w:r>
        <w:tab/>
      </w:r>
      <w:r w:rsidR="0037482A">
        <w:t>My teaching philosophy is</w:t>
      </w:r>
      <w:r>
        <w:t xml:space="preserve"> to encourage the students to become </w:t>
      </w:r>
      <w:r w:rsidR="00532648">
        <w:t>curious, life</w:t>
      </w:r>
      <w:r w:rsidR="0037482A">
        <w:t>-long learners who</w:t>
      </w:r>
      <w:r>
        <w:t xml:space="preserve"> take ownership of their learning</w:t>
      </w:r>
      <w:r w:rsidR="0037482A">
        <w:t xml:space="preserve"> and learn to apply it practice</w:t>
      </w:r>
      <w:r>
        <w:t xml:space="preserve">. I will create a safe learning environment where students are encouraged to ask questions and </w:t>
      </w:r>
      <w:r w:rsidR="00FE41EE">
        <w:t>learn</w:t>
      </w:r>
      <w:r w:rsidR="00BD1C14">
        <w:t xml:space="preserve"> both</w:t>
      </w:r>
      <w:r w:rsidR="00FE41EE">
        <w:t xml:space="preserve"> independently and in small peer-groups.</w:t>
      </w:r>
      <w:r w:rsidR="0037482A">
        <w:t xml:space="preserve"> I believe the unique skills and life experiences each person brings to case</w:t>
      </w:r>
      <w:r w:rsidR="00131575">
        <w:t>s</w:t>
      </w:r>
      <w:r w:rsidR="0037482A">
        <w:t xml:space="preserve"> are topical discussions provid</w:t>
      </w:r>
      <w:r w:rsidR="00131575">
        <w:t>ing</w:t>
      </w:r>
      <w:r w:rsidR="0037482A">
        <w:t xml:space="preserve"> opportunities for mutual understanding and growth.  </w:t>
      </w:r>
      <w:r w:rsidR="00FE41EE">
        <w:t xml:space="preserve"> I will create a learning environment that provides students with up-to-date evidence, and provide the students with tools on how to practically apply the theory. </w:t>
      </w:r>
      <w:del w:id="100" w:author="Joy Christine MacDermid" w:date="2022-02-09T20:08:00Z">
        <w:r w:rsidR="0037482A" w:rsidDel="0079375B">
          <w:delText xml:space="preserve">Recognizing that </w:delText>
        </w:r>
      </w:del>
      <w:del w:id="101" w:author="Joy Christine MacDermid" w:date="2022-02-09T20:07:00Z">
        <w:r w:rsidR="0037482A" w:rsidDel="0079375B">
          <w:delText>physical therapists</w:delText>
        </w:r>
      </w:del>
      <w:del w:id="102" w:author="Joy Christine MacDermid" w:date="2022-02-09T20:08:00Z">
        <w:r w:rsidR="0037482A" w:rsidDel="0079375B">
          <w:delText xml:space="preserve"> play important roles as patient educators and hands on clinicians I will ensure that </w:delText>
        </w:r>
        <w:r w:rsidR="00F732C3" w:rsidDel="0079375B">
          <w:delText xml:space="preserve">I </w:delText>
        </w:r>
        <w:r w:rsidR="0037482A" w:rsidDel="0079375B">
          <w:delText>instruct and evaluate competencies in these roles.</w:delText>
        </w:r>
        <w:r w:rsidR="00131575" w:rsidDel="0079375B">
          <w:delText xml:space="preserve"> </w:delText>
        </w:r>
      </w:del>
    </w:p>
    <w:p w14:paraId="58AF1691" w14:textId="5E034023" w:rsidR="00A25823" w:rsidRPr="000769A7" w:rsidRDefault="00262115" w:rsidP="00FE41EE">
      <w:pPr>
        <w:pStyle w:val="Default"/>
        <w:jc w:val="both"/>
      </w:pPr>
      <w:r>
        <w:tab/>
        <w:t xml:space="preserve">In my research and teaching I will strive to be equitable, </w:t>
      </w:r>
      <w:r w:rsidR="00325F1C">
        <w:t>diverse,</w:t>
      </w:r>
      <w:r>
        <w:t xml:space="preserve"> and inclusive</w:t>
      </w:r>
      <w:r w:rsidR="00F732C3">
        <w:t xml:space="preserve"> (EDI)</w:t>
      </w:r>
      <w:r>
        <w:t xml:space="preserve">. My classroom and lab will be safe places for the students to learn and engage with excellence, integrity, respect, academic </w:t>
      </w:r>
      <w:r w:rsidR="00325F1C">
        <w:t>freedom,</w:t>
      </w:r>
      <w:r>
        <w:t xml:space="preserve"> and accountability. I recognize the importance of language and I will ensure that my language reflects inclusivity. </w:t>
      </w:r>
      <w:r w:rsidR="00145B4A">
        <w:t xml:space="preserve">I will also advocate for equity </w:t>
      </w:r>
      <w:del w:id="103" w:author="Joy Christine MacDermid" w:date="2022-02-09T20:08:00Z">
        <w:r w:rsidR="00145B4A" w:rsidDel="004F6A06">
          <w:delText xml:space="preserve">entitled </w:delText>
        </w:r>
      </w:del>
      <w:ins w:id="104" w:author="Joy Christine MacDermid" w:date="2022-02-09T20:08:00Z">
        <w:r w:rsidR="004F6A06">
          <w:t>seeking</w:t>
        </w:r>
        <w:r w:rsidR="004F6A06">
          <w:t xml:space="preserve"> </w:t>
        </w:r>
      </w:ins>
      <w:r w:rsidR="00145B4A">
        <w:t xml:space="preserve">groups by speaking up when I see inequality, listening to the struggles that people have faced and continuing to research and learn about marginalized people including Indigenous peoples, people with disabilities, 2SLGBTQIA+, and people of different </w:t>
      </w:r>
      <w:r w:rsidR="00325F1C">
        <w:t xml:space="preserve">faiths. </w:t>
      </w:r>
      <w:r w:rsidR="00F732C3">
        <w:t xml:space="preserve">I will also integrate an EDI lens into my research, taking special considerations of EDI when developing research questions, in the outcome measures, in the analysis and interpretation of the results. </w:t>
      </w:r>
    </w:p>
    <w:p w14:paraId="431F844C" w14:textId="5E7AEE3F" w:rsidR="009037B2" w:rsidRDefault="00467724" w:rsidP="005A00D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69A7">
        <w:rPr>
          <w:rFonts w:ascii="Times New Roman" w:hAnsi="Times New Roman" w:cs="Times New Roman"/>
          <w:noProof/>
          <w:sz w:val="24"/>
          <w:szCs w:val="24"/>
        </w:rPr>
        <w:t xml:space="preserve">I am highly committed to achieving and excelling in </w:t>
      </w:r>
      <w:r w:rsidR="00BD1C14">
        <w:rPr>
          <w:rFonts w:ascii="Times New Roman" w:hAnsi="Times New Roman" w:cs="Times New Roman"/>
          <w:noProof/>
          <w:sz w:val="24"/>
          <w:szCs w:val="24"/>
        </w:rPr>
        <w:t xml:space="preserve">as a </w:t>
      </w:r>
      <w:r w:rsidR="00C14236">
        <w:rPr>
          <w:rFonts w:ascii="Times New Roman" w:hAnsi="Times New Roman" w:cs="Times New Roman"/>
          <w:noProof/>
          <w:sz w:val="24"/>
          <w:szCs w:val="24"/>
        </w:rPr>
        <w:t>Tier 2 Canada Research Chair in Activity and Aging</w:t>
      </w:r>
      <w:r w:rsidR="0024150A" w:rsidRPr="000769A7">
        <w:rPr>
          <w:rFonts w:ascii="Times New Roman" w:hAnsi="Times New Roman" w:cs="Times New Roman"/>
          <w:noProof/>
          <w:sz w:val="24"/>
          <w:szCs w:val="24"/>
        </w:rPr>
        <w:t>.</w:t>
      </w:r>
      <w:r w:rsidR="0024150A" w:rsidRPr="000769A7">
        <w:rPr>
          <w:rFonts w:ascii="Times New Roman" w:hAnsi="Times New Roman" w:cs="Times New Roman"/>
          <w:sz w:val="24"/>
          <w:szCs w:val="24"/>
        </w:rPr>
        <w:t xml:space="preserve"> I believe that </w:t>
      </w:r>
      <w:r w:rsidR="002B4C64">
        <w:rPr>
          <w:rFonts w:ascii="Times New Roman" w:hAnsi="Times New Roman" w:cs="Times New Roman"/>
          <w:sz w:val="24"/>
          <w:szCs w:val="24"/>
        </w:rPr>
        <w:t>my past experience</w:t>
      </w:r>
      <w:r w:rsidR="00BD1C14">
        <w:rPr>
          <w:rFonts w:ascii="Times New Roman" w:hAnsi="Times New Roman" w:cs="Times New Roman"/>
          <w:sz w:val="24"/>
          <w:szCs w:val="24"/>
        </w:rPr>
        <w:t>s teaching those of all ages both in person and virtually, devotion to inclusion, strong community partner organization relationships,</w:t>
      </w:r>
      <w:r w:rsidR="002B4C64">
        <w:rPr>
          <w:rFonts w:ascii="Times New Roman" w:hAnsi="Times New Roman" w:cs="Times New Roman"/>
          <w:sz w:val="24"/>
          <w:szCs w:val="24"/>
        </w:rPr>
        <w:t xml:space="preserve"> as well as my skills, dedication and knowledge will make me an asset to the </w:t>
      </w:r>
      <w:r w:rsidR="00C14236">
        <w:rPr>
          <w:rFonts w:ascii="Times New Roman" w:hAnsi="Times New Roman" w:cs="Times New Roman"/>
          <w:sz w:val="24"/>
          <w:szCs w:val="24"/>
        </w:rPr>
        <w:t>Faculty of Health Sciences</w:t>
      </w:r>
      <w:r w:rsidR="002B4C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2322D7" w14:textId="77777777" w:rsidR="00AC31ED" w:rsidRDefault="00AC31ED" w:rsidP="005A00D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DFC53AA" w14:textId="77777777" w:rsidR="0024150A" w:rsidRPr="000769A7" w:rsidRDefault="0024150A" w:rsidP="005A00D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69A7">
        <w:rPr>
          <w:rFonts w:ascii="Times New Roman" w:hAnsi="Times New Roman" w:cs="Times New Roman"/>
          <w:sz w:val="24"/>
          <w:szCs w:val="24"/>
        </w:rPr>
        <w:t xml:space="preserve">Please contact me with any questions you may have and thank you for considering my application. </w:t>
      </w:r>
    </w:p>
    <w:p w14:paraId="54229E7D" w14:textId="77777777" w:rsidR="005A00D6" w:rsidRPr="000769A7" w:rsidRDefault="005A00D6" w:rsidP="005A00D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26F375" w14:textId="77777777" w:rsidR="0024150A" w:rsidRDefault="0024150A" w:rsidP="002415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9A7">
        <w:rPr>
          <w:rFonts w:ascii="Times New Roman" w:hAnsi="Times New Roman" w:cs="Times New Roman"/>
          <w:sz w:val="24"/>
          <w:szCs w:val="24"/>
        </w:rPr>
        <w:t>Sincerely,</w:t>
      </w:r>
    </w:p>
    <w:p w14:paraId="105CCBF9" w14:textId="77777777" w:rsidR="009E30D4" w:rsidRDefault="009E30D4" w:rsidP="002415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130D7F" w14:textId="7B5BEB3F" w:rsidR="00622B4B" w:rsidRPr="000769A7" w:rsidRDefault="00FE41EE" w:rsidP="0024150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Christina Ziebart, MSc, MPT</w:t>
      </w:r>
      <w:r w:rsidR="00262AD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PhD </w:t>
      </w:r>
      <w:r w:rsidR="005D46C3">
        <w:rPr>
          <w:rFonts w:ascii="Times New Roman" w:hAnsi="Times New Roman" w:cs="Times New Roman"/>
          <w:sz w:val="24"/>
          <w:szCs w:val="24"/>
        </w:rPr>
        <w:t xml:space="preserve">candidate </w:t>
      </w:r>
    </w:p>
    <w:sectPr w:rsidR="00622B4B" w:rsidRPr="000769A7" w:rsidSect="00DE5E4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7" w:author="Joy Christine MacDermid" w:date="2022-02-09T20:04:00Z" w:initials="JCM">
    <w:p w14:paraId="61D604A0" w14:textId="13D3F1E6" w:rsidR="0079375B" w:rsidRDefault="0079375B">
      <w:pPr>
        <w:pStyle w:val="CommentText"/>
      </w:pPr>
      <w:r>
        <w:rPr>
          <w:rStyle w:val="CommentReference"/>
        </w:rPr>
        <w:annotationRef/>
      </w:r>
      <w:r>
        <w:t>Said twice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D604A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E9CBB" w16cex:dateUtc="2022-02-10T01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D604A0" w16cid:durableId="25AE9C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5312D" w14:textId="77777777" w:rsidR="00B84EE6" w:rsidRDefault="00B84EE6" w:rsidP="004B7DCE">
      <w:pPr>
        <w:spacing w:after="0" w:line="240" w:lineRule="auto"/>
      </w:pPr>
      <w:r>
        <w:separator/>
      </w:r>
    </w:p>
  </w:endnote>
  <w:endnote w:type="continuationSeparator" w:id="0">
    <w:p w14:paraId="70D48043" w14:textId="77777777" w:rsidR="00B84EE6" w:rsidRDefault="00B84EE6" w:rsidP="004B7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384E3" w14:textId="77777777" w:rsidR="004B7DCE" w:rsidRDefault="004B7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5F362" w14:textId="77777777" w:rsidR="004B7DCE" w:rsidRDefault="004B7D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AE96B" w14:textId="77777777" w:rsidR="004B7DCE" w:rsidRDefault="004B7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00A48" w14:textId="77777777" w:rsidR="00B84EE6" w:rsidRDefault="00B84EE6" w:rsidP="004B7DCE">
      <w:pPr>
        <w:spacing w:after="0" w:line="240" w:lineRule="auto"/>
      </w:pPr>
      <w:r>
        <w:separator/>
      </w:r>
    </w:p>
  </w:footnote>
  <w:footnote w:type="continuationSeparator" w:id="0">
    <w:p w14:paraId="2CDF5992" w14:textId="77777777" w:rsidR="00B84EE6" w:rsidRDefault="00B84EE6" w:rsidP="004B7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DB523" w14:textId="77777777" w:rsidR="004B7DCE" w:rsidRDefault="004B7D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633BE" w14:textId="77777777" w:rsidR="004B7DCE" w:rsidRDefault="004B7D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B6B91" w14:textId="77777777" w:rsidR="004B7DCE" w:rsidRDefault="004B7D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887"/>
    <w:multiLevelType w:val="hybridMultilevel"/>
    <w:tmpl w:val="17F21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E531D"/>
    <w:multiLevelType w:val="multilevel"/>
    <w:tmpl w:val="6B8A0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CD2703"/>
    <w:multiLevelType w:val="multilevel"/>
    <w:tmpl w:val="BF5CB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y Christine MacDermid">
    <w15:presenceInfo w15:providerId="None" w15:userId="Joy Christine MacDermi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trackRevisions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E283022-91E2-4C28-B7E6-ED2CC5B763E9}"/>
    <w:docVar w:name="dgnword-eventsink" w:val="2036495439968"/>
    <w:docVar w:name="dgnword-lastRevisionsView" w:val="0"/>
  </w:docVars>
  <w:rsids>
    <w:rsidRoot w:val="0024150A"/>
    <w:rsid w:val="0001007E"/>
    <w:rsid w:val="000103A2"/>
    <w:rsid w:val="00013419"/>
    <w:rsid w:val="000207E5"/>
    <w:rsid w:val="00023CD8"/>
    <w:rsid w:val="00025070"/>
    <w:rsid w:val="00036F48"/>
    <w:rsid w:val="0004730C"/>
    <w:rsid w:val="00051210"/>
    <w:rsid w:val="00065E59"/>
    <w:rsid w:val="00067550"/>
    <w:rsid w:val="000769A7"/>
    <w:rsid w:val="0008058F"/>
    <w:rsid w:val="00093C78"/>
    <w:rsid w:val="00097562"/>
    <w:rsid w:val="00097D33"/>
    <w:rsid w:val="000A1306"/>
    <w:rsid w:val="000B3287"/>
    <w:rsid w:val="000C0453"/>
    <w:rsid w:val="000C7FA7"/>
    <w:rsid w:val="000D0450"/>
    <w:rsid w:val="000D79B4"/>
    <w:rsid w:val="000E23D5"/>
    <w:rsid w:val="000E2C2D"/>
    <w:rsid w:val="000E33B9"/>
    <w:rsid w:val="000E406D"/>
    <w:rsid w:val="000F5736"/>
    <w:rsid w:val="001053A7"/>
    <w:rsid w:val="00110CAA"/>
    <w:rsid w:val="00120673"/>
    <w:rsid w:val="00127230"/>
    <w:rsid w:val="00131575"/>
    <w:rsid w:val="00135355"/>
    <w:rsid w:val="00142D42"/>
    <w:rsid w:val="00143C71"/>
    <w:rsid w:val="00144712"/>
    <w:rsid w:val="00145B4A"/>
    <w:rsid w:val="00150564"/>
    <w:rsid w:val="00150C87"/>
    <w:rsid w:val="00157E16"/>
    <w:rsid w:val="00160DBC"/>
    <w:rsid w:val="0016375B"/>
    <w:rsid w:val="00172D7D"/>
    <w:rsid w:val="00176201"/>
    <w:rsid w:val="00183BDB"/>
    <w:rsid w:val="00184E04"/>
    <w:rsid w:val="00185999"/>
    <w:rsid w:val="00191190"/>
    <w:rsid w:val="0019360A"/>
    <w:rsid w:val="00194E63"/>
    <w:rsid w:val="00196713"/>
    <w:rsid w:val="001A4D09"/>
    <w:rsid w:val="001A4E47"/>
    <w:rsid w:val="001A5C98"/>
    <w:rsid w:val="001B06D1"/>
    <w:rsid w:val="001B1145"/>
    <w:rsid w:val="001B373C"/>
    <w:rsid w:val="001B5B11"/>
    <w:rsid w:val="001B7DFF"/>
    <w:rsid w:val="001D06D8"/>
    <w:rsid w:val="001D189A"/>
    <w:rsid w:val="001D64D0"/>
    <w:rsid w:val="001E439A"/>
    <w:rsid w:val="001E57AD"/>
    <w:rsid w:val="001F23BD"/>
    <w:rsid w:val="001F7A12"/>
    <w:rsid w:val="00206EDB"/>
    <w:rsid w:val="00216E22"/>
    <w:rsid w:val="0022170F"/>
    <w:rsid w:val="00223BB2"/>
    <w:rsid w:val="00223F27"/>
    <w:rsid w:val="002275E1"/>
    <w:rsid w:val="00227E0D"/>
    <w:rsid w:val="00236407"/>
    <w:rsid w:val="00237E73"/>
    <w:rsid w:val="0024150A"/>
    <w:rsid w:val="00244D86"/>
    <w:rsid w:val="00246B7F"/>
    <w:rsid w:val="00251D68"/>
    <w:rsid w:val="00255360"/>
    <w:rsid w:val="0026196E"/>
    <w:rsid w:val="00262115"/>
    <w:rsid w:val="00262ADE"/>
    <w:rsid w:val="00262B82"/>
    <w:rsid w:val="00274F61"/>
    <w:rsid w:val="002850D8"/>
    <w:rsid w:val="00287B45"/>
    <w:rsid w:val="00294C03"/>
    <w:rsid w:val="00297E82"/>
    <w:rsid w:val="002A0AEC"/>
    <w:rsid w:val="002A6D1E"/>
    <w:rsid w:val="002A7829"/>
    <w:rsid w:val="002B2077"/>
    <w:rsid w:val="002B23BE"/>
    <w:rsid w:val="002B4C64"/>
    <w:rsid w:val="002B4DF0"/>
    <w:rsid w:val="002B515C"/>
    <w:rsid w:val="002B5272"/>
    <w:rsid w:val="002B708C"/>
    <w:rsid w:val="002C11E2"/>
    <w:rsid w:val="002C7BDE"/>
    <w:rsid w:val="0030008A"/>
    <w:rsid w:val="003010E2"/>
    <w:rsid w:val="00304EFE"/>
    <w:rsid w:val="003056F2"/>
    <w:rsid w:val="00306983"/>
    <w:rsid w:val="00307B79"/>
    <w:rsid w:val="00311501"/>
    <w:rsid w:val="00316FEB"/>
    <w:rsid w:val="00325F1C"/>
    <w:rsid w:val="00327657"/>
    <w:rsid w:val="00333CD9"/>
    <w:rsid w:val="003410BD"/>
    <w:rsid w:val="00341F25"/>
    <w:rsid w:val="003441C0"/>
    <w:rsid w:val="0034448C"/>
    <w:rsid w:val="00347F0C"/>
    <w:rsid w:val="00353E8C"/>
    <w:rsid w:val="00355640"/>
    <w:rsid w:val="003560B7"/>
    <w:rsid w:val="003573A8"/>
    <w:rsid w:val="003602C5"/>
    <w:rsid w:val="00360F43"/>
    <w:rsid w:val="00362AE1"/>
    <w:rsid w:val="003665C1"/>
    <w:rsid w:val="003677B6"/>
    <w:rsid w:val="00373023"/>
    <w:rsid w:val="0037482A"/>
    <w:rsid w:val="0037735C"/>
    <w:rsid w:val="00377D2A"/>
    <w:rsid w:val="003820CA"/>
    <w:rsid w:val="00383FB3"/>
    <w:rsid w:val="00386E1E"/>
    <w:rsid w:val="00392F05"/>
    <w:rsid w:val="003945FA"/>
    <w:rsid w:val="003958FF"/>
    <w:rsid w:val="0039611B"/>
    <w:rsid w:val="003A4593"/>
    <w:rsid w:val="003A75A4"/>
    <w:rsid w:val="003C1935"/>
    <w:rsid w:val="003C583D"/>
    <w:rsid w:val="003C64DC"/>
    <w:rsid w:val="003D41D0"/>
    <w:rsid w:val="003E000B"/>
    <w:rsid w:val="003E3EB8"/>
    <w:rsid w:val="00400094"/>
    <w:rsid w:val="00400A54"/>
    <w:rsid w:val="00401D96"/>
    <w:rsid w:val="00406C25"/>
    <w:rsid w:val="00407701"/>
    <w:rsid w:val="004104E6"/>
    <w:rsid w:val="0042222D"/>
    <w:rsid w:val="00430B95"/>
    <w:rsid w:val="00430D5E"/>
    <w:rsid w:val="00431C55"/>
    <w:rsid w:val="00435E2E"/>
    <w:rsid w:val="00441B6B"/>
    <w:rsid w:val="00446428"/>
    <w:rsid w:val="004510E1"/>
    <w:rsid w:val="00451F0E"/>
    <w:rsid w:val="004537E3"/>
    <w:rsid w:val="00455928"/>
    <w:rsid w:val="004569F0"/>
    <w:rsid w:val="00467724"/>
    <w:rsid w:val="0047733C"/>
    <w:rsid w:val="004831A0"/>
    <w:rsid w:val="004844EF"/>
    <w:rsid w:val="00485608"/>
    <w:rsid w:val="004859CA"/>
    <w:rsid w:val="004932D8"/>
    <w:rsid w:val="004A6ECF"/>
    <w:rsid w:val="004A748A"/>
    <w:rsid w:val="004B0F86"/>
    <w:rsid w:val="004B17B5"/>
    <w:rsid w:val="004B7DCE"/>
    <w:rsid w:val="004C2D01"/>
    <w:rsid w:val="004C349C"/>
    <w:rsid w:val="004C594F"/>
    <w:rsid w:val="004C7A0E"/>
    <w:rsid w:val="004F6A06"/>
    <w:rsid w:val="00502CD9"/>
    <w:rsid w:val="00513D3B"/>
    <w:rsid w:val="00532648"/>
    <w:rsid w:val="00532F81"/>
    <w:rsid w:val="00546A9D"/>
    <w:rsid w:val="00547926"/>
    <w:rsid w:val="00547F77"/>
    <w:rsid w:val="00560A60"/>
    <w:rsid w:val="005664E2"/>
    <w:rsid w:val="0056777F"/>
    <w:rsid w:val="0058027F"/>
    <w:rsid w:val="005816FB"/>
    <w:rsid w:val="00584236"/>
    <w:rsid w:val="005850C8"/>
    <w:rsid w:val="005875A2"/>
    <w:rsid w:val="00596F34"/>
    <w:rsid w:val="005A00D6"/>
    <w:rsid w:val="005A14F0"/>
    <w:rsid w:val="005B1051"/>
    <w:rsid w:val="005B20F3"/>
    <w:rsid w:val="005B60A7"/>
    <w:rsid w:val="005C01B5"/>
    <w:rsid w:val="005C07B1"/>
    <w:rsid w:val="005C624E"/>
    <w:rsid w:val="005C696F"/>
    <w:rsid w:val="005D0F19"/>
    <w:rsid w:val="005D46C3"/>
    <w:rsid w:val="005E0056"/>
    <w:rsid w:val="005E209F"/>
    <w:rsid w:val="005F118E"/>
    <w:rsid w:val="005F1E5D"/>
    <w:rsid w:val="005F5A83"/>
    <w:rsid w:val="005F6416"/>
    <w:rsid w:val="00600A5E"/>
    <w:rsid w:val="00600EF2"/>
    <w:rsid w:val="0061371E"/>
    <w:rsid w:val="00626B27"/>
    <w:rsid w:val="00635063"/>
    <w:rsid w:val="00637AA3"/>
    <w:rsid w:val="0064337C"/>
    <w:rsid w:val="0065462B"/>
    <w:rsid w:val="0066438D"/>
    <w:rsid w:val="006767EE"/>
    <w:rsid w:val="00680373"/>
    <w:rsid w:val="00681C5B"/>
    <w:rsid w:val="00696BFC"/>
    <w:rsid w:val="00697249"/>
    <w:rsid w:val="006A75EA"/>
    <w:rsid w:val="006B4607"/>
    <w:rsid w:val="006B521D"/>
    <w:rsid w:val="006C3BDA"/>
    <w:rsid w:val="006C54E2"/>
    <w:rsid w:val="006D041E"/>
    <w:rsid w:val="006D2704"/>
    <w:rsid w:val="006D6379"/>
    <w:rsid w:val="006E4548"/>
    <w:rsid w:val="006E7850"/>
    <w:rsid w:val="006F042F"/>
    <w:rsid w:val="006F7B47"/>
    <w:rsid w:val="00702981"/>
    <w:rsid w:val="00710AFF"/>
    <w:rsid w:val="007156E9"/>
    <w:rsid w:val="007203E1"/>
    <w:rsid w:val="00745351"/>
    <w:rsid w:val="00745B2E"/>
    <w:rsid w:val="00751E5C"/>
    <w:rsid w:val="00756801"/>
    <w:rsid w:val="00757B89"/>
    <w:rsid w:val="007731D8"/>
    <w:rsid w:val="00782290"/>
    <w:rsid w:val="007822E6"/>
    <w:rsid w:val="00785896"/>
    <w:rsid w:val="007901D8"/>
    <w:rsid w:val="00790E96"/>
    <w:rsid w:val="0079375B"/>
    <w:rsid w:val="007964CC"/>
    <w:rsid w:val="007A1030"/>
    <w:rsid w:val="007C0F12"/>
    <w:rsid w:val="007D0BFA"/>
    <w:rsid w:val="007D2DF3"/>
    <w:rsid w:val="007E2637"/>
    <w:rsid w:val="007E42BA"/>
    <w:rsid w:val="007E4CB2"/>
    <w:rsid w:val="007F022B"/>
    <w:rsid w:val="007F47DB"/>
    <w:rsid w:val="008052AE"/>
    <w:rsid w:val="00811862"/>
    <w:rsid w:val="0081339B"/>
    <w:rsid w:val="008146DE"/>
    <w:rsid w:val="00822600"/>
    <w:rsid w:val="00827A3F"/>
    <w:rsid w:val="008321C7"/>
    <w:rsid w:val="008350F9"/>
    <w:rsid w:val="00835AB0"/>
    <w:rsid w:val="0084125A"/>
    <w:rsid w:val="00843434"/>
    <w:rsid w:val="00846DE3"/>
    <w:rsid w:val="00854FD7"/>
    <w:rsid w:val="00857BF0"/>
    <w:rsid w:val="008664E9"/>
    <w:rsid w:val="00875593"/>
    <w:rsid w:val="0088157B"/>
    <w:rsid w:val="008840A4"/>
    <w:rsid w:val="00887C45"/>
    <w:rsid w:val="00896EFB"/>
    <w:rsid w:val="008A4985"/>
    <w:rsid w:val="008A505B"/>
    <w:rsid w:val="008B2725"/>
    <w:rsid w:val="008B3B47"/>
    <w:rsid w:val="008B6E79"/>
    <w:rsid w:val="008C5CF6"/>
    <w:rsid w:val="008D087C"/>
    <w:rsid w:val="008D2909"/>
    <w:rsid w:val="008D45F7"/>
    <w:rsid w:val="008D6E3D"/>
    <w:rsid w:val="008E3BE9"/>
    <w:rsid w:val="008E4F61"/>
    <w:rsid w:val="008E560A"/>
    <w:rsid w:val="008E6C29"/>
    <w:rsid w:val="008F3652"/>
    <w:rsid w:val="008F7597"/>
    <w:rsid w:val="008F7F24"/>
    <w:rsid w:val="0090311E"/>
    <w:rsid w:val="00903327"/>
    <w:rsid w:val="009037B2"/>
    <w:rsid w:val="00903983"/>
    <w:rsid w:val="00903D16"/>
    <w:rsid w:val="00911095"/>
    <w:rsid w:val="009178E4"/>
    <w:rsid w:val="00922BD0"/>
    <w:rsid w:val="0092778A"/>
    <w:rsid w:val="00927E02"/>
    <w:rsid w:val="00935BD7"/>
    <w:rsid w:val="00937395"/>
    <w:rsid w:val="00940408"/>
    <w:rsid w:val="00945EFD"/>
    <w:rsid w:val="0094712B"/>
    <w:rsid w:val="00954AA6"/>
    <w:rsid w:val="009651EF"/>
    <w:rsid w:val="0098122B"/>
    <w:rsid w:val="009837B4"/>
    <w:rsid w:val="00986034"/>
    <w:rsid w:val="009867FF"/>
    <w:rsid w:val="0098782A"/>
    <w:rsid w:val="009960BE"/>
    <w:rsid w:val="00997AA1"/>
    <w:rsid w:val="009A2947"/>
    <w:rsid w:val="009B5476"/>
    <w:rsid w:val="009C0B53"/>
    <w:rsid w:val="009C4332"/>
    <w:rsid w:val="009C7BA1"/>
    <w:rsid w:val="009E30D4"/>
    <w:rsid w:val="009E39A9"/>
    <w:rsid w:val="009E52AA"/>
    <w:rsid w:val="009E7BB2"/>
    <w:rsid w:val="009F0C15"/>
    <w:rsid w:val="009F173B"/>
    <w:rsid w:val="009F7D83"/>
    <w:rsid w:val="00A005CE"/>
    <w:rsid w:val="00A03615"/>
    <w:rsid w:val="00A06486"/>
    <w:rsid w:val="00A11339"/>
    <w:rsid w:val="00A11371"/>
    <w:rsid w:val="00A25823"/>
    <w:rsid w:val="00A26BCE"/>
    <w:rsid w:val="00A301C4"/>
    <w:rsid w:val="00A30F9A"/>
    <w:rsid w:val="00A34319"/>
    <w:rsid w:val="00A550FD"/>
    <w:rsid w:val="00A60615"/>
    <w:rsid w:val="00A728D8"/>
    <w:rsid w:val="00A8193B"/>
    <w:rsid w:val="00A8593D"/>
    <w:rsid w:val="00A92B74"/>
    <w:rsid w:val="00A94476"/>
    <w:rsid w:val="00AA7182"/>
    <w:rsid w:val="00AB1A85"/>
    <w:rsid w:val="00AB43AD"/>
    <w:rsid w:val="00AB7886"/>
    <w:rsid w:val="00AB7B1A"/>
    <w:rsid w:val="00AC31ED"/>
    <w:rsid w:val="00AC39BB"/>
    <w:rsid w:val="00AC763B"/>
    <w:rsid w:val="00AD28BF"/>
    <w:rsid w:val="00AD335C"/>
    <w:rsid w:val="00AD4AAF"/>
    <w:rsid w:val="00AD550C"/>
    <w:rsid w:val="00AE0913"/>
    <w:rsid w:val="00AE4C9B"/>
    <w:rsid w:val="00AF222D"/>
    <w:rsid w:val="00AF2C65"/>
    <w:rsid w:val="00AF4626"/>
    <w:rsid w:val="00AF5EC1"/>
    <w:rsid w:val="00B10457"/>
    <w:rsid w:val="00B124F4"/>
    <w:rsid w:val="00B126A7"/>
    <w:rsid w:val="00B160EC"/>
    <w:rsid w:val="00B17572"/>
    <w:rsid w:val="00B235ED"/>
    <w:rsid w:val="00B31B2A"/>
    <w:rsid w:val="00B347AF"/>
    <w:rsid w:val="00B367F7"/>
    <w:rsid w:val="00B37BFB"/>
    <w:rsid w:val="00B451A9"/>
    <w:rsid w:val="00B5174F"/>
    <w:rsid w:val="00B557E4"/>
    <w:rsid w:val="00B558EF"/>
    <w:rsid w:val="00B62192"/>
    <w:rsid w:val="00B62C81"/>
    <w:rsid w:val="00B70FCF"/>
    <w:rsid w:val="00B73886"/>
    <w:rsid w:val="00B73F8C"/>
    <w:rsid w:val="00B84EE6"/>
    <w:rsid w:val="00B8608A"/>
    <w:rsid w:val="00B92157"/>
    <w:rsid w:val="00B955AF"/>
    <w:rsid w:val="00BA2E1B"/>
    <w:rsid w:val="00BB3243"/>
    <w:rsid w:val="00BC0F49"/>
    <w:rsid w:val="00BC1654"/>
    <w:rsid w:val="00BC2809"/>
    <w:rsid w:val="00BC61B2"/>
    <w:rsid w:val="00BD1C14"/>
    <w:rsid w:val="00BD2487"/>
    <w:rsid w:val="00BE1D33"/>
    <w:rsid w:val="00C067CE"/>
    <w:rsid w:val="00C07CE3"/>
    <w:rsid w:val="00C1079D"/>
    <w:rsid w:val="00C1163A"/>
    <w:rsid w:val="00C13E88"/>
    <w:rsid w:val="00C14236"/>
    <w:rsid w:val="00C15661"/>
    <w:rsid w:val="00C172B6"/>
    <w:rsid w:val="00C22C73"/>
    <w:rsid w:val="00C2761D"/>
    <w:rsid w:val="00C303A8"/>
    <w:rsid w:val="00C33F41"/>
    <w:rsid w:val="00C35CB4"/>
    <w:rsid w:val="00C36E8E"/>
    <w:rsid w:val="00C53BAB"/>
    <w:rsid w:val="00C55BA6"/>
    <w:rsid w:val="00C55E63"/>
    <w:rsid w:val="00C560CC"/>
    <w:rsid w:val="00C570C1"/>
    <w:rsid w:val="00C63B96"/>
    <w:rsid w:val="00C70504"/>
    <w:rsid w:val="00C716F3"/>
    <w:rsid w:val="00C72B15"/>
    <w:rsid w:val="00C7393A"/>
    <w:rsid w:val="00C76C77"/>
    <w:rsid w:val="00C76FBF"/>
    <w:rsid w:val="00C809CF"/>
    <w:rsid w:val="00C810C6"/>
    <w:rsid w:val="00C87746"/>
    <w:rsid w:val="00C900B6"/>
    <w:rsid w:val="00C95624"/>
    <w:rsid w:val="00CA0008"/>
    <w:rsid w:val="00CA22BA"/>
    <w:rsid w:val="00CB0BBF"/>
    <w:rsid w:val="00CB24BA"/>
    <w:rsid w:val="00CB2AF7"/>
    <w:rsid w:val="00CC2F93"/>
    <w:rsid w:val="00CD2949"/>
    <w:rsid w:val="00CD2B26"/>
    <w:rsid w:val="00CD6C34"/>
    <w:rsid w:val="00CD7160"/>
    <w:rsid w:val="00CF000E"/>
    <w:rsid w:val="00CF6063"/>
    <w:rsid w:val="00D121D9"/>
    <w:rsid w:val="00D2431C"/>
    <w:rsid w:val="00D258FA"/>
    <w:rsid w:val="00D26C18"/>
    <w:rsid w:val="00D30CB1"/>
    <w:rsid w:val="00D31330"/>
    <w:rsid w:val="00D445AD"/>
    <w:rsid w:val="00D648C0"/>
    <w:rsid w:val="00D661C7"/>
    <w:rsid w:val="00D72335"/>
    <w:rsid w:val="00D75777"/>
    <w:rsid w:val="00D81056"/>
    <w:rsid w:val="00D81D74"/>
    <w:rsid w:val="00D84913"/>
    <w:rsid w:val="00D9563E"/>
    <w:rsid w:val="00D9671A"/>
    <w:rsid w:val="00DB23D5"/>
    <w:rsid w:val="00DB4DFA"/>
    <w:rsid w:val="00DB4FCC"/>
    <w:rsid w:val="00DB666E"/>
    <w:rsid w:val="00DC2B39"/>
    <w:rsid w:val="00DC51B5"/>
    <w:rsid w:val="00DD0714"/>
    <w:rsid w:val="00DD2A7C"/>
    <w:rsid w:val="00DD3653"/>
    <w:rsid w:val="00DE2D9C"/>
    <w:rsid w:val="00DE452C"/>
    <w:rsid w:val="00DF08AE"/>
    <w:rsid w:val="00DF1F38"/>
    <w:rsid w:val="00DF2C2D"/>
    <w:rsid w:val="00DF61CD"/>
    <w:rsid w:val="00E04386"/>
    <w:rsid w:val="00E14AFC"/>
    <w:rsid w:val="00E200B4"/>
    <w:rsid w:val="00E212CB"/>
    <w:rsid w:val="00E2598C"/>
    <w:rsid w:val="00E261E1"/>
    <w:rsid w:val="00E36583"/>
    <w:rsid w:val="00E41624"/>
    <w:rsid w:val="00E4339D"/>
    <w:rsid w:val="00E438D3"/>
    <w:rsid w:val="00E44C54"/>
    <w:rsid w:val="00E47BE7"/>
    <w:rsid w:val="00E60EE9"/>
    <w:rsid w:val="00E66DEB"/>
    <w:rsid w:val="00E67D28"/>
    <w:rsid w:val="00E70339"/>
    <w:rsid w:val="00E86ECF"/>
    <w:rsid w:val="00E87A01"/>
    <w:rsid w:val="00E91D61"/>
    <w:rsid w:val="00E962AE"/>
    <w:rsid w:val="00EA76BD"/>
    <w:rsid w:val="00EB1F13"/>
    <w:rsid w:val="00EB7FF6"/>
    <w:rsid w:val="00EC430F"/>
    <w:rsid w:val="00EC6472"/>
    <w:rsid w:val="00ED2AEC"/>
    <w:rsid w:val="00EE77C5"/>
    <w:rsid w:val="00EF1E4A"/>
    <w:rsid w:val="00EF2B74"/>
    <w:rsid w:val="00EF6CD8"/>
    <w:rsid w:val="00EF7D47"/>
    <w:rsid w:val="00F003D4"/>
    <w:rsid w:val="00F02397"/>
    <w:rsid w:val="00F0439C"/>
    <w:rsid w:val="00F11A5A"/>
    <w:rsid w:val="00F122AC"/>
    <w:rsid w:val="00F166A9"/>
    <w:rsid w:val="00F2181F"/>
    <w:rsid w:val="00F33426"/>
    <w:rsid w:val="00F37258"/>
    <w:rsid w:val="00F4474C"/>
    <w:rsid w:val="00F5475C"/>
    <w:rsid w:val="00F6101E"/>
    <w:rsid w:val="00F63648"/>
    <w:rsid w:val="00F638E3"/>
    <w:rsid w:val="00F65071"/>
    <w:rsid w:val="00F65C84"/>
    <w:rsid w:val="00F732C3"/>
    <w:rsid w:val="00F82E8C"/>
    <w:rsid w:val="00F90543"/>
    <w:rsid w:val="00F91FBE"/>
    <w:rsid w:val="00F93BB5"/>
    <w:rsid w:val="00FA23E8"/>
    <w:rsid w:val="00FA72BF"/>
    <w:rsid w:val="00FA74FA"/>
    <w:rsid w:val="00FB5E82"/>
    <w:rsid w:val="00FC29E3"/>
    <w:rsid w:val="00FC4442"/>
    <w:rsid w:val="00FD3B5D"/>
    <w:rsid w:val="00FE41EE"/>
    <w:rsid w:val="00FE7328"/>
    <w:rsid w:val="00FE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748A"/>
  <w15:chartTrackingRefBased/>
  <w15:docId w15:val="{5D971321-839A-6C46-8120-F75FED3F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4150A"/>
    <w:pPr>
      <w:widowControl/>
      <w:spacing w:after="160" w:line="259" w:lineRule="auto"/>
    </w:pPr>
    <w:rPr>
      <w:rFonts w:eastAsiaTheme="minorHAnsi"/>
      <w:lang w:val="en-CA"/>
    </w:rPr>
  </w:style>
  <w:style w:type="paragraph" w:styleId="Heading1">
    <w:name w:val="heading 1"/>
    <w:basedOn w:val="Normal"/>
    <w:link w:val="Heading1Char"/>
    <w:uiPriority w:val="1"/>
    <w:qFormat/>
    <w:rsid w:val="005816FB"/>
    <w:pPr>
      <w:ind w:left="106" w:right="6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5816FB"/>
    <w:pPr>
      <w:ind w:left="106" w:right="6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5816FB"/>
    <w:pPr>
      <w:spacing w:before="72"/>
      <w:ind w:left="106" w:right="-19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816FB"/>
    <w:pPr>
      <w:spacing w:before="42"/>
      <w:ind w:left="154" w:right="478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5816FB"/>
    <w:rPr>
      <w:rFonts w:ascii="Arial" w:eastAsia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816FB"/>
    <w:rPr>
      <w:rFonts w:ascii="Arial" w:eastAsia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816FB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5816FB"/>
    <w:pPr>
      <w:spacing w:before="1"/>
      <w:ind w:left="682"/>
    </w:pPr>
  </w:style>
  <w:style w:type="character" w:customStyle="1" w:styleId="BodyTextChar">
    <w:name w:val="Body Text Char"/>
    <w:basedOn w:val="DefaultParagraphFont"/>
    <w:link w:val="BodyText"/>
    <w:uiPriority w:val="1"/>
    <w:rsid w:val="005816FB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5816FB"/>
    <w:pPr>
      <w:spacing w:before="121"/>
      <w:ind w:left="682" w:right="180" w:hanging="556"/>
    </w:pPr>
    <w:rPr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24150A"/>
    <w:rPr>
      <w:color w:val="0563C1"/>
      <w:u w:val="single"/>
    </w:rPr>
  </w:style>
  <w:style w:type="paragraph" w:customStyle="1" w:styleId="xmsonormal">
    <w:name w:val="x_msonormal"/>
    <w:basedOn w:val="Normal"/>
    <w:rsid w:val="0024150A"/>
    <w:pPr>
      <w:spacing w:after="0" w:line="240" w:lineRule="auto"/>
    </w:pPr>
    <w:rPr>
      <w:rFonts w:ascii="Calibri" w:hAnsi="Calibri" w:cs="Calibri"/>
      <w:lang w:eastAsia="en-CA"/>
    </w:rPr>
  </w:style>
  <w:style w:type="paragraph" w:styleId="NormalWeb">
    <w:name w:val="Normal (Web)"/>
    <w:basedOn w:val="Normal"/>
    <w:uiPriority w:val="99"/>
    <w:unhideWhenUsed/>
    <w:rsid w:val="00241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">
    <w:name w:val="Default"/>
    <w:link w:val="DefaultChar"/>
    <w:rsid w:val="0024150A"/>
    <w:pPr>
      <w:widowControl/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sz w:val="24"/>
      <w:szCs w:val="24"/>
      <w:lang w:val="en-CA"/>
    </w:rPr>
  </w:style>
  <w:style w:type="character" w:styleId="UnresolvedMention">
    <w:name w:val="Unresolved Mention"/>
    <w:basedOn w:val="DefaultParagraphFont"/>
    <w:uiPriority w:val="99"/>
    <w:rsid w:val="0024150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BF0"/>
    <w:rPr>
      <w:rFonts w:ascii="Segoe UI" w:eastAsiaTheme="minorHAnsi" w:hAnsi="Segoe UI" w:cs="Segoe UI"/>
      <w:sz w:val="18"/>
      <w:szCs w:val="18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E86E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CF"/>
    <w:rPr>
      <w:rFonts w:eastAsiaTheme="minorHAnsi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CF"/>
    <w:rPr>
      <w:rFonts w:eastAsiaTheme="minorHAnsi"/>
      <w:b/>
      <w:bCs/>
      <w:sz w:val="20"/>
      <w:szCs w:val="20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4B7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DCE"/>
    <w:rPr>
      <w:rFonts w:eastAsiaTheme="minorHAnsi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4B7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DCE"/>
    <w:rPr>
      <w:rFonts w:eastAsiaTheme="minorHAnsi"/>
      <w:lang w:val="en-CA"/>
    </w:rPr>
  </w:style>
  <w:style w:type="paragraph" w:styleId="Revision">
    <w:name w:val="Revision"/>
    <w:hidden/>
    <w:uiPriority w:val="99"/>
    <w:semiHidden/>
    <w:rsid w:val="00CC2F93"/>
    <w:pPr>
      <w:widowControl/>
    </w:pPr>
    <w:rPr>
      <w:rFonts w:eastAsiaTheme="minorHAnsi"/>
      <w:lang w:val="en-CA"/>
    </w:rPr>
  </w:style>
  <w:style w:type="character" w:customStyle="1" w:styleId="DefaultChar">
    <w:name w:val="Default Char"/>
    <w:basedOn w:val="DefaultParagraphFont"/>
    <w:link w:val="Default"/>
    <w:rsid w:val="00E2598C"/>
    <w:rPr>
      <w:rFonts w:ascii="Times New Roman" w:eastAsiaTheme="minorHAnsi" w:hAnsi="Times New Roman" w:cs="Times New Roman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3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4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8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7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8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1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echebot@uwo.ca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1960</Words>
  <Characters>11173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Pavlos</dc:creator>
  <cp:keywords/>
  <dc:description/>
  <cp:lastModifiedBy>Joy Christine MacDermid</cp:lastModifiedBy>
  <cp:revision>3</cp:revision>
  <cp:lastPrinted>2021-12-30T18:20:00Z</cp:lastPrinted>
  <dcterms:created xsi:type="dcterms:W3CDTF">2022-02-10T01:11:00Z</dcterms:created>
  <dcterms:modified xsi:type="dcterms:W3CDTF">2022-02-10T01:17:00Z</dcterms:modified>
</cp:coreProperties>
</file>