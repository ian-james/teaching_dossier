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6A3F9" w14:textId="0F1C6932" w:rsidR="0024150A" w:rsidRPr="00F60E26" w:rsidRDefault="005C01B5" w:rsidP="0024150A">
      <w:pPr>
        <w:jc w:val="right"/>
        <w:rPr>
          <w:rFonts w:ascii="Times New Roman" w:hAnsi="Times New Roman" w:cs="Times New Roman"/>
          <w:b/>
          <w:sz w:val="24"/>
        </w:rPr>
      </w:pPr>
      <w:bookmarkStart w:id="0" w:name="_Hlk29678179"/>
      <w:r>
        <w:rPr>
          <w:rFonts w:ascii="Times New Roman" w:eastAsia="Times New Roman" w:hAnsi="Times New Roman" w:cs="Times New Roman"/>
          <w:b/>
          <w:bCs/>
          <w:noProof/>
          <w:sz w:val="24"/>
          <w:szCs w:val="24"/>
        </w:rPr>
        <w:t>Christina Ziebart</w:t>
      </w:r>
      <w:r w:rsidR="0024150A" w:rsidRPr="00F60E26">
        <w:rPr>
          <w:rFonts w:ascii="Times New Roman" w:hAnsi="Times New Roman" w:cs="Times New Roman"/>
          <w:b/>
          <w:sz w:val="24"/>
        </w:rPr>
        <w:t xml:space="preserve"> </w:t>
      </w:r>
      <w:r w:rsidR="0024150A">
        <w:rPr>
          <w:rFonts w:ascii="Times New Roman" w:hAnsi="Times New Roman" w:cs="Times New Roman"/>
          <w:b/>
          <w:sz w:val="24"/>
        </w:rPr>
        <w:t>BSc</w:t>
      </w:r>
      <w:r w:rsidR="0024150A" w:rsidRPr="00F60E26">
        <w:rPr>
          <w:rFonts w:ascii="Times New Roman" w:hAnsi="Times New Roman" w:cs="Times New Roman"/>
          <w:b/>
          <w:sz w:val="24"/>
        </w:rPr>
        <w:t xml:space="preserve">, </w:t>
      </w:r>
      <w:r>
        <w:rPr>
          <w:rFonts w:ascii="Times New Roman" w:hAnsi="Times New Roman" w:cs="Times New Roman"/>
          <w:b/>
          <w:sz w:val="24"/>
        </w:rPr>
        <w:t>MSc</w:t>
      </w:r>
      <w:r w:rsidR="0024150A">
        <w:rPr>
          <w:rFonts w:ascii="Times New Roman" w:hAnsi="Times New Roman" w:cs="Times New Roman"/>
          <w:b/>
          <w:sz w:val="24"/>
        </w:rPr>
        <w:t xml:space="preserve">, </w:t>
      </w:r>
      <w:r>
        <w:rPr>
          <w:rFonts w:ascii="Times New Roman" w:hAnsi="Times New Roman" w:cs="Times New Roman"/>
          <w:b/>
          <w:sz w:val="24"/>
        </w:rPr>
        <w:t>MPT/PhD student</w:t>
      </w:r>
    </w:p>
    <w:p w14:paraId="12F506D4" w14:textId="2BEA7C65" w:rsidR="00986034" w:rsidRPr="00986034" w:rsidRDefault="005C01B5" w:rsidP="00986034">
      <w:pPr>
        <w:pStyle w:val="xmsonormal"/>
        <w:jc w:val="right"/>
        <w:rPr>
          <w:rFonts w:ascii="Times New Roman" w:hAnsi="Times New Roman" w:cs="Times New Roman"/>
          <w:sz w:val="20"/>
        </w:rPr>
      </w:pPr>
      <w:r>
        <w:rPr>
          <w:rFonts w:ascii="Times New Roman" w:hAnsi="Times New Roman" w:cs="Times New Roman"/>
          <w:i/>
          <w:iCs/>
          <w:sz w:val="20"/>
        </w:rPr>
        <w:t>PhD Student</w:t>
      </w:r>
      <w:r w:rsidR="0024150A" w:rsidRPr="00DE5E48">
        <w:rPr>
          <w:rFonts w:ascii="Times New Roman" w:hAnsi="Times New Roman" w:cs="Times New Roman"/>
          <w:i/>
          <w:iCs/>
          <w:sz w:val="20"/>
        </w:rPr>
        <w:t xml:space="preserve"> </w:t>
      </w:r>
      <w:r w:rsidR="0024150A" w:rsidRPr="00DE5E48">
        <w:rPr>
          <w:rFonts w:ascii="Times New Roman" w:hAnsi="Times New Roman" w:cs="Times New Roman"/>
          <w:sz w:val="20"/>
        </w:rPr>
        <w:t>|</w:t>
      </w:r>
      <w:r w:rsidR="00A26BCE" w:rsidRPr="00A26BCE">
        <w:rPr>
          <w:rFonts w:ascii="Times New Roman" w:hAnsi="Times New Roman" w:cs="Times New Roman"/>
          <w:sz w:val="20"/>
        </w:rPr>
        <w:t xml:space="preserve"> </w:t>
      </w:r>
      <w:r>
        <w:rPr>
          <w:rFonts w:ascii="Times New Roman" w:hAnsi="Times New Roman" w:cs="Times New Roman"/>
          <w:sz w:val="20"/>
        </w:rPr>
        <w:t>Health and Rehabilitation Sciences</w:t>
      </w:r>
      <w:r w:rsidR="00A26BCE">
        <w:rPr>
          <w:rFonts w:ascii="Times New Roman" w:hAnsi="Times New Roman" w:cs="Times New Roman"/>
          <w:sz w:val="20"/>
        </w:rPr>
        <w:t xml:space="preserve"> </w:t>
      </w:r>
      <w:r w:rsidR="00986034" w:rsidRPr="00986034">
        <w:rPr>
          <w:rFonts w:ascii="Times New Roman" w:eastAsia="Times New Roman" w:hAnsi="Times New Roman" w:cs="Times New Roman"/>
          <w:sz w:val="24"/>
          <w:szCs w:val="24"/>
        </w:rPr>
        <w:fldChar w:fldCharType="begin"/>
      </w:r>
      <w:r w:rsidR="003010E2">
        <w:rPr>
          <w:rFonts w:ascii="Times New Roman" w:eastAsia="Times New Roman" w:hAnsi="Times New Roman" w:cs="Times New Roman"/>
          <w:sz w:val="24"/>
          <w:szCs w:val="24"/>
        </w:rPr>
        <w:instrText xml:space="preserve"> INCLUDEPICTURE "C:\\var\\folders\\09\\bh0qmz6j7kbbkmv5bp_5fq8h0000gn\\T\\com.microsoft.Word\\WebArchiveCopyPasteTempFiles\\HealthSci_Stacked_Reversed.png" \* MERGEFORMAT </w:instrText>
      </w:r>
      <w:r w:rsidR="00986034" w:rsidRPr="00986034">
        <w:rPr>
          <w:rFonts w:ascii="Times New Roman" w:eastAsia="Times New Roman" w:hAnsi="Times New Roman" w:cs="Times New Roman"/>
          <w:sz w:val="24"/>
          <w:szCs w:val="24"/>
        </w:rPr>
        <w:fldChar w:fldCharType="end"/>
      </w:r>
    </w:p>
    <w:p w14:paraId="467BBE92" w14:textId="2244DD9C" w:rsidR="0024150A" w:rsidRPr="00DE5E48" w:rsidRDefault="005C01B5" w:rsidP="0024150A">
      <w:pPr>
        <w:pStyle w:val="xmsonormal"/>
        <w:jc w:val="right"/>
        <w:rPr>
          <w:rFonts w:ascii="Times New Roman" w:hAnsi="Times New Roman" w:cs="Times New Roman"/>
          <w:sz w:val="20"/>
        </w:rPr>
      </w:pPr>
      <w:r>
        <w:rPr>
          <w:rFonts w:ascii="Times New Roman" w:hAnsi="Times New Roman" w:cs="Times New Roman"/>
          <w:sz w:val="20"/>
        </w:rPr>
        <w:t xml:space="preserve">Western University </w:t>
      </w:r>
    </w:p>
    <w:p w14:paraId="144AC035" w14:textId="22B83029" w:rsidR="0024150A" w:rsidRPr="00DE5E48" w:rsidRDefault="0024150A" w:rsidP="0024150A">
      <w:pPr>
        <w:pStyle w:val="xmsonormal"/>
        <w:jc w:val="right"/>
        <w:rPr>
          <w:rFonts w:ascii="Times New Roman" w:hAnsi="Times New Roman" w:cs="Times New Roman"/>
          <w:sz w:val="20"/>
        </w:rPr>
      </w:pPr>
      <w:r w:rsidRPr="00DE5E48">
        <w:rPr>
          <w:rFonts w:ascii="Times New Roman" w:hAnsi="Times New Roman" w:cs="Times New Roman"/>
          <w:sz w:val="20"/>
        </w:rPr>
        <w:t>E: </w:t>
      </w:r>
      <w:r w:rsidR="005C01B5">
        <w:t>cziebart@uwo.ca</w:t>
      </w:r>
      <w:r w:rsidRPr="00DE5E48">
        <w:rPr>
          <w:rFonts w:ascii="Times New Roman" w:hAnsi="Times New Roman" w:cs="Times New Roman"/>
          <w:sz w:val="20"/>
        </w:rPr>
        <w:t xml:space="preserve"> T: </w:t>
      </w:r>
      <w:r w:rsidR="005C01B5">
        <w:rPr>
          <w:rFonts w:ascii="Times New Roman" w:hAnsi="Times New Roman" w:cs="Times New Roman"/>
          <w:sz w:val="20"/>
        </w:rPr>
        <w:t>519-503-4251</w:t>
      </w:r>
    </w:p>
    <w:p w14:paraId="12BC6A94" w14:textId="77777777" w:rsidR="0024150A" w:rsidRPr="00312225" w:rsidRDefault="0024150A" w:rsidP="0024150A">
      <w:pPr>
        <w:jc w:val="right"/>
        <w:rPr>
          <w:rFonts w:ascii="Times New Roman" w:hAnsi="Times New Roman" w:cs="Times New Roman"/>
        </w:rPr>
      </w:pPr>
      <w:r w:rsidRPr="0031222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B039D4" wp14:editId="1E4426E0">
                <wp:simplePos x="0" y="0"/>
                <wp:positionH relativeFrom="margin">
                  <wp:posOffset>-42545</wp:posOffset>
                </wp:positionH>
                <wp:positionV relativeFrom="paragraph">
                  <wp:posOffset>107315</wp:posOffset>
                </wp:positionV>
                <wp:extent cx="6881812" cy="33337"/>
                <wp:effectExtent l="12700" t="12700" r="14605" b="17780"/>
                <wp:wrapNone/>
                <wp:docPr id="1" name="Straight Connector 1"/>
                <wp:cNvGraphicFramePr/>
                <a:graphic xmlns:a="http://schemas.openxmlformats.org/drawingml/2006/main">
                  <a:graphicData uri="http://schemas.microsoft.com/office/word/2010/wordprocessingShape">
                    <wps:wsp>
                      <wps:cNvCnPr/>
                      <wps:spPr>
                        <a:xfrm>
                          <a:off x="0" y="0"/>
                          <a:ext cx="6881812" cy="33337"/>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C56E4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pt,8.45pt" to="538.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" strokecolor="#8064a2 [3207]" strokeweight="1.5pt">
                <w10:wrap anchorx="margin"/>
              </v:line>
            </w:pict>
          </mc:Fallback>
        </mc:AlternateContent>
      </w:r>
    </w:p>
    <w:bookmarkEnd w:id="0"/>
    <w:p w14:paraId="3EFEBA1A" w14:textId="77777777" w:rsidR="00306983" w:rsidRDefault="00AF5EC1" w:rsidP="00306983">
      <w:pPr>
        <w:pStyle w:val="Default"/>
        <w:rPr>
          <w:rFonts w:eastAsia="Times New Roman"/>
        </w:rPr>
      </w:pPr>
      <w:r w:rsidRPr="000F5736">
        <w:rPr>
          <w:lang w:val="en-US"/>
        </w:rPr>
        <w:t xml:space="preserve">To: </w:t>
      </w:r>
      <w:r w:rsidR="007E42BA" w:rsidRPr="007E42BA">
        <w:rPr>
          <w:rFonts w:eastAsia="Times New Roman"/>
        </w:rPr>
        <w:t>Dr.</w:t>
      </w:r>
      <w:r w:rsidR="005C01B5">
        <w:rPr>
          <w:rFonts w:eastAsia="Times New Roman"/>
        </w:rPr>
        <w:t xml:space="preserve"> </w:t>
      </w:r>
      <w:r w:rsidR="00306983">
        <w:rPr>
          <w:rFonts w:eastAsia="Times New Roman"/>
        </w:rPr>
        <w:t xml:space="preserve">Kristie Campbell </w:t>
      </w:r>
      <w:r w:rsidR="005C01B5">
        <w:rPr>
          <w:rFonts w:eastAsia="Times New Roman"/>
        </w:rPr>
        <w:t xml:space="preserve"> </w:t>
      </w:r>
    </w:p>
    <w:p w14:paraId="089F1DD4" w14:textId="77777777" w:rsidR="00306983" w:rsidRDefault="00306983" w:rsidP="00306983">
      <w:pPr>
        <w:pStyle w:val="Default"/>
        <w:rPr>
          <w:rFonts w:eastAsia="Times New Roman"/>
        </w:rPr>
      </w:pPr>
      <w:r w:rsidRPr="00306983">
        <w:rPr>
          <w:rFonts w:eastAsia="Times New Roman"/>
        </w:rPr>
        <w:t>Associate Head- Research, UBC Department of Physical Therapy</w:t>
      </w:r>
    </w:p>
    <w:p w14:paraId="13D571F8" w14:textId="560EB223" w:rsidR="00306983" w:rsidRDefault="00306983" w:rsidP="00306983">
      <w:pPr>
        <w:pStyle w:val="Default"/>
        <w:rPr>
          <w:rFonts w:eastAsia="Times New Roman"/>
        </w:rPr>
      </w:pPr>
      <w:r w:rsidRPr="00306983">
        <w:rPr>
          <w:rFonts w:eastAsia="Times New Roman"/>
        </w:rPr>
        <w:t xml:space="preserve">Email: </w:t>
      </w:r>
      <w:hyperlink r:id="rId7" w:history="1">
        <w:r w:rsidRPr="00306983">
          <w:rPr>
            <w:rStyle w:val="Hyperlink"/>
            <w:rFonts w:eastAsia="Times New Roman"/>
          </w:rPr>
          <w:t>Kristin.campbell@ubc.ca</w:t>
        </w:r>
      </w:hyperlink>
    </w:p>
    <w:p w14:paraId="63AB6C9E" w14:textId="7628BC87" w:rsidR="00306983" w:rsidRPr="00306983" w:rsidRDefault="00306983" w:rsidP="00306983">
      <w:pPr>
        <w:pStyle w:val="Default"/>
        <w:rPr>
          <w:rFonts w:eastAsia="Times New Roman"/>
        </w:rPr>
      </w:pPr>
      <w:r w:rsidRPr="00306983">
        <w:rPr>
          <w:rFonts w:eastAsia="Times New Roman"/>
        </w:rPr>
        <w:t xml:space="preserve">212-2177 </w:t>
      </w:r>
      <w:proofErr w:type="spellStart"/>
      <w:r w:rsidRPr="00306983">
        <w:rPr>
          <w:rFonts w:eastAsia="Times New Roman"/>
        </w:rPr>
        <w:t>Wesbrook</w:t>
      </w:r>
      <w:proofErr w:type="spellEnd"/>
      <w:r w:rsidRPr="00306983">
        <w:rPr>
          <w:rFonts w:eastAsia="Times New Roman"/>
        </w:rPr>
        <w:t xml:space="preserve"> Mall, Vancouver, BC V6T 1Z3</w:t>
      </w:r>
    </w:p>
    <w:p w14:paraId="3442A5BD" w14:textId="77777777" w:rsidR="007E42BA" w:rsidRPr="007E42BA" w:rsidRDefault="007E42BA" w:rsidP="00986034">
      <w:pPr>
        <w:pStyle w:val="NormalWeb"/>
        <w:spacing w:before="0" w:beforeAutospacing="0" w:after="0" w:afterAutospacing="0"/>
        <w:contextualSpacing/>
        <w:jc w:val="both"/>
        <w:rPr>
          <w:rFonts w:eastAsiaTheme="minorHAnsi"/>
          <w:color w:val="000000"/>
          <w:lang w:eastAsia="en-US"/>
        </w:rPr>
      </w:pPr>
    </w:p>
    <w:p w14:paraId="5695665C" w14:textId="77777777" w:rsidR="00986034" w:rsidRPr="007E42BA" w:rsidRDefault="00986034" w:rsidP="00986034">
      <w:pPr>
        <w:pStyle w:val="NormalWeb"/>
        <w:spacing w:before="0" w:beforeAutospacing="0" w:after="0" w:afterAutospacing="0" w:line="276" w:lineRule="auto"/>
        <w:jc w:val="both"/>
        <w:rPr>
          <w:rFonts w:eastAsiaTheme="minorHAnsi"/>
          <w:color w:val="000000"/>
          <w:lang w:eastAsia="en-US"/>
        </w:rPr>
      </w:pPr>
    </w:p>
    <w:p w14:paraId="6B8A5A8D" w14:textId="7C0B8D1C" w:rsidR="0024150A" w:rsidRDefault="0024150A" w:rsidP="00986034">
      <w:pPr>
        <w:pStyle w:val="NormalWeb"/>
        <w:spacing w:before="0" w:beforeAutospacing="0" w:after="0" w:afterAutospacing="0" w:line="276" w:lineRule="auto"/>
        <w:jc w:val="both"/>
      </w:pPr>
      <w:r w:rsidRPr="000769A7">
        <w:t xml:space="preserve">Dear </w:t>
      </w:r>
      <w:r w:rsidR="00AF5EC1" w:rsidRPr="00AF5EC1">
        <w:t xml:space="preserve">Dr. </w:t>
      </w:r>
      <w:r w:rsidR="00306983">
        <w:t>Campbell</w:t>
      </w:r>
      <w:r w:rsidR="005C01B5">
        <w:t>,</w:t>
      </w:r>
    </w:p>
    <w:p w14:paraId="35612B00" w14:textId="77777777" w:rsidR="00244D86" w:rsidRPr="000769A7" w:rsidRDefault="00244D86" w:rsidP="00986034">
      <w:pPr>
        <w:pStyle w:val="NormalWeb"/>
        <w:spacing w:before="0" w:beforeAutospacing="0" w:after="0" w:afterAutospacing="0" w:line="276" w:lineRule="auto"/>
        <w:jc w:val="both"/>
      </w:pPr>
    </w:p>
    <w:p w14:paraId="4C100B4D" w14:textId="002BED26" w:rsidR="00D258FA" w:rsidRDefault="0024150A" w:rsidP="00D258FA">
      <w:pPr>
        <w:pStyle w:val="Default"/>
        <w:jc w:val="both"/>
        <w:rPr>
          <w:ins w:id="1" w:author="Joy Macdermid" w:date="2021-12-20T14:25:00Z"/>
        </w:rPr>
      </w:pPr>
      <w:r w:rsidRPr="000769A7">
        <w:t xml:space="preserve"> </w:t>
      </w:r>
      <w:r w:rsidRPr="000769A7">
        <w:tab/>
        <w:t>I am writing to apply for the position of</w:t>
      </w:r>
      <w:r w:rsidR="00383FB3">
        <w:t xml:space="preserve"> a</w:t>
      </w:r>
      <w:r w:rsidR="00306983">
        <w:t>n Assistant Professor (</w:t>
      </w:r>
      <w:r w:rsidR="00262ADE">
        <w:t>tenure</w:t>
      </w:r>
      <w:r w:rsidR="00306983">
        <w:t xml:space="preserve"> track) in the Department of Physical </w:t>
      </w:r>
      <w:r w:rsidR="004B0F86">
        <w:t>Therapy</w:t>
      </w:r>
      <w:r w:rsidR="00306983">
        <w:t xml:space="preserve"> at the University of British Columbia</w:t>
      </w:r>
      <w:r w:rsidR="00986034" w:rsidRPr="000769A7">
        <w:t xml:space="preserve">. </w:t>
      </w:r>
      <w:r w:rsidRPr="000769A7">
        <w:t xml:space="preserve">My curriculum vitae, as well as a statement describing my teaching </w:t>
      </w:r>
      <w:r w:rsidR="005C01B5">
        <w:t xml:space="preserve">dossier are enclosed. </w:t>
      </w:r>
      <w:r w:rsidRPr="000769A7">
        <w:t xml:space="preserve">Dr. </w:t>
      </w:r>
      <w:r w:rsidR="00986034" w:rsidRPr="000769A7">
        <w:t>Joy C. MacDermid</w:t>
      </w:r>
      <w:r w:rsidRPr="000769A7">
        <w:t>,</w:t>
      </w:r>
      <w:r w:rsidR="00306983">
        <w:t xml:space="preserve"> and</w:t>
      </w:r>
      <w:r w:rsidRPr="000769A7">
        <w:t xml:space="preserve"> Dr. </w:t>
      </w:r>
      <w:r w:rsidR="005C01B5">
        <w:t xml:space="preserve">Lora </w:t>
      </w:r>
      <w:proofErr w:type="spellStart"/>
      <w:r w:rsidR="005C01B5">
        <w:t>Giangregorio</w:t>
      </w:r>
      <w:proofErr w:type="spellEnd"/>
      <w:r w:rsidR="00306983">
        <w:t xml:space="preserve"> </w:t>
      </w:r>
      <w:r w:rsidRPr="000769A7">
        <w:t>have agreed to provide letters of recommendation on my behalf, and their contact information is also enclosed.</w:t>
      </w:r>
      <w:r w:rsidR="00D258FA" w:rsidRPr="000769A7">
        <w:t xml:space="preserve"> </w:t>
      </w:r>
    </w:p>
    <w:p w14:paraId="30356EEC" w14:textId="0CED1C58" w:rsidR="002A6D1E" w:rsidRDefault="002A6D1E" w:rsidP="00D258FA">
      <w:pPr>
        <w:pStyle w:val="Default"/>
        <w:jc w:val="both"/>
        <w:rPr>
          <w:ins w:id="2" w:author="Joy Macdermid" w:date="2021-12-20T14:25:00Z"/>
        </w:rPr>
      </w:pPr>
    </w:p>
    <w:p w14:paraId="2DE33D1C" w14:textId="7A6F3A61" w:rsidR="002A6D1E" w:rsidRDefault="002A6D1E" w:rsidP="002A6D1E">
      <w:pPr>
        <w:pStyle w:val="Default"/>
        <w:jc w:val="both"/>
        <w:rPr>
          <w:ins w:id="3" w:author="Joy Macdermid" w:date="2021-12-20T14:25:00Z"/>
        </w:rPr>
      </w:pPr>
      <w:ins w:id="4" w:author="Joy Macdermid" w:date="2021-12-20T14:25:00Z">
        <w:r>
          <w:t>M</w:t>
        </w:r>
        <w:r>
          <w:t>y research program focuses on</w:t>
        </w:r>
      </w:ins>
    </w:p>
    <w:p w14:paraId="01AC140C" w14:textId="36C6F7D2" w:rsidR="002A6D1E" w:rsidRDefault="002A6D1E" w:rsidP="002A6D1E">
      <w:pPr>
        <w:pStyle w:val="Default"/>
        <w:jc w:val="both"/>
        <w:rPr>
          <w:ins w:id="5" w:author="Joy Macdermid" w:date="2021-12-20T14:25:00Z"/>
        </w:rPr>
      </w:pPr>
      <w:ins w:id="6" w:author="Joy Macdermid" w:date="2021-12-20T14:25:00Z">
        <w:r>
          <w:t>1.</w:t>
        </w:r>
        <w:r>
          <w:tab/>
          <w:t xml:space="preserve"> Exercise interventions for oste</w:t>
        </w:r>
      </w:ins>
      <w:ins w:id="7" w:author="Joy Macdermid" w:date="2021-12-20T14:26:00Z">
        <w:r>
          <w:t xml:space="preserve">oporosis </w:t>
        </w:r>
      </w:ins>
      <w:ins w:id="8" w:author="Joy Macdermid" w:date="2021-12-20T14:25:00Z">
        <w:r>
          <w:t>and fracture prevention</w:t>
        </w:r>
      </w:ins>
      <w:ins w:id="9" w:author="Joy Macdermid" w:date="2021-12-20T14:26:00Z">
        <w:r>
          <w:t>,</w:t>
        </w:r>
      </w:ins>
      <w:ins w:id="10" w:author="Joy Macdermid" w:date="2021-12-20T14:25:00Z">
        <w:r>
          <w:t xml:space="preserve"> and recovery</w:t>
        </w:r>
      </w:ins>
    </w:p>
    <w:p w14:paraId="4189BEAA" w14:textId="77777777" w:rsidR="002A6D1E" w:rsidRDefault="002A6D1E" w:rsidP="002A6D1E">
      <w:pPr>
        <w:pStyle w:val="Default"/>
        <w:jc w:val="both"/>
        <w:rPr>
          <w:ins w:id="11" w:author="Joy Macdermid" w:date="2021-12-20T14:25:00Z"/>
        </w:rPr>
      </w:pPr>
      <w:ins w:id="12" w:author="Joy Macdermid" w:date="2021-12-20T14:25:00Z">
        <w:r>
          <w:t>2.</w:t>
        </w:r>
        <w:r>
          <w:tab/>
          <w:t xml:space="preserve"> Sex and gender as determinants of health behaviors and outcomes</w:t>
        </w:r>
      </w:ins>
    </w:p>
    <w:p w14:paraId="5C646357" w14:textId="77777777" w:rsidR="002A6D1E" w:rsidRDefault="002A6D1E" w:rsidP="002A6D1E">
      <w:pPr>
        <w:pStyle w:val="Default"/>
        <w:jc w:val="both"/>
        <w:rPr>
          <w:ins w:id="13" w:author="Joy Macdermid" w:date="2021-12-20T14:25:00Z"/>
        </w:rPr>
      </w:pPr>
      <w:ins w:id="14" w:author="Joy Macdermid" w:date="2021-12-20T14:25:00Z">
        <w:r>
          <w:t>3.</w:t>
        </w:r>
        <w:r>
          <w:tab/>
          <w:t>Evidence synthesis to define best practice in PT</w:t>
        </w:r>
      </w:ins>
    </w:p>
    <w:p w14:paraId="7F651E34" w14:textId="0A1DF276" w:rsidR="002A6D1E" w:rsidRDefault="002A6D1E" w:rsidP="002A6D1E">
      <w:pPr>
        <w:pStyle w:val="Default"/>
        <w:jc w:val="both"/>
      </w:pPr>
      <w:ins w:id="15" w:author="Joy Macdermid" w:date="2021-12-20T14:25:00Z">
        <w:r>
          <w:t>4.</w:t>
        </w:r>
        <w:r>
          <w:tab/>
          <w:t xml:space="preserve">Understanding clinician and patient </w:t>
        </w:r>
        <w:proofErr w:type="spellStart"/>
        <w:r>
          <w:t>prirorit</w:t>
        </w:r>
      </w:ins>
      <w:ins w:id="16" w:author="Joy Macdermid" w:date="2021-12-20T14:26:00Z">
        <w:r>
          <w:t>i</w:t>
        </w:r>
      </w:ins>
      <w:ins w:id="17" w:author="Joy Macdermid" w:date="2021-12-20T14:25:00Z">
        <w:r>
          <w:t>es</w:t>
        </w:r>
        <w:proofErr w:type="spellEnd"/>
        <w:r>
          <w:t xml:space="preserve"> and behaviors</w:t>
        </w:r>
      </w:ins>
    </w:p>
    <w:p w14:paraId="217C2619" w14:textId="77777777" w:rsidR="00AC31ED" w:rsidRPr="000769A7" w:rsidRDefault="00AC31ED" w:rsidP="00D258FA">
      <w:pPr>
        <w:pStyle w:val="Default"/>
        <w:jc w:val="both"/>
      </w:pPr>
    </w:p>
    <w:p w14:paraId="21F66062" w14:textId="79E24529" w:rsidR="00B347AF" w:rsidRDefault="00D258FA" w:rsidP="00B347AF">
      <w:pPr>
        <w:pStyle w:val="Default"/>
        <w:jc w:val="both"/>
      </w:pPr>
      <w:r w:rsidRPr="000769A7">
        <w:tab/>
      </w:r>
      <w:r w:rsidR="009960BE">
        <w:t xml:space="preserve">I am currently completing my final </w:t>
      </w:r>
      <w:r w:rsidR="003441C0">
        <w:t>year of my</w:t>
      </w:r>
      <w:ins w:id="18" w:author="Joy Macdermid" w:date="2021-12-20T13:39:00Z">
        <w:r w:rsidR="00745B2E">
          <w:t xml:space="preserve"> </w:t>
        </w:r>
      </w:ins>
      <w:del w:id="19" w:author="Joy Macdermid" w:date="2021-12-20T13:39:00Z">
        <w:r w:rsidR="003441C0" w:rsidDel="00745B2E">
          <w:delText xml:space="preserve"> </w:delText>
        </w:r>
      </w:del>
      <w:r w:rsidR="003441C0">
        <w:t xml:space="preserve">PhD, but </w:t>
      </w:r>
      <w:del w:id="20" w:author="Joy Macdermid" w:date="2021-12-20T13:39:00Z">
        <w:r w:rsidR="003441C0" w:rsidDel="00745B2E">
          <w:delText>would be a</w:delText>
        </w:r>
      </w:del>
      <w:ins w:id="21" w:author="Joy Macdermid" w:date="2021-12-20T13:39:00Z">
        <w:r w:rsidR="00745B2E">
          <w:t xml:space="preserve"> have completed enrollment of my </w:t>
        </w:r>
      </w:ins>
      <w:del w:id="22" w:author="Joy Macdermid" w:date="2021-12-20T13:39:00Z">
        <w:r w:rsidR="003441C0" w:rsidDel="00745B2E">
          <w:delText>ble</w:delText>
        </w:r>
      </w:del>
      <w:ins w:id="23" w:author="Joy Macdermid" w:date="2021-12-20T13:50:00Z">
        <w:r w:rsidR="00745B2E">
          <w:t>randomized</w:t>
        </w:r>
      </w:ins>
      <w:ins w:id="24" w:author="Joy Macdermid" w:date="2021-12-20T13:40:00Z">
        <w:r w:rsidR="00745B2E">
          <w:t xml:space="preserve"> trial participants </w:t>
        </w:r>
      </w:ins>
      <w:ins w:id="25" w:author="Joy Macdermid" w:date="2021-12-20T14:26:00Z">
        <w:r w:rsidR="002A6D1E">
          <w:t xml:space="preserve">of a new </w:t>
        </w:r>
      </w:ins>
      <w:bookmarkStart w:id="26" w:name="_GoBack"/>
      <w:bookmarkEnd w:id="26"/>
      <w:ins w:id="27" w:author="Joy Macdermid" w:date="2021-12-20T13:40:00Z">
        <w:r w:rsidR="00745B2E">
          <w:t>and am completing the follow-ups in preparation for spring defe</w:t>
        </w:r>
      </w:ins>
      <w:ins w:id="28" w:author="Joy Macdermid" w:date="2021-12-20T13:41:00Z">
        <w:r w:rsidR="00745B2E">
          <w:t>nse</w:t>
        </w:r>
      </w:ins>
      <w:ins w:id="29" w:author="Joy Macdermid" w:date="2021-12-20T13:51:00Z">
        <w:r w:rsidR="00745B2E">
          <w:t xml:space="preserve">. This means I </w:t>
        </w:r>
      </w:ins>
      <w:ins w:id="30" w:author="Joy Macdermid" w:date="2021-12-20T13:41:00Z">
        <w:r w:rsidR="00745B2E">
          <w:t>would</w:t>
        </w:r>
      </w:ins>
      <w:ins w:id="31" w:author="Joy Macdermid" w:date="2021-12-20T13:51:00Z">
        <w:r w:rsidR="00745B2E">
          <w:t xml:space="preserve"> complete all my degree requirement prior to the start date for this position. </w:t>
        </w:r>
      </w:ins>
      <w:ins w:id="32" w:author="Joy Macdermid" w:date="2021-12-20T13:41:00Z">
        <w:r w:rsidR="00745B2E">
          <w:t xml:space="preserve"> </w:t>
        </w:r>
      </w:ins>
      <w:r w:rsidR="003441C0">
        <w:t xml:space="preserve"> </w:t>
      </w:r>
      <w:del w:id="33" w:author="Joy Macdermid" w:date="2021-12-20T13:51:00Z">
        <w:r w:rsidR="003441C0" w:rsidDel="00745B2E">
          <w:delText>to defend my PhD prior to starting this position</w:delText>
        </w:r>
        <w:r w:rsidR="009960BE" w:rsidDel="00745B2E">
          <w:delText>.</w:delText>
        </w:r>
        <w:r w:rsidR="003441C0" w:rsidDel="00745B2E">
          <w:delText xml:space="preserve"> </w:delText>
        </w:r>
      </w:del>
      <w:r w:rsidR="003441C0">
        <w:t>I recently completed my MPT degree at Western University and I am currently practicing in a private clinic with a musculoskeletal focus.</w:t>
      </w:r>
      <w:r w:rsidR="009960BE">
        <w:t xml:space="preserve"> </w:t>
      </w:r>
      <w:r w:rsidR="003441C0">
        <w:t xml:space="preserve">Throughout my degrees </w:t>
      </w:r>
      <w:r w:rsidR="009960BE">
        <w:t xml:space="preserve">I have taken opportunities to develop and advance my skill as a health, rehabilitation and aging researcher, as well as taking opportunities to teach and educate peer clinicians researchers, and the general public on health and aging. </w:t>
      </w:r>
      <w:r w:rsidR="00790E96">
        <w:t xml:space="preserve">I am passionate about </w:t>
      </w:r>
      <w:r w:rsidR="00AB1A85">
        <w:t>educating</w:t>
      </w:r>
      <w:r w:rsidR="00790E96">
        <w:t xml:space="preserve"> older adults to lead healthier lifestyles, while also passing my knowledge on to the next generation of </w:t>
      </w:r>
      <w:commentRangeStart w:id="34"/>
      <w:r w:rsidR="00790E96">
        <w:t>students</w:t>
      </w:r>
      <w:commentRangeEnd w:id="34"/>
      <w:r w:rsidR="005C696F">
        <w:rPr>
          <w:rStyle w:val="CommentReference"/>
          <w:rFonts w:asciiTheme="minorHAnsi" w:hAnsiTheme="minorHAnsi" w:cstheme="minorBidi"/>
          <w:color w:val="auto"/>
        </w:rPr>
        <w:commentReference w:id="34"/>
      </w:r>
      <w:r w:rsidR="00790E96">
        <w:t xml:space="preserve">. </w:t>
      </w:r>
    </w:p>
    <w:p w14:paraId="2D560236" w14:textId="77777777" w:rsidR="00AC31ED" w:rsidRDefault="00AC31ED" w:rsidP="00B347AF">
      <w:pPr>
        <w:pStyle w:val="Default"/>
        <w:jc w:val="both"/>
      </w:pPr>
    </w:p>
    <w:p w14:paraId="1E8AF257" w14:textId="605CC452" w:rsidR="00AC31ED" w:rsidRDefault="009960BE" w:rsidP="00B347AF">
      <w:pPr>
        <w:pStyle w:val="Default"/>
        <w:jc w:val="both"/>
      </w:pPr>
      <w:r>
        <w:tab/>
        <w:t xml:space="preserve">My bachelors and </w:t>
      </w:r>
      <w:proofErr w:type="gramStart"/>
      <w:r>
        <w:t>masters</w:t>
      </w:r>
      <w:proofErr w:type="gramEnd"/>
      <w:r>
        <w:t xml:space="preserve"> degrees were both completed at the University of Waterloo. Through my bachelor’s degree I took a keen interest </w:t>
      </w:r>
      <w:r w:rsidR="003441C0">
        <w:t>in clinical research with a focus on exercise in people with osteoporosis</w:t>
      </w:r>
      <w:r>
        <w:t>.</w:t>
      </w:r>
      <w:r w:rsidR="003441C0">
        <w:t xml:space="preserve"> My master’s research focused on implementing exercise recommendations in people with osteoporosis over the age of 65. </w:t>
      </w:r>
      <w:r w:rsidR="00C1079D">
        <w:t>Through my PhD, I advanced this knowledge by working with people at risk of fracturing, targeting those age 50-65. I became interested in fracture prevention strategies and educating adults on the risks of osteoporosis and the subsequent fractures. Through my PhD thesis work I collaborated with an endocrinologist at McMaster University, several surgeons at St. Joseph’s Health Centre in London, Ontario, physical therapists at Western University and St. Joseph’s Centre and occupational therapists at Western University and St. Joseph’s Health Centre. Beyond my PhD thesis work,</w:t>
      </w:r>
      <w:r w:rsidR="008A505B">
        <w:t xml:space="preserve"> I worked on several projects related to osteoporosis management, fracture prevention and knowledge translation and methods. Through this work I have improved my knowledge in implementing physical therapy interventions, pain management and measurement properties of outcome measures. Through these projects I have collaborated with researchers </w:t>
      </w:r>
      <w:r w:rsidR="00DF61CD">
        <w:t xml:space="preserve">across Canada at Dalhousie University, University of Toronto, Lakehead University and Marshall University in the United States, and mostly importantly with patient partners in the community. I constantly seek out opportunities to form strong collaborations and </w:t>
      </w:r>
      <w:r w:rsidR="00DF61CD">
        <w:lastRenderedPageBreak/>
        <w:t xml:space="preserve">believe that I would be able to collaborate well with other scientists and clinical faculty at UBC, within the Fraser Health Authority and develop partnership with community stakeholders. </w:t>
      </w:r>
    </w:p>
    <w:p w14:paraId="61E47154" w14:textId="77777777" w:rsidR="00DF61CD" w:rsidRDefault="00DF61CD" w:rsidP="00B347AF">
      <w:pPr>
        <w:pStyle w:val="Default"/>
        <w:jc w:val="both"/>
      </w:pPr>
    </w:p>
    <w:p w14:paraId="7C0E17AC" w14:textId="2B1133B8" w:rsidR="00AC31ED" w:rsidRDefault="00355640" w:rsidP="00B347AF">
      <w:pPr>
        <w:pStyle w:val="Default"/>
        <w:jc w:val="both"/>
      </w:pPr>
      <w:r>
        <w:tab/>
        <w:t xml:space="preserve">As a </w:t>
      </w:r>
      <w:r w:rsidR="00DF61CD">
        <w:t>clinician scientist</w:t>
      </w:r>
      <w:r>
        <w:t xml:space="preserve"> I have </w:t>
      </w:r>
      <w:r w:rsidR="00DF61CD">
        <w:t>focused my</w:t>
      </w:r>
      <w:r>
        <w:t xml:space="preserve"> education around </w:t>
      </w:r>
      <w:r w:rsidR="00B73F8C">
        <w:t xml:space="preserve">rehabilitation research. </w:t>
      </w:r>
      <w:r w:rsidR="00304EFE">
        <w:t xml:space="preserve">I continue to strive to improve health access to community dwelling people in general, and the underserved population more specifically. I work as the </w:t>
      </w:r>
      <w:r w:rsidR="00790E96">
        <w:t>E</w:t>
      </w:r>
      <w:r w:rsidR="00304EFE">
        <w:t>ditor</w:t>
      </w:r>
      <w:r w:rsidR="00790E96">
        <w:t>-</w:t>
      </w:r>
      <w:r w:rsidR="00AB1A85">
        <w:t>in</w:t>
      </w:r>
      <w:r w:rsidR="00790E96">
        <w:t>-C</w:t>
      </w:r>
      <w:r w:rsidR="00304EFE">
        <w:t>hief of a student</w:t>
      </w:r>
      <w:r w:rsidR="00790E96">
        <w:t>-</w:t>
      </w:r>
      <w:r w:rsidR="00304EFE">
        <w:t xml:space="preserve">run rehabilitation sciences magazine. This magazine works to disseminate health and rehabilitation knowledge to a lay audience, informing the general public on recent advances of health and rehabilitation research and social changes. A recent special issue of the magazine highlighted </w:t>
      </w:r>
      <w:r w:rsidR="00AB1A85">
        <w:t>social issues in rehabilitation such as access to care, under-represented individuals, and supporting family members while caring for their relatives</w:t>
      </w:r>
      <w:r w:rsidR="00304EFE">
        <w:t>.</w:t>
      </w:r>
      <w:r w:rsidR="00AB1A85">
        <w:t xml:space="preserve"> In this issue,</w:t>
      </w:r>
      <w:r w:rsidR="00304EFE">
        <w:t xml:space="preserve"> I co-authored </w:t>
      </w:r>
      <w:r w:rsidR="00AB1A85">
        <w:t>two articles: one on</w:t>
      </w:r>
      <w:r w:rsidR="00304EFE">
        <w:t xml:space="preserve"> health </w:t>
      </w:r>
      <w:r w:rsidR="001D64D0">
        <w:t>equity</w:t>
      </w:r>
      <w:r w:rsidR="00304EFE">
        <w:t xml:space="preserve"> for transgendered people, </w:t>
      </w:r>
      <w:r w:rsidR="00AB1A85">
        <w:t>and second,</w:t>
      </w:r>
      <w:r w:rsidR="00304EFE">
        <w:t xml:space="preserve"> an article on recognizing the value of person-centered care for people with disabilities.</w:t>
      </w:r>
      <w:r w:rsidR="00AB1A85">
        <w:t xml:space="preserve"> </w:t>
      </w:r>
      <w:r w:rsidR="00790E96">
        <w:t>Additionally</w:t>
      </w:r>
      <w:r w:rsidR="00304EFE">
        <w:t xml:space="preserve">, I am part of a student run health clinic offered to underserved population in London. Unfortunately, the pandemic </w:t>
      </w:r>
      <w:r w:rsidR="00790E96">
        <w:t>has delayed the clinic launch date</w:t>
      </w:r>
      <w:r w:rsidR="00304EFE">
        <w:t xml:space="preserve">, but so far, I have represented and advocated for the value of physical therapy for these community dwelling underserved individuals. </w:t>
      </w:r>
      <w:r w:rsidR="00790E96">
        <w:t>Our vision is to have a</w:t>
      </w:r>
      <w:r w:rsidR="00304EFE">
        <w:t xml:space="preserve"> physical therapy student providing care to the community </w:t>
      </w:r>
      <w:r w:rsidR="00790E96">
        <w:t xml:space="preserve">for free </w:t>
      </w:r>
      <w:r w:rsidR="00304EFE">
        <w:t xml:space="preserve">during all operating hours of the clinic. </w:t>
      </w:r>
      <w:r w:rsidR="00B73F8C">
        <w:t xml:space="preserve">Finally, as a physiotherapist I have worked to advocate for my patients and provide the support they need on their trajectory to recovery. Although right now I am working in general orthopedics I plan on specializing in pelvic health and advance the knowledge of osteoporosis research through a pelvic health lens. </w:t>
      </w:r>
    </w:p>
    <w:p w14:paraId="1011231A" w14:textId="77777777" w:rsidR="00790E96" w:rsidRDefault="00790E96" w:rsidP="00B347AF">
      <w:pPr>
        <w:pStyle w:val="Default"/>
        <w:jc w:val="both"/>
      </w:pPr>
    </w:p>
    <w:p w14:paraId="267CC746" w14:textId="6D53A7C0" w:rsidR="006D041E" w:rsidRDefault="00304EFE" w:rsidP="00F6101E">
      <w:pPr>
        <w:pStyle w:val="Default"/>
        <w:jc w:val="both"/>
      </w:pPr>
      <w:r>
        <w:tab/>
        <w:t xml:space="preserve">Related to my </w:t>
      </w:r>
      <w:r w:rsidR="00F6101E">
        <w:t>teaching, I</w:t>
      </w:r>
      <w:r>
        <w:t xml:space="preserve"> have experience </w:t>
      </w:r>
      <w:r w:rsidR="00790E96">
        <w:t xml:space="preserve">in both </w:t>
      </w:r>
      <w:r>
        <w:t xml:space="preserve">teaching </w:t>
      </w:r>
      <w:r w:rsidR="00790E96">
        <w:t xml:space="preserve">students </w:t>
      </w:r>
      <w:r w:rsidR="00F6101E">
        <w:t xml:space="preserve">on a variety of health and </w:t>
      </w:r>
      <w:r w:rsidR="00B73F8C">
        <w:t>rehabilitation</w:t>
      </w:r>
      <w:r w:rsidR="00F6101E">
        <w:t xml:space="preserve"> topics</w:t>
      </w:r>
      <w:r w:rsidR="00790E96">
        <w:t>, but also developing new programs and curriculums</w:t>
      </w:r>
      <w:r w:rsidR="00F6101E">
        <w:t xml:space="preserve">. I have given lectures on falls prevention, the effect of microgravity on bones, bone health and aging, non-pharmacological management of osteoporosis, cardiovascular and respiratory response to exercise, and exercise prescription for older adults. I also worked closely with a physician to offer an exercise class to people with osteoporosis, where I developed the program and taught the exercise class. I am one of </w:t>
      </w:r>
      <w:r w:rsidR="00790E96">
        <w:t xml:space="preserve">only </w:t>
      </w:r>
      <w:r w:rsidR="00F6101E">
        <w:t xml:space="preserve">a handful of individuals trained to teach </w:t>
      </w:r>
      <w:proofErr w:type="spellStart"/>
      <w:r w:rsidR="00F6101E">
        <w:t>BoneFit</w:t>
      </w:r>
      <w:proofErr w:type="spellEnd"/>
      <w:r w:rsidR="00F6101E">
        <w:t xml:space="preserve">, a training course for clinicians to learn more about how to prescribe exercise to people with osteoporosis. Finally, through my PhD project I developed an online education program, teaching adults about non-pharmacological management of osteoporosis. Beyond an academic setting, I worked as a swim instructor and first aid instructor for many years. </w:t>
      </w:r>
    </w:p>
    <w:p w14:paraId="65EB8343" w14:textId="77777777" w:rsidR="00AC31ED" w:rsidRDefault="00AC31ED" w:rsidP="00F6101E">
      <w:pPr>
        <w:pStyle w:val="Default"/>
        <w:jc w:val="both"/>
      </w:pPr>
    </w:p>
    <w:p w14:paraId="66A99503" w14:textId="763E019A" w:rsidR="00467724" w:rsidRDefault="00854FD7" w:rsidP="00FE41EE">
      <w:pPr>
        <w:pStyle w:val="Default"/>
        <w:jc w:val="both"/>
      </w:pPr>
      <w:r>
        <w:tab/>
        <w:t>Through my teaching, I hope to encourage the students to become curious</w:t>
      </w:r>
      <w:r w:rsidR="00BD1C14">
        <w:t xml:space="preserve"> </w:t>
      </w:r>
      <w:r>
        <w:t xml:space="preserve">and take ownership of their learning. I will create a safe learning environment where students are encouraged to ask questions and </w:t>
      </w:r>
      <w:r w:rsidR="00FE41EE">
        <w:t>learn</w:t>
      </w:r>
      <w:r w:rsidR="00BD1C14">
        <w:t xml:space="preserve"> both</w:t>
      </w:r>
      <w:r w:rsidR="00FE41EE">
        <w:t xml:space="preserve"> independently and in small peer-groups. I will create a learning environment that provides students with up-to-date evidence, and provide the students with tools on how to practically apply the theory. Finally, I will continue to learn from my students. I believe there is always learning and growth to be made, and I plan to take immediate feedback to facilitate a productive and encouraging environment for the students. </w:t>
      </w:r>
    </w:p>
    <w:p w14:paraId="4C70E490" w14:textId="77777777" w:rsidR="00AC31ED" w:rsidRPr="000769A7" w:rsidRDefault="00AC31ED" w:rsidP="00FE41EE">
      <w:pPr>
        <w:pStyle w:val="Default"/>
        <w:jc w:val="both"/>
        <w:rPr>
          <w:noProof/>
        </w:rPr>
      </w:pPr>
    </w:p>
    <w:p w14:paraId="0F7804FD" w14:textId="6FFEA628" w:rsidR="009037B2" w:rsidRDefault="00467724" w:rsidP="005A00D6">
      <w:pPr>
        <w:spacing w:after="0"/>
        <w:ind w:firstLine="720"/>
        <w:jc w:val="both"/>
        <w:rPr>
          <w:rFonts w:ascii="Times New Roman" w:hAnsi="Times New Roman" w:cs="Times New Roman"/>
          <w:sz w:val="24"/>
          <w:szCs w:val="24"/>
        </w:rPr>
      </w:pPr>
      <w:r w:rsidRPr="000769A7">
        <w:rPr>
          <w:rFonts w:ascii="Times New Roman" w:hAnsi="Times New Roman" w:cs="Times New Roman"/>
          <w:noProof/>
          <w:sz w:val="24"/>
          <w:szCs w:val="24"/>
        </w:rPr>
        <w:t xml:space="preserve">I am highly committed to achieving and excelling in </w:t>
      </w:r>
      <w:r w:rsidR="00BD1C14">
        <w:rPr>
          <w:rFonts w:ascii="Times New Roman" w:hAnsi="Times New Roman" w:cs="Times New Roman"/>
          <w:noProof/>
          <w:sz w:val="24"/>
          <w:szCs w:val="24"/>
        </w:rPr>
        <w:t xml:space="preserve">as a </w:t>
      </w:r>
      <w:r w:rsidR="00B73F8C">
        <w:rPr>
          <w:rFonts w:ascii="Times New Roman" w:hAnsi="Times New Roman" w:cs="Times New Roman"/>
          <w:noProof/>
          <w:sz w:val="24"/>
          <w:szCs w:val="24"/>
        </w:rPr>
        <w:t>Assistant Professor in Physical Thearpy at the University of British Columbia</w:t>
      </w:r>
      <w:r w:rsidR="0024150A" w:rsidRPr="000769A7">
        <w:rPr>
          <w:rFonts w:ascii="Times New Roman" w:hAnsi="Times New Roman" w:cs="Times New Roman"/>
          <w:noProof/>
          <w:sz w:val="24"/>
          <w:szCs w:val="24"/>
        </w:rPr>
        <w:t>.</w:t>
      </w:r>
      <w:r w:rsidR="0024150A" w:rsidRPr="000769A7">
        <w:rPr>
          <w:rFonts w:ascii="Times New Roman" w:hAnsi="Times New Roman" w:cs="Times New Roman"/>
          <w:sz w:val="24"/>
          <w:szCs w:val="24"/>
        </w:rPr>
        <w:t xml:space="preserve"> I believe that </w:t>
      </w:r>
      <w:r w:rsidR="002B4C64">
        <w:rPr>
          <w:rFonts w:ascii="Times New Roman" w:hAnsi="Times New Roman" w:cs="Times New Roman"/>
          <w:sz w:val="24"/>
          <w:szCs w:val="24"/>
        </w:rPr>
        <w:t>my past experience</w:t>
      </w:r>
      <w:r w:rsidR="00BD1C14">
        <w:rPr>
          <w:rFonts w:ascii="Times New Roman" w:hAnsi="Times New Roman" w:cs="Times New Roman"/>
          <w:sz w:val="24"/>
          <w:szCs w:val="24"/>
        </w:rPr>
        <w:t>s teaching those of all ages both in person and virtually, devotion to inclusion, strong community partner organization relationships,</w:t>
      </w:r>
      <w:r w:rsidR="002B4C64">
        <w:rPr>
          <w:rFonts w:ascii="Times New Roman" w:hAnsi="Times New Roman" w:cs="Times New Roman"/>
          <w:sz w:val="24"/>
          <w:szCs w:val="24"/>
        </w:rPr>
        <w:t xml:space="preserve"> as well as my skills, dedication and knowledge will make me an asset to the </w:t>
      </w:r>
      <w:r w:rsidR="0019360A">
        <w:rPr>
          <w:rFonts w:ascii="Times New Roman" w:hAnsi="Times New Roman" w:cs="Times New Roman"/>
          <w:sz w:val="24"/>
          <w:szCs w:val="24"/>
        </w:rPr>
        <w:t>Department of Physical Therapy</w:t>
      </w:r>
      <w:r w:rsidR="002B4C64">
        <w:rPr>
          <w:rFonts w:ascii="Times New Roman" w:hAnsi="Times New Roman" w:cs="Times New Roman"/>
          <w:sz w:val="24"/>
          <w:szCs w:val="24"/>
        </w:rPr>
        <w:t xml:space="preserve">. </w:t>
      </w:r>
    </w:p>
    <w:p w14:paraId="2E61C911" w14:textId="77777777" w:rsidR="00AC31ED" w:rsidRDefault="00AC31ED" w:rsidP="005A00D6">
      <w:pPr>
        <w:spacing w:after="0"/>
        <w:ind w:firstLine="720"/>
        <w:jc w:val="both"/>
        <w:rPr>
          <w:rFonts w:ascii="Times New Roman" w:hAnsi="Times New Roman" w:cs="Times New Roman"/>
          <w:sz w:val="24"/>
          <w:szCs w:val="24"/>
        </w:rPr>
      </w:pPr>
    </w:p>
    <w:p w14:paraId="29C00ECC" w14:textId="54FD2B6E" w:rsidR="0024150A" w:rsidRPr="000769A7" w:rsidRDefault="0024150A" w:rsidP="005A00D6">
      <w:pPr>
        <w:spacing w:after="0"/>
        <w:ind w:firstLine="720"/>
        <w:jc w:val="both"/>
        <w:rPr>
          <w:rFonts w:ascii="Times New Roman" w:hAnsi="Times New Roman" w:cs="Times New Roman"/>
          <w:sz w:val="24"/>
          <w:szCs w:val="24"/>
        </w:rPr>
      </w:pPr>
      <w:r w:rsidRPr="000769A7">
        <w:rPr>
          <w:rFonts w:ascii="Times New Roman" w:hAnsi="Times New Roman" w:cs="Times New Roman"/>
          <w:sz w:val="24"/>
          <w:szCs w:val="24"/>
        </w:rPr>
        <w:t xml:space="preserve">Please contact me with any questions you may have and thank you for considering my application. </w:t>
      </w:r>
    </w:p>
    <w:p w14:paraId="0D39B354" w14:textId="77777777" w:rsidR="005A00D6" w:rsidRPr="000769A7" w:rsidRDefault="005A00D6" w:rsidP="005A00D6">
      <w:pPr>
        <w:spacing w:after="0"/>
        <w:ind w:firstLine="720"/>
        <w:jc w:val="both"/>
        <w:rPr>
          <w:rFonts w:ascii="Times New Roman" w:hAnsi="Times New Roman" w:cs="Times New Roman"/>
          <w:sz w:val="24"/>
          <w:szCs w:val="24"/>
          <w:lang w:val="en-US"/>
        </w:rPr>
      </w:pPr>
    </w:p>
    <w:p w14:paraId="48047A88" w14:textId="24918CC0" w:rsidR="0024150A" w:rsidRDefault="0024150A" w:rsidP="0024150A">
      <w:pPr>
        <w:spacing w:line="276" w:lineRule="auto"/>
        <w:jc w:val="both"/>
        <w:rPr>
          <w:rFonts w:ascii="Times New Roman" w:hAnsi="Times New Roman" w:cs="Times New Roman"/>
          <w:sz w:val="24"/>
          <w:szCs w:val="24"/>
        </w:rPr>
      </w:pPr>
      <w:r w:rsidRPr="000769A7">
        <w:rPr>
          <w:rFonts w:ascii="Times New Roman" w:hAnsi="Times New Roman" w:cs="Times New Roman"/>
          <w:sz w:val="24"/>
          <w:szCs w:val="24"/>
        </w:rPr>
        <w:t>Sincerely,</w:t>
      </w:r>
    </w:p>
    <w:p w14:paraId="7ED1573F" w14:textId="77777777" w:rsidR="000F5736" w:rsidRPr="000769A7" w:rsidRDefault="000F5736" w:rsidP="0024150A">
      <w:pPr>
        <w:spacing w:line="276" w:lineRule="auto"/>
        <w:jc w:val="both"/>
        <w:rPr>
          <w:rFonts w:ascii="Times New Roman" w:hAnsi="Times New Roman" w:cs="Times New Roman"/>
          <w:sz w:val="24"/>
          <w:szCs w:val="24"/>
        </w:rPr>
      </w:pPr>
    </w:p>
    <w:p w14:paraId="59F26703" w14:textId="42799249" w:rsidR="00622B4B" w:rsidRPr="000769A7" w:rsidRDefault="00FE41EE" w:rsidP="0024150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Christina Ziebart, MSc, MPT</w:t>
      </w:r>
      <w:r w:rsidR="00262ADE">
        <w:rPr>
          <w:rFonts w:ascii="Times New Roman" w:hAnsi="Times New Roman" w:cs="Times New Roman"/>
          <w:sz w:val="24"/>
          <w:szCs w:val="24"/>
        </w:rPr>
        <w:t xml:space="preserve">, </w:t>
      </w:r>
      <w:r>
        <w:rPr>
          <w:rFonts w:ascii="Times New Roman" w:hAnsi="Times New Roman" w:cs="Times New Roman"/>
          <w:sz w:val="24"/>
          <w:szCs w:val="24"/>
        </w:rPr>
        <w:t xml:space="preserve">PhD Student </w:t>
      </w:r>
    </w:p>
    <w:sectPr w:rsidR="00622B4B" w:rsidRPr="000769A7" w:rsidSect="00DE5E48">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Joy Macdermid" w:date="2021-12-20T13:55:00Z" w:initials="JM">
    <w:p w14:paraId="3528EB38" w14:textId="77777777" w:rsidR="002A6D1E" w:rsidRDefault="005C696F">
      <w:pPr>
        <w:pStyle w:val="CommentText"/>
      </w:pPr>
      <w:r>
        <w:rPr>
          <w:rStyle w:val="CommentReference"/>
        </w:rPr>
        <w:annotationRef/>
      </w:r>
      <w:r>
        <w:t>Define</w:t>
      </w:r>
    </w:p>
    <w:p w14:paraId="5F00F85E" w14:textId="2C2C9769" w:rsidR="002A6D1E" w:rsidRDefault="002A6D1E">
      <w:pPr>
        <w:pStyle w:val="CommentText"/>
      </w:pPr>
      <w:r>
        <w:t xml:space="preserve">Examples </w:t>
      </w:r>
      <w:proofErr w:type="spellStart"/>
      <w:r>
        <w:t>ot</w:t>
      </w:r>
      <w:proofErr w:type="spellEnd"/>
      <w:r>
        <w:t xml:space="preserve"> change</w:t>
      </w:r>
    </w:p>
    <w:p w14:paraId="07A7D1F4" w14:textId="7DD49264" w:rsidR="005C696F" w:rsidRDefault="005C696F">
      <w:pPr>
        <w:pStyle w:val="CommentText"/>
      </w:pPr>
      <w:r>
        <w:t xml:space="preserve"> my research program focuses on</w:t>
      </w:r>
    </w:p>
    <w:p w14:paraId="7FB9F13D" w14:textId="7D0B2097" w:rsidR="005C696F" w:rsidRDefault="005C696F" w:rsidP="005C696F">
      <w:pPr>
        <w:pStyle w:val="CommentText"/>
        <w:numPr>
          <w:ilvl w:val="0"/>
          <w:numId w:val="1"/>
        </w:numPr>
      </w:pPr>
      <w:r>
        <w:t xml:space="preserve"> Exercise </w:t>
      </w:r>
      <w:r w:rsidR="002A6D1E">
        <w:t xml:space="preserve">interventions </w:t>
      </w:r>
      <w:r>
        <w:t>for osteoporosis and fracture prevention and recovery</w:t>
      </w:r>
    </w:p>
    <w:p w14:paraId="5E2A3943" w14:textId="77777777" w:rsidR="005C696F" w:rsidRDefault="005C696F" w:rsidP="005C696F">
      <w:pPr>
        <w:pStyle w:val="CommentText"/>
        <w:numPr>
          <w:ilvl w:val="0"/>
          <w:numId w:val="1"/>
        </w:numPr>
      </w:pPr>
      <w:r>
        <w:t xml:space="preserve"> Sex and gender as determinants of health behaviors and outcomes</w:t>
      </w:r>
    </w:p>
    <w:p w14:paraId="029F2C84" w14:textId="77777777" w:rsidR="005C696F" w:rsidRDefault="00F02397" w:rsidP="005C696F">
      <w:pPr>
        <w:pStyle w:val="CommentText"/>
        <w:numPr>
          <w:ilvl w:val="0"/>
          <w:numId w:val="1"/>
        </w:numPr>
      </w:pPr>
      <w:r>
        <w:t>Evidence synthesis to define best practice in PT</w:t>
      </w:r>
    </w:p>
    <w:p w14:paraId="3760507D" w14:textId="5A71DB9F" w:rsidR="002A6D1E" w:rsidRDefault="002A6D1E" w:rsidP="005C696F">
      <w:pPr>
        <w:pStyle w:val="CommentText"/>
        <w:numPr>
          <w:ilvl w:val="0"/>
          <w:numId w:val="1"/>
        </w:numPr>
      </w:pPr>
      <w:r>
        <w:t xml:space="preserve">Understanding clinician and patient </w:t>
      </w:r>
      <w:proofErr w:type="spellStart"/>
      <w:r>
        <w:t>prirorites</w:t>
      </w:r>
      <w:proofErr w:type="spellEnd"/>
      <w:r>
        <w:t xml:space="preserve"> and behaviors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050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0507D" w16cid:durableId="256B09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991EC" w14:textId="77777777" w:rsidR="0024417D" w:rsidRDefault="0024417D" w:rsidP="004B7DCE">
      <w:pPr>
        <w:spacing w:after="0" w:line="240" w:lineRule="auto"/>
      </w:pPr>
      <w:r>
        <w:separator/>
      </w:r>
    </w:p>
  </w:endnote>
  <w:endnote w:type="continuationSeparator" w:id="0">
    <w:p w14:paraId="1AE20BA9" w14:textId="77777777" w:rsidR="0024417D" w:rsidRDefault="0024417D" w:rsidP="004B7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F9F9A" w14:textId="77777777" w:rsidR="004B7DCE" w:rsidRDefault="004B7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F01F9" w14:textId="77777777" w:rsidR="004B7DCE" w:rsidRDefault="004B7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2DC95" w14:textId="77777777" w:rsidR="004B7DCE" w:rsidRDefault="004B7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420E1" w14:textId="77777777" w:rsidR="0024417D" w:rsidRDefault="0024417D" w:rsidP="004B7DCE">
      <w:pPr>
        <w:spacing w:after="0" w:line="240" w:lineRule="auto"/>
      </w:pPr>
      <w:r>
        <w:separator/>
      </w:r>
    </w:p>
  </w:footnote>
  <w:footnote w:type="continuationSeparator" w:id="0">
    <w:p w14:paraId="77DA608D" w14:textId="77777777" w:rsidR="0024417D" w:rsidRDefault="0024417D" w:rsidP="004B7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BEA77" w14:textId="77777777" w:rsidR="004B7DCE" w:rsidRDefault="004B7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F981" w14:textId="77777777" w:rsidR="004B7DCE" w:rsidRDefault="004B7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EA9DE" w14:textId="77777777" w:rsidR="004B7DCE" w:rsidRDefault="004B7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887"/>
    <w:multiLevelType w:val="hybridMultilevel"/>
    <w:tmpl w:val="17F21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Macdermid">
    <w15:presenceInfo w15:providerId="AD" w15:userId="S-1-5-21-3268520485-1580165246-4160084142-6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E283022-91E2-4C28-B7E6-ED2CC5B763E9}"/>
    <w:docVar w:name="dgnword-eventsink" w:val="2036495439968"/>
    <w:docVar w:name="dgnword-lastRevisionsView" w:val="0"/>
  </w:docVars>
  <w:rsids>
    <w:rsidRoot w:val="0024150A"/>
    <w:rsid w:val="000103A2"/>
    <w:rsid w:val="00013419"/>
    <w:rsid w:val="000207E5"/>
    <w:rsid w:val="00025070"/>
    <w:rsid w:val="00036F48"/>
    <w:rsid w:val="0004730C"/>
    <w:rsid w:val="00051210"/>
    <w:rsid w:val="00065E59"/>
    <w:rsid w:val="00067550"/>
    <w:rsid w:val="000769A7"/>
    <w:rsid w:val="0008058F"/>
    <w:rsid w:val="00093C78"/>
    <w:rsid w:val="00097D33"/>
    <w:rsid w:val="000A1306"/>
    <w:rsid w:val="000B3287"/>
    <w:rsid w:val="000C0453"/>
    <w:rsid w:val="000C7FA7"/>
    <w:rsid w:val="000D0450"/>
    <w:rsid w:val="000D79B4"/>
    <w:rsid w:val="000E23D5"/>
    <w:rsid w:val="000E2C2D"/>
    <w:rsid w:val="000E33B9"/>
    <w:rsid w:val="000E406D"/>
    <w:rsid w:val="000F5736"/>
    <w:rsid w:val="001053A7"/>
    <w:rsid w:val="00110CAA"/>
    <w:rsid w:val="00127230"/>
    <w:rsid w:val="00135355"/>
    <w:rsid w:val="00142D42"/>
    <w:rsid w:val="00144712"/>
    <w:rsid w:val="00150564"/>
    <w:rsid w:val="00150C87"/>
    <w:rsid w:val="00160DBC"/>
    <w:rsid w:val="0016375B"/>
    <w:rsid w:val="00172D7D"/>
    <w:rsid w:val="00176201"/>
    <w:rsid w:val="00183BDB"/>
    <w:rsid w:val="00185999"/>
    <w:rsid w:val="00191190"/>
    <w:rsid w:val="0019360A"/>
    <w:rsid w:val="00194E63"/>
    <w:rsid w:val="00196713"/>
    <w:rsid w:val="001A4E47"/>
    <w:rsid w:val="001A5C98"/>
    <w:rsid w:val="001B06D1"/>
    <w:rsid w:val="001B1145"/>
    <w:rsid w:val="001B5B11"/>
    <w:rsid w:val="001B7DFF"/>
    <w:rsid w:val="001D06D8"/>
    <w:rsid w:val="001D189A"/>
    <w:rsid w:val="001D64D0"/>
    <w:rsid w:val="001E57AD"/>
    <w:rsid w:val="001F23BD"/>
    <w:rsid w:val="001F7A12"/>
    <w:rsid w:val="00206EDB"/>
    <w:rsid w:val="00216E22"/>
    <w:rsid w:val="0022170F"/>
    <w:rsid w:val="00223BB2"/>
    <w:rsid w:val="00223F27"/>
    <w:rsid w:val="00236407"/>
    <w:rsid w:val="0024150A"/>
    <w:rsid w:val="0024417D"/>
    <w:rsid w:val="00244D86"/>
    <w:rsid w:val="00246B7F"/>
    <w:rsid w:val="00251D68"/>
    <w:rsid w:val="00255360"/>
    <w:rsid w:val="0026196E"/>
    <w:rsid w:val="00262ADE"/>
    <w:rsid w:val="00262B82"/>
    <w:rsid w:val="00274F61"/>
    <w:rsid w:val="002850D8"/>
    <w:rsid w:val="00294C03"/>
    <w:rsid w:val="00297E82"/>
    <w:rsid w:val="002A0AEC"/>
    <w:rsid w:val="002A6D1E"/>
    <w:rsid w:val="002A7829"/>
    <w:rsid w:val="002B2077"/>
    <w:rsid w:val="002B23BE"/>
    <w:rsid w:val="002B4C64"/>
    <w:rsid w:val="002B4DF0"/>
    <w:rsid w:val="002B515C"/>
    <w:rsid w:val="002B5272"/>
    <w:rsid w:val="002C11E2"/>
    <w:rsid w:val="0030008A"/>
    <w:rsid w:val="003010E2"/>
    <w:rsid w:val="00304EFE"/>
    <w:rsid w:val="00306983"/>
    <w:rsid w:val="00307B79"/>
    <w:rsid w:val="00311501"/>
    <w:rsid w:val="00316FEB"/>
    <w:rsid w:val="00327657"/>
    <w:rsid w:val="00333CD9"/>
    <w:rsid w:val="003410BD"/>
    <w:rsid w:val="003441C0"/>
    <w:rsid w:val="0034448C"/>
    <w:rsid w:val="00347F0C"/>
    <w:rsid w:val="00353E8C"/>
    <w:rsid w:val="00355640"/>
    <w:rsid w:val="003560B7"/>
    <w:rsid w:val="003573A8"/>
    <w:rsid w:val="003602C5"/>
    <w:rsid w:val="00360F43"/>
    <w:rsid w:val="00362AE1"/>
    <w:rsid w:val="003665C1"/>
    <w:rsid w:val="003677B6"/>
    <w:rsid w:val="00373023"/>
    <w:rsid w:val="00377D2A"/>
    <w:rsid w:val="003820CA"/>
    <w:rsid w:val="00383FB3"/>
    <w:rsid w:val="00386E1E"/>
    <w:rsid w:val="00392F05"/>
    <w:rsid w:val="003945FA"/>
    <w:rsid w:val="0039611B"/>
    <w:rsid w:val="003A4593"/>
    <w:rsid w:val="003A75A4"/>
    <w:rsid w:val="003C1935"/>
    <w:rsid w:val="003C583D"/>
    <w:rsid w:val="003C64DC"/>
    <w:rsid w:val="003D41D0"/>
    <w:rsid w:val="003E000B"/>
    <w:rsid w:val="003E3EB8"/>
    <w:rsid w:val="00400094"/>
    <w:rsid w:val="00400A54"/>
    <w:rsid w:val="00401D96"/>
    <w:rsid w:val="00406C25"/>
    <w:rsid w:val="00407701"/>
    <w:rsid w:val="004104E6"/>
    <w:rsid w:val="0042222D"/>
    <w:rsid w:val="00430B95"/>
    <w:rsid w:val="00430D5E"/>
    <w:rsid w:val="00431C55"/>
    <w:rsid w:val="00435E2E"/>
    <w:rsid w:val="00441B6B"/>
    <w:rsid w:val="004510E1"/>
    <w:rsid w:val="00451F0E"/>
    <w:rsid w:val="004537E3"/>
    <w:rsid w:val="00455928"/>
    <w:rsid w:val="004569F0"/>
    <w:rsid w:val="00467724"/>
    <w:rsid w:val="004831A0"/>
    <w:rsid w:val="004844EF"/>
    <w:rsid w:val="00485608"/>
    <w:rsid w:val="004859CA"/>
    <w:rsid w:val="004932D8"/>
    <w:rsid w:val="004A6ECF"/>
    <w:rsid w:val="004A748A"/>
    <w:rsid w:val="004B0F86"/>
    <w:rsid w:val="004B17B5"/>
    <w:rsid w:val="004B7DCE"/>
    <w:rsid w:val="004C2D01"/>
    <w:rsid w:val="004C349C"/>
    <w:rsid w:val="004C594F"/>
    <w:rsid w:val="004C7A0E"/>
    <w:rsid w:val="00502CD9"/>
    <w:rsid w:val="00513D3B"/>
    <w:rsid w:val="00532F81"/>
    <w:rsid w:val="00546A9D"/>
    <w:rsid w:val="00547926"/>
    <w:rsid w:val="00560A60"/>
    <w:rsid w:val="005664E2"/>
    <w:rsid w:val="0056777F"/>
    <w:rsid w:val="0058027F"/>
    <w:rsid w:val="005816FB"/>
    <w:rsid w:val="00584236"/>
    <w:rsid w:val="005850C8"/>
    <w:rsid w:val="005875A2"/>
    <w:rsid w:val="00596F34"/>
    <w:rsid w:val="005A00D6"/>
    <w:rsid w:val="005A14F0"/>
    <w:rsid w:val="005B1051"/>
    <w:rsid w:val="005B20F3"/>
    <w:rsid w:val="005B60A7"/>
    <w:rsid w:val="005C01B5"/>
    <w:rsid w:val="005C07B1"/>
    <w:rsid w:val="005C624E"/>
    <w:rsid w:val="005C696F"/>
    <w:rsid w:val="005D0F19"/>
    <w:rsid w:val="005E0056"/>
    <w:rsid w:val="005E209F"/>
    <w:rsid w:val="005F1E5D"/>
    <w:rsid w:val="005F5A83"/>
    <w:rsid w:val="005F6416"/>
    <w:rsid w:val="00600A5E"/>
    <w:rsid w:val="00600EF2"/>
    <w:rsid w:val="00626B27"/>
    <w:rsid w:val="00637AA3"/>
    <w:rsid w:val="0064337C"/>
    <w:rsid w:val="0065462B"/>
    <w:rsid w:val="0066438D"/>
    <w:rsid w:val="006767EE"/>
    <w:rsid w:val="00680373"/>
    <w:rsid w:val="00681C5B"/>
    <w:rsid w:val="00696BFC"/>
    <w:rsid w:val="00697249"/>
    <w:rsid w:val="006A75EA"/>
    <w:rsid w:val="006B4607"/>
    <w:rsid w:val="006B521D"/>
    <w:rsid w:val="006C3BDA"/>
    <w:rsid w:val="006D041E"/>
    <w:rsid w:val="006D2704"/>
    <w:rsid w:val="006D6379"/>
    <w:rsid w:val="006E4548"/>
    <w:rsid w:val="006E7850"/>
    <w:rsid w:val="006F7B47"/>
    <w:rsid w:val="00702981"/>
    <w:rsid w:val="00710AFF"/>
    <w:rsid w:val="007156E9"/>
    <w:rsid w:val="007203E1"/>
    <w:rsid w:val="00745351"/>
    <w:rsid w:val="00745B2E"/>
    <w:rsid w:val="00751E5C"/>
    <w:rsid w:val="00756801"/>
    <w:rsid w:val="00757B89"/>
    <w:rsid w:val="007731D8"/>
    <w:rsid w:val="007822E6"/>
    <w:rsid w:val="00785896"/>
    <w:rsid w:val="00790E96"/>
    <w:rsid w:val="007964CC"/>
    <w:rsid w:val="007C0F12"/>
    <w:rsid w:val="007D0BFA"/>
    <w:rsid w:val="007E2637"/>
    <w:rsid w:val="007E42BA"/>
    <w:rsid w:val="007E4CB2"/>
    <w:rsid w:val="007F022B"/>
    <w:rsid w:val="008052AE"/>
    <w:rsid w:val="00811862"/>
    <w:rsid w:val="0081339B"/>
    <w:rsid w:val="008146DE"/>
    <w:rsid w:val="00822600"/>
    <w:rsid w:val="00827A3F"/>
    <w:rsid w:val="008321C7"/>
    <w:rsid w:val="008350F9"/>
    <w:rsid w:val="00835AB0"/>
    <w:rsid w:val="0084125A"/>
    <w:rsid w:val="00843434"/>
    <w:rsid w:val="00846DE3"/>
    <w:rsid w:val="00854FD7"/>
    <w:rsid w:val="00857BF0"/>
    <w:rsid w:val="008664E9"/>
    <w:rsid w:val="00875593"/>
    <w:rsid w:val="0088157B"/>
    <w:rsid w:val="008840A4"/>
    <w:rsid w:val="00887C45"/>
    <w:rsid w:val="00896EFB"/>
    <w:rsid w:val="008A4985"/>
    <w:rsid w:val="008A505B"/>
    <w:rsid w:val="008B2725"/>
    <w:rsid w:val="008B3B47"/>
    <w:rsid w:val="008B6E79"/>
    <w:rsid w:val="008C5CF6"/>
    <w:rsid w:val="008D087C"/>
    <w:rsid w:val="008D2909"/>
    <w:rsid w:val="008D45F7"/>
    <w:rsid w:val="008D6E3D"/>
    <w:rsid w:val="008E3BE9"/>
    <w:rsid w:val="008E4F61"/>
    <w:rsid w:val="008E560A"/>
    <w:rsid w:val="008E6C29"/>
    <w:rsid w:val="008F3652"/>
    <w:rsid w:val="008F7597"/>
    <w:rsid w:val="008F7F24"/>
    <w:rsid w:val="0090311E"/>
    <w:rsid w:val="00903327"/>
    <w:rsid w:val="009037B2"/>
    <w:rsid w:val="00903983"/>
    <w:rsid w:val="00903D16"/>
    <w:rsid w:val="00911095"/>
    <w:rsid w:val="009178E4"/>
    <w:rsid w:val="00922BD0"/>
    <w:rsid w:val="0092778A"/>
    <w:rsid w:val="00927E02"/>
    <w:rsid w:val="00935BD7"/>
    <w:rsid w:val="00937395"/>
    <w:rsid w:val="00940408"/>
    <w:rsid w:val="00945EFD"/>
    <w:rsid w:val="0094712B"/>
    <w:rsid w:val="00954AA6"/>
    <w:rsid w:val="009651EF"/>
    <w:rsid w:val="0098122B"/>
    <w:rsid w:val="00986034"/>
    <w:rsid w:val="009867FF"/>
    <w:rsid w:val="0098782A"/>
    <w:rsid w:val="009960BE"/>
    <w:rsid w:val="00997AA1"/>
    <w:rsid w:val="009A2947"/>
    <w:rsid w:val="009B5476"/>
    <w:rsid w:val="009C0B53"/>
    <w:rsid w:val="009C4332"/>
    <w:rsid w:val="009E39A9"/>
    <w:rsid w:val="009E52AA"/>
    <w:rsid w:val="009E7BB2"/>
    <w:rsid w:val="009F0C15"/>
    <w:rsid w:val="009F173B"/>
    <w:rsid w:val="009F7D83"/>
    <w:rsid w:val="00A005CE"/>
    <w:rsid w:val="00A03615"/>
    <w:rsid w:val="00A06486"/>
    <w:rsid w:val="00A11339"/>
    <w:rsid w:val="00A26BCE"/>
    <w:rsid w:val="00A30F9A"/>
    <w:rsid w:val="00A34319"/>
    <w:rsid w:val="00A550FD"/>
    <w:rsid w:val="00A60615"/>
    <w:rsid w:val="00A728D8"/>
    <w:rsid w:val="00A8193B"/>
    <w:rsid w:val="00A8593D"/>
    <w:rsid w:val="00A92B74"/>
    <w:rsid w:val="00A94476"/>
    <w:rsid w:val="00AA7182"/>
    <w:rsid w:val="00AB1A85"/>
    <w:rsid w:val="00AB43AD"/>
    <w:rsid w:val="00AB7886"/>
    <w:rsid w:val="00AB7B1A"/>
    <w:rsid w:val="00AC31ED"/>
    <w:rsid w:val="00AC39BB"/>
    <w:rsid w:val="00AC763B"/>
    <w:rsid w:val="00AD28BF"/>
    <w:rsid w:val="00AD335C"/>
    <w:rsid w:val="00AD4AAF"/>
    <w:rsid w:val="00AD550C"/>
    <w:rsid w:val="00AE0913"/>
    <w:rsid w:val="00AE4C9B"/>
    <w:rsid w:val="00AF222D"/>
    <w:rsid w:val="00AF2C65"/>
    <w:rsid w:val="00AF4626"/>
    <w:rsid w:val="00AF5EC1"/>
    <w:rsid w:val="00B160EC"/>
    <w:rsid w:val="00B17572"/>
    <w:rsid w:val="00B235ED"/>
    <w:rsid w:val="00B31B2A"/>
    <w:rsid w:val="00B347AF"/>
    <w:rsid w:val="00B367F7"/>
    <w:rsid w:val="00B37BFB"/>
    <w:rsid w:val="00B451A9"/>
    <w:rsid w:val="00B557E4"/>
    <w:rsid w:val="00B558EF"/>
    <w:rsid w:val="00B62192"/>
    <w:rsid w:val="00B62C81"/>
    <w:rsid w:val="00B70FCF"/>
    <w:rsid w:val="00B73886"/>
    <w:rsid w:val="00B73F8C"/>
    <w:rsid w:val="00B8608A"/>
    <w:rsid w:val="00B92157"/>
    <w:rsid w:val="00B955AF"/>
    <w:rsid w:val="00BA2E1B"/>
    <w:rsid w:val="00BB3243"/>
    <w:rsid w:val="00BC1654"/>
    <w:rsid w:val="00BC2809"/>
    <w:rsid w:val="00BC61B2"/>
    <w:rsid w:val="00BD1C14"/>
    <w:rsid w:val="00BD2487"/>
    <w:rsid w:val="00BE1D33"/>
    <w:rsid w:val="00C067CE"/>
    <w:rsid w:val="00C07CE3"/>
    <w:rsid w:val="00C1079D"/>
    <w:rsid w:val="00C1163A"/>
    <w:rsid w:val="00C13E88"/>
    <w:rsid w:val="00C15661"/>
    <w:rsid w:val="00C2761D"/>
    <w:rsid w:val="00C33F41"/>
    <w:rsid w:val="00C35CB4"/>
    <w:rsid w:val="00C55BA6"/>
    <w:rsid w:val="00C55E63"/>
    <w:rsid w:val="00C560CC"/>
    <w:rsid w:val="00C570C1"/>
    <w:rsid w:val="00C63B96"/>
    <w:rsid w:val="00C70504"/>
    <w:rsid w:val="00C716F3"/>
    <w:rsid w:val="00C72B15"/>
    <w:rsid w:val="00C7393A"/>
    <w:rsid w:val="00C76C77"/>
    <w:rsid w:val="00C76FBF"/>
    <w:rsid w:val="00C809CF"/>
    <w:rsid w:val="00C810C6"/>
    <w:rsid w:val="00C87746"/>
    <w:rsid w:val="00C900B6"/>
    <w:rsid w:val="00C95624"/>
    <w:rsid w:val="00CA0008"/>
    <w:rsid w:val="00CB0BBF"/>
    <w:rsid w:val="00CB24BA"/>
    <w:rsid w:val="00CB2AF7"/>
    <w:rsid w:val="00CD2949"/>
    <w:rsid w:val="00CD2B26"/>
    <w:rsid w:val="00CD6C34"/>
    <w:rsid w:val="00CD7160"/>
    <w:rsid w:val="00CF000E"/>
    <w:rsid w:val="00CF6063"/>
    <w:rsid w:val="00D121D9"/>
    <w:rsid w:val="00D2431C"/>
    <w:rsid w:val="00D258FA"/>
    <w:rsid w:val="00D26C18"/>
    <w:rsid w:val="00D30CB1"/>
    <w:rsid w:val="00D31330"/>
    <w:rsid w:val="00D445AD"/>
    <w:rsid w:val="00D648C0"/>
    <w:rsid w:val="00D661C7"/>
    <w:rsid w:val="00D72335"/>
    <w:rsid w:val="00D81056"/>
    <w:rsid w:val="00D81D74"/>
    <w:rsid w:val="00D84913"/>
    <w:rsid w:val="00D9563E"/>
    <w:rsid w:val="00D9671A"/>
    <w:rsid w:val="00DB23D5"/>
    <w:rsid w:val="00DB4DFA"/>
    <w:rsid w:val="00DB4FCC"/>
    <w:rsid w:val="00DB666E"/>
    <w:rsid w:val="00DC2B39"/>
    <w:rsid w:val="00DC51B5"/>
    <w:rsid w:val="00DD0714"/>
    <w:rsid w:val="00DD2A7C"/>
    <w:rsid w:val="00DD3653"/>
    <w:rsid w:val="00DE2D9C"/>
    <w:rsid w:val="00DE452C"/>
    <w:rsid w:val="00DF08AE"/>
    <w:rsid w:val="00DF1F38"/>
    <w:rsid w:val="00DF2C2D"/>
    <w:rsid w:val="00DF61CD"/>
    <w:rsid w:val="00E04386"/>
    <w:rsid w:val="00E14AFC"/>
    <w:rsid w:val="00E200B4"/>
    <w:rsid w:val="00E212CB"/>
    <w:rsid w:val="00E261E1"/>
    <w:rsid w:val="00E41624"/>
    <w:rsid w:val="00E4339D"/>
    <w:rsid w:val="00E438D3"/>
    <w:rsid w:val="00E44C54"/>
    <w:rsid w:val="00E47BE7"/>
    <w:rsid w:val="00E60EE9"/>
    <w:rsid w:val="00E66DEB"/>
    <w:rsid w:val="00E67D28"/>
    <w:rsid w:val="00E86ECF"/>
    <w:rsid w:val="00E87A01"/>
    <w:rsid w:val="00E91D61"/>
    <w:rsid w:val="00E962AE"/>
    <w:rsid w:val="00EA76BD"/>
    <w:rsid w:val="00EB7FF6"/>
    <w:rsid w:val="00EC430F"/>
    <w:rsid w:val="00EC6472"/>
    <w:rsid w:val="00EE77C5"/>
    <w:rsid w:val="00EF1E4A"/>
    <w:rsid w:val="00EF6CD8"/>
    <w:rsid w:val="00EF7D47"/>
    <w:rsid w:val="00F003D4"/>
    <w:rsid w:val="00F02397"/>
    <w:rsid w:val="00F0439C"/>
    <w:rsid w:val="00F11A5A"/>
    <w:rsid w:val="00F122AC"/>
    <w:rsid w:val="00F166A9"/>
    <w:rsid w:val="00F2181F"/>
    <w:rsid w:val="00F33426"/>
    <w:rsid w:val="00F37258"/>
    <w:rsid w:val="00F5475C"/>
    <w:rsid w:val="00F6101E"/>
    <w:rsid w:val="00F65071"/>
    <w:rsid w:val="00F65C84"/>
    <w:rsid w:val="00F82E8C"/>
    <w:rsid w:val="00F90543"/>
    <w:rsid w:val="00F91FBE"/>
    <w:rsid w:val="00F93BB5"/>
    <w:rsid w:val="00FA23E8"/>
    <w:rsid w:val="00FA72BF"/>
    <w:rsid w:val="00FA74FA"/>
    <w:rsid w:val="00FC29E3"/>
    <w:rsid w:val="00FC4442"/>
    <w:rsid w:val="00FD3B5D"/>
    <w:rsid w:val="00FE41EE"/>
    <w:rsid w:val="00FE7328"/>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25CD"/>
  <w15:chartTrackingRefBased/>
  <w15:docId w15:val="{5D971321-839A-6C46-8120-F75FED3F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150A"/>
    <w:pPr>
      <w:widowControl/>
      <w:spacing w:after="160" w:line="259" w:lineRule="auto"/>
    </w:pPr>
    <w:rPr>
      <w:rFonts w:eastAsiaTheme="minorHAnsi"/>
      <w:lang w:val="en-CA"/>
    </w:rPr>
  </w:style>
  <w:style w:type="paragraph" w:styleId="Heading1">
    <w:name w:val="heading 1"/>
    <w:basedOn w:val="Normal"/>
    <w:link w:val="Heading1Char"/>
    <w:uiPriority w:val="1"/>
    <w:qFormat/>
    <w:rsid w:val="005816FB"/>
    <w:pPr>
      <w:ind w:left="106" w:right="661"/>
      <w:outlineLvl w:val="0"/>
    </w:pPr>
    <w:rPr>
      <w:b/>
      <w:bCs/>
      <w:sz w:val="28"/>
      <w:szCs w:val="28"/>
    </w:rPr>
  </w:style>
  <w:style w:type="paragraph" w:styleId="Heading2">
    <w:name w:val="heading 2"/>
    <w:basedOn w:val="Normal"/>
    <w:link w:val="Heading2Char"/>
    <w:uiPriority w:val="1"/>
    <w:qFormat/>
    <w:rsid w:val="005816FB"/>
    <w:pPr>
      <w:ind w:left="106" w:right="661"/>
      <w:outlineLvl w:val="1"/>
    </w:pPr>
    <w:rPr>
      <w:b/>
      <w:bCs/>
      <w:sz w:val="24"/>
      <w:szCs w:val="24"/>
    </w:rPr>
  </w:style>
  <w:style w:type="paragraph" w:styleId="Heading3">
    <w:name w:val="heading 3"/>
    <w:basedOn w:val="Normal"/>
    <w:link w:val="Heading3Char"/>
    <w:uiPriority w:val="1"/>
    <w:qFormat/>
    <w:rsid w:val="005816FB"/>
    <w:pPr>
      <w:spacing w:before="72"/>
      <w:ind w:left="106" w:right="-1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816FB"/>
    <w:pPr>
      <w:spacing w:before="42"/>
      <w:ind w:left="154" w:right="478"/>
      <w:jc w:val="center"/>
    </w:pPr>
  </w:style>
  <w:style w:type="character" w:customStyle="1" w:styleId="Heading1Char">
    <w:name w:val="Heading 1 Char"/>
    <w:basedOn w:val="DefaultParagraphFont"/>
    <w:link w:val="Heading1"/>
    <w:uiPriority w:val="1"/>
    <w:rsid w:val="005816FB"/>
    <w:rPr>
      <w:rFonts w:ascii="Arial" w:eastAsia="Arial" w:hAnsi="Arial" w:cs="Arial"/>
      <w:b/>
      <w:bCs/>
      <w:sz w:val="28"/>
      <w:szCs w:val="28"/>
    </w:rPr>
  </w:style>
  <w:style w:type="character" w:customStyle="1" w:styleId="Heading2Char">
    <w:name w:val="Heading 2 Char"/>
    <w:basedOn w:val="DefaultParagraphFont"/>
    <w:link w:val="Heading2"/>
    <w:uiPriority w:val="1"/>
    <w:rsid w:val="005816FB"/>
    <w:rPr>
      <w:rFonts w:ascii="Arial" w:eastAsia="Arial" w:hAnsi="Arial" w:cs="Arial"/>
      <w:b/>
      <w:bCs/>
      <w:sz w:val="24"/>
      <w:szCs w:val="24"/>
    </w:rPr>
  </w:style>
  <w:style w:type="character" w:customStyle="1" w:styleId="Heading3Char">
    <w:name w:val="Heading 3 Char"/>
    <w:basedOn w:val="DefaultParagraphFont"/>
    <w:link w:val="Heading3"/>
    <w:uiPriority w:val="1"/>
    <w:rsid w:val="005816FB"/>
    <w:rPr>
      <w:rFonts w:ascii="Arial" w:eastAsia="Arial" w:hAnsi="Arial" w:cs="Arial"/>
      <w:b/>
      <w:bCs/>
    </w:rPr>
  </w:style>
  <w:style w:type="paragraph" w:styleId="BodyText">
    <w:name w:val="Body Text"/>
    <w:basedOn w:val="Normal"/>
    <w:link w:val="BodyTextChar"/>
    <w:uiPriority w:val="1"/>
    <w:qFormat/>
    <w:rsid w:val="005816FB"/>
    <w:pPr>
      <w:spacing w:before="1"/>
      <w:ind w:left="682"/>
    </w:pPr>
  </w:style>
  <w:style w:type="character" w:customStyle="1" w:styleId="BodyTextChar">
    <w:name w:val="Body Text Char"/>
    <w:basedOn w:val="DefaultParagraphFont"/>
    <w:link w:val="BodyText"/>
    <w:uiPriority w:val="1"/>
    <w:rsid w:val="005816FB"/>
    <w:rPr>
      <w:rFonts w:ascii="Arial" w:eastAsia="Arial" w:hAnsi="Arial" w:cs="Arial"/>
    </w:rPr>
  </w:style>
  <w:style w:type="paragraph" w:styleId="ListParagraph">
    <w:name w:val="List Paragraph"/>
    <w:basedOn w:val="Normal"/>
    <w:uiPriority w:val="1"/>
    <w:qFormat/>
    <w:rsid w:val="005816FB"/>
    <w:pPr>
      <w:spacing w:before="121"/>
      <w:ind w:left="682" w:right="180" w:hanging="556"/>
    </w:pPr>
    <w:rPr>
      <w:u w:val="single" w:color="000000"/>
    </w:rPr>
  </w:style>
  <w:style w:type="character" w:styleId="Hyperlink">
    <w:name w:val="Hyperlink"/>
    <w:basedOn w:val="DefaultParagraphFont"/>
    <w:uiPriority w:val="99"/>
    <w:unhideWhenUsed/>
    <w:rsid w:val="0024150A"/>
    <w:rPr>
      <w:color w:val="0563C1"/>
      <w:u w:val="single"/>
    </w:rPr>
  </w:style>
  <w:style w:type="paragraph" w:customStyle="1" w:styleId="xmsonormal">
    <w:name w:val="x_msonormal"/>
    <w:basedOn w:val="Normal"/>
    <w:rsid w:val="0024150A"/>
    <w:pPr>
      <w:spacing w:after="0" w:line="240" w:lineRule="auto"/>
    </w:pPr>
    <w:rPr>
      <w:rFonts w:ascii="Calibri" w:hAnsi="Calibri" w:cs="Calibri"/>
      <w:lang w:eastAsia="en-CA"/>
    </w:rPr>
  </w:style>
  <w:style w:type="paragraph" w:styleId="NormalWeb">
    <w:name w:val="Normal (Web)"/>
    <w:basedOn w:val="Normal"/>
    <w:uiPriority w:val="99"/>
    <w:unhideWhenUsed/>
    <w:rsid w:val="0024150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24150A"/>
    <w:pPr>
      <w:widowControl/>
      <w:autoSpaceDE w:val="0"/>
      <w:autoSpaceDN w:val="0"/>
      <w:adjustRightInd w:val="0"/>
    </w:pPr>
    <w:rPr>
      <w:rFonts w:ascii="Times New Roman" w:eastAsiaTheme="minorHAnsi" w:hAnsi="Times New Roman" w:cs="Times New Roman"/>
      <w:color w:val="000000"/>
      <w:sz w:val="24"/>
      <w:szCs w:val="24"/>
      <w:lang w:val="en-CA"/>
    </w:rPr>
  </w:style>
  <w:style w:type="character" w:styleId="UnresolvedMention">
    <w:name w:val="Unresolved Mention"/>
    <w:basedOn w:val="DefaultParagraphFont"/>
    <w:uiPriority w:val="99"/>
    <w:rsid w:val="0024150A"/>
    <w:rPr>
      <w:color w:val="605E5C"/>
      <w:shd w:val="clear" w:color="auto" w:fill="E1DFDD"/>
    </w:rPr>
  </w:style>
  <w:style w:type="paragraph" w:styleId="BalloonText">
    <w:name w:val="Balloon Text"/>
    <w:basedOn w:val="Normal"/>
    <w:link w:val="BalloonTextChar"/>
    <w:uiPriority w:val="99"/>
    <w:semiHidden/>
    <w:unhideWhenUsed/>
    <w:rsid w:val="00857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BF0"/>
    <w:rPr>
      <w:rFonts w:ascii="Segoe UI" w:eastAsiaTheme="minorHAnsi" w:hAnsi="Segoe UI" w:cs="Segoe UI"/>
      <w:sz w:val="18"/>
      <w:szCs w:val="18"/>
      <w:lang w:val="en-CA"/>
    </w:rPr>
  </w:style>
  <w:style w:type="character" w:styleId="CommentReference">
    <w:name w:val="annotation reference"/>
    <w:basedOn w:val="DefaultParagraphFont"/>
    <w:uiPriority w:val="99"/>
    <w:semiHidden/>
    <w:unhideWhenUsed/>
    <w:rsid w:val="00E86ECF"/>
    <w:rPr>
      <w:sz w:val="16"/>
      <w:szCs w:val="16"/>
    </w:rPr>
  </w:style>
  <w:style w:type="paragraph" w:styleId="CommentText">
    <w:name w:val="annotation text"/>
    <w:basedOn w:val="Normal"/>
    <w:link w:val="CommentTextChar"/>
    <w:uiPriority w:val="99"/>
    <w:semiHidden/>
    <w:unhideWhenUsed/>
    <w:rsid w:val="00E86ECF"/>
    <w:pPr>
      <w:spacing w:line="240" w:lineRule="auto"/>
    </w:pPr>
    <w:rPr>
      <w:sz w:val="20"/>
      <w:szCs w:val="20"/>
    </w:rPr>
  </w:style>
  <w:style w:type="character" w:customStyle="1" w:styleId="CommentTextChar">
    <w:name w:val="Comment Text Char"/>
    <w:basedOn w:val="DefaultParagraphFont"/>
    <w:link w:val="CommentText"/>
    <w:uiPriority w:val="99"/>
    <w:semiHidden/>
    <w:rsid w:val="00E86ECF"/>
    <w:rPr>
      <w:rFonts w:eastAsiaTheme="minorHAnsi"/>
      <w:sz w:val="20"/>
      <w:szCs w:val="20"/>
      <w:lang w:val="en-CA"/>
    </w:rPr>
  </w:style>
  <w:style w:type="paragraph" w:styleId="CommentSubject">
    <w:name w:val="annotation subject"/>
    <w:basedOn w:val="CommentText"/>
    <w:next w:val="CommentText"/>
    <w:link w:val="CommentSubjectChar"/>
    <w:uiPriority w:val="99"/>
    <w:semiHidden/>
    <w:unhideWhenUsed/>
    <w:rsid w:val="00E86ECF"/>
    <w:rPr>
      <w:b/>
      <w:bCs/>
    </w:rPr>
  </w:style>
  <w:style w:type="character" w:customStyle="1" w:styleId="CommentSubjectChar">
    <w:name w:val="Comment Subject Char"/>
    <w:basedOn w:val="CommentTextChar"/>
    <w:link w:val="CommentSubject"/>
    <w:uiPriority w:val="99"/>
    <w:semiHidden/>
    <w:rsid w:val="00E86ECF"/>
    <w:rPr>
      <w:rFonts w:eastAsiaTheme="minorHAnsi"/>
      <w:b/>
      <w:bCs/>
      <w:sz w:val="20"/>
      <w:szCs w:val="20"/>
      <w:lang w:val="en-CA"/>
    </w:rPr>
  </w:style>
  <w:style w:type="paragraph" w:styleId="Header">
    <w:name w:val="header"/>
    <w:basedOn w:val="Normal"/>
    <w:link w:val="HeaderChar"/>
    <w:uiPriority w:val="99"/>
    <w:unhideWhenUsed/>
    <w:rsid w:val="004B7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DCE"/>
    <w:rPr>
      <w:rFonts w:eastAsiaTheme="minorHAnsi"/>
      <w:lang w:val="en-CA"/>
    </w:rPr>
  </w:style>
  <w:style w:type="paragraph" w:styleId="Footer">
    <w:name w:val="footer"/>
    <w:basedOn w:val="Normal"/>
    <w:link w:val="FooterChar"/>
    <w:uiPriority w:val="99"/>
    <w:unhideWhenUsed/>
    <w:rsid w:val="004B7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DCE"/>
    <w:rPr>
      <w:rFonts w:eastAsiaTheme="minorHAns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14529">
      <w:bodyDiv w:val="1"/>
      <w:marLeft w:val="0"/>
      <w:marRight w:val="0"/>
      <w:marTop w:val="0"/>
      <w:marBottom w:val="0"/>
      <w:divBdr>
        <w:top w:val="none" w:sz="0" w:space="0" w:color="auto"/>
        <w:left w:val="none" w:sz="0" w:space="0" w:color="auto"/>
        <w:bottom w:val="none" w:sz="0" w:space="0" w:color="auto"/>
        <w:right w:val="none" w:sz="0" w:space="0" w:color="auto"/>
      </w:divBdr>
      <w:divsChild>
        <w:div w:id="1520000837">
          <w:marLeft w:val="0"/>
          <w:marRight w:val="0"/>
          <w:marTop w:val="0"/>
          <w:marBottom w:val="0"/>
          <w:divBdr>
            <w:top w:val="none" w:sz="0" w:space="0" w:color="auto"/>
            <w:left w:val="none" w:sz="0" w:space="0" w:color="auto"/>
            <w:bottom w:val="none" w:sz="0" w:space="0" w:color="auto"/>
            <w:right w:val="none" w:sz="0" w:space="0" w:color="auto"/>
          </w:divBdr>
          <w:divsChild>
            <w:div w:id="2064018165">
              <w:marLeft w:val="0"/>
              <w:marRight w:val="0"/>
              <w:marTop w:val="0"/>
              <w:marBottom w:val="0"/>
              <w:divBdr>
                <w:top w:val="none" w:sz="0" w:space="0" w:color="auto"/>
                <w:left w:val="none" w:sz="0" w:space="0" w:color="auto"/>
                <w:bottom w:val="none" w:sz="0" w:space="0" w:color="auto"/>
                <w:right w:val="none" w:sz="0" w:space="0" w:color="auto"/>
              </w:divBdr>
              <w:divsChild>
                <w:div w:id="3459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2181">
      <w:bodyDiv w:val="1"/>
      <w:marLeft w:val="0"/>
      <w:marRight w:val="0"/>
      <w:marTop w:val="0"/>
      <w:marBottom w:val="0"/>
      <w:divBdr>
        <w:top w:val="none" w:sz="0" w:space="0" w:color="auto"/>
        <w:left w:val="none" w:sz="0" w:space="0" w:color="auto"/>
        <w:bottom w:val="none" w:sz="0" w:space="0" w:color="auto"/>
        <w:right w:val="none" w:sz="0" w:space="0" w:color="auto"/>
      </w:divBdr>
      <w:divsChild>
        <w:div w:id="1445033566">
          <w:marLeft w:val="0"/>
          <w:marRight w:val="0"/>
          <w:marTop w:val="0"/>
          <w:marBottom w:val="0"/>
          <w:divBdr>
            <w:top w:val="none" w:sz="0" w:space="0" w:color="auto"/>
            <w:left w:val="none" w:sz="0" w:space="0" w:color="auto"/>
            <w:bottom w:val="none" w:sz="0" w:space="0" w:color="auto"/>
            <w:right w:val="none" w:sz="0" w:space="0" w:color="auto"/>
          </w:divBdr>
          <w:divsChild>
            <w:div w:id="1514296622">
              <w:marLeft w:val="0"/>
              <w:marRight w:val="0"/>
              <w:marTop w:val="0"/>
              <w:marBottom w:val="0"/>
              <w:divBdr>
                <w:top w:val="none" w:sz="0" w:space="0" w:color="auto"/>
                <w:left w:val="none" w:sz="0" w:space="0" w:color="auto"/>
                <w:bottom w:val="none" w:sz="0" w:space="0" w:color="auto"/>
                <w:right w:val="none" w:sz="0" w:space="0" w:color="auto"/>
              </w:divBdr>
              <w:divsChild>
                <w:div w:id="18496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90152">
      <w:bodyDiv w:val="1"/>
      <w:marLeft w:val="0"/>
      <w:marRight w:val="0"/>
      <w:marTop w:val="0"/>
      <w:marBottom w:val="0"/>
      <w:divBdr>
        <w:top w:val="none" w:sz="0" w:space="0" w:color="auto"/>
        <w:left w:val="none" w:sz="0" w:space="0" w:color="auto"/>
        <w:bottom w:val="none" w:sz="0" w:space="0" w:color="auto"/>
        <w:right w:val="none" w:sz="0" w:space="0" w:color="auto"/>
      </w:divBdr>
      <w:divsChild>
        <w:div w:id="490295269">
          <w:marLeft w:val="0"/>
          <w:marRight w:val="0"/>
          <w:marTop w:val="0"/>
          <w:marBottom w:val="0"/>
          <w:divBdr>
            <w:top w:val="none" w:sz="0" w:space="0" w:color="auto"/>
            <w:left w:val="none" w:sz="0" w:space="0" w:color="auto"/>
            <w:bottom w:val="none" w:sz="0" w:space="0" w:color="auto"/>
            <w:right w:val="none" w:sz="0" w:space="0" w:color="auto"/>
          </w:divBdr>
        </w:div>
      </w:divsChild>
    </w:div>
    <w:div w:id="656498016">
      <w:bodyDiv w:val="1"/>
      <w:marLeft w:val="0"/>
      <w:marRight w:val="0"/>
      <w:marTop w:val="0"/>
      <w:marBottom w:val="0"/>
      <w:divBdr>
        <w:top w:val="none" w:sz="0" w:space="0" w:color="auto"/>
        <w:left w:val="none" w:sz="0" w:space="0" w:color="auto"/>
        <w:bottom w:val="none" w:sz="0" w:space="0" w:color="auto"/>
        <w:right w:val="none" w:sz="0" w:space="0" w:color="auto"/>
      </w:divBdr>
    </w:div>
    <w:div w:id="1585333506">
      <w:bodyDiv w:val="1"/>
      <w:marLeft w:val="0"/>
      <w:marRight w:val="0"/>
      <w:marTop w:val="0"/>
      <w:marBottom w:val="0"/>
      <w:divBdr>
        <w:top w:val="none" w:sz="0" w:space="0" w:color="auto"/>
        <w:left w:val="none" w:sz="0" w:space="0" w:color="auto"/>
        <w:bottom w:val="none" w:sz="0" w:space="0" w:color="auto"/>
        <w:right w:val="none" w:sz="0" w:space="0" w:color="auto"/>
      </w:divBdr>
      <w:divsChild>
        <w:div w:id="206919535">
          <w:marLeft w:val="0"/>
          <w:marRight w:val="0"/>
          <w:marTop w:val="0"/>
          <w:marBottom w:val="0"/>
          <w:divBdr>
            <w:top w:val="none" w:sz="0" w:space="0" w:color="auto"/>
            <w:left w:val="none" w:sz="0" w:space="0" w:color="auto"/>
            <w:bottom w:val="none" w:sz="0" w:space="0" w:color="auto"/>
            <w:right w:val="none" w:sz="0" w:space="0" w:color="auto"/>
          </w:divBdr>
        </w:div>
      </w:divsChild>
    </w:div>
    <w:div w:id="1609315069">
      <w:bodyDiv w:val="1"/>
      <w:marLeft w:val="0"/>
      <w:marRight w:val="0"/>
      <w:marTop w:val="0"/>
      <w:marBottom w:val="0"/>
      <w:divBdr>
        <w:top w:val="none" w:sz="0" w:space="0" w:color="auto"/>
        <w:left w:val="none" w:sz="0" w:space="0" w:color="auto"/>
        <w:bottom w:val="none" w:sz="0" w:space="0" w:color="auto"/>
        <w:right w:val="none" w:sz="0" w:space="0" w:color="auto"/>
      </w:divBdr>
      <w:divsChild>
        <w:div w:id="2122065438">
          <w:marLeft w:val="0"/>
          <w:marRight w:val="0"/>
          <w:marTop w:val="0"/>
          <w:marBottom w:val="0"/>
          <w:divBdr>
            <w:top w:val="none" w:sz="0" w:space="0" w:color="auto"/>
            <w:left w:val="none" w:sz="0" w:space="0" w:color="auto"/>
            <w:bottom w:val="none" w:sz="0" w:space="0" w:color="auto"/>
            <w:right w:val="none" w:sz="0" w:space="0" w:color="auto"/>
          </w:divBdr>
          <w:divsChild>
            <w:div w:id="1982684130">
              <w:marLeft w:val="0"/>
              <w:marRight w:val="0"/>
              <w:marTop w:val="0"/>
              <w:marBottom w:val="0"/>
              <w:divBdr>
                <w:top w:val="none" w:sz="0" w:space="0" w:color="auto"/>
                <w:left w:val="none" w:sz="0" w:space="0" w:color="auto"/>
                <w:bottom w:val="none" w:sz="0" w:space="0" w:color="auto"/>
                <w:right w:val="none" w:sz="0" w:space="0" w:color="auto"/>
              </w:divBdr>
              <w:divsChild>
                <w:div w:id="17840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6631">
      <w:bodyDiv w:val="1"/>
      <w:marLeft w:val="0"/>
      <w:marRight w:val="0"/>
      <w:marTop w:val="0"/>
      <w:marBottom w:val="0"/>
      <w:divBdr>
        <w:top w:val="none" w:sz="0" w:space="0" w:color="auto"/>
        <w:left w:val="none" w:sz="0" w:space="0" w:color="auto"/>
        <w:bottom w:val="none" w:sz="0" w:space="0" w:color="auto"/>
        <w:right w:val="none" w:sz="0" w:space="0" w:color="auto"/>
      </w:divBdr>
    </w:div>
    <w:div w:id="1777015888">
      <w:bodyDiv w:val="1"/>
      <w:marLeft w:val="0"/>
      <w:marRight w:val="0"/>
      <w:marTop w:val="0"/>
      <w:marBottom w:val="0"/>
      <w:divBdr>
        <w:top w:val="none" w:sz="0" w:space="0" w:color="auto"/>
        <w:left w:val="none" w:sz="0" w:space="0" w:color="auto"/>
        <w:bottom w:val="none" w:sz="0" w:space="0" w:color="auto"/>
        <w:right w:val="none" w:sz="0" w:space="0" w:color="auto"/>
      </w:divBdr>
    </w:div>
    <w:div w:id="1854026383">
      <w:bodyDiv w:val="1"/>
      <w:marLeft w:val="0"/>
      <w:marRight w:val="0"/>
      <w:marTop w:val="0"/>
      <w:marBottom w:val="0"/>
      <w:divBdr>
        <w:top w:val="none" w:sz="0" w:space="0" w:color="auto"/>
        <w:left w:val="none" w:sz="0" w:space="0" w:color="auto"/>
        <w:bottom w:val="none" w:sz="0" w:space="0" w:color="auto"/>
        <w:right w:val="none" w:sz="0" w:space="0" w:color="auto"/>
      </w:divBdr>
      <w:divsChild>
        <w:div w:id="1650477184">
          <w:marLeft w:val="0"/>
          <w:marRight w:val="0"/>
          <w:marTop w:val="0"/>
          <w:marBottom w:val="0"/>
          <w:divBdr>
            <w:top w:val="none" w:sz="0" w:space="0" w:color="auto"/>
            <w:left w:val="none" w:sz="0" w:space="0" w:color="auto"/>
            <w:bottom w:val="none" w:sz="0" w:space="0" w:color="auto"/>
            <w:right w:val="none" w:sz="0" w:space="0" w:color="auto"/>
          </w:divBdr>
        </w:div>
      </w:divsChild>
    </w:div>
    <w:div w:id="1985115465">
      <w:bodyDiv w:val="1"/>
      <w:marLeft w:val="0"/>
      <w:marRight w:val="0"/>
      <w:marTop w:val="0"/>
      <w:marBottom w:val="0"/>
      <w:divBdr>
        <w:top w:val="none" w:sz="0" w:space="0" w:color="auto"/>
        <w:left w:val="none" w:sz="0" w:space="0" w:color="auto"/>
        <w:bottom w:val="none" w:sz="0" w:space="0" w:color="auto"/>
        <w:right w:val="none" w:sz="0" w:space="0" w:color="auto"/>
      </w:divBdr>
    </w:div>
    <w:div w:id="2011716416">
      <w:bodyDiv w:val="1"/>
      <w:marLeft w:val="0"/>
      <w:marRight w:val="0"/>
      <w:marTop w:val="0"/>
      <w:marBottom w:val="0"/>
      <w:divBdr>
        <w:top w:val="none" w:sz="0" w:space="0" w:color="auto"/>
        <w:left w:val="none" w:sz="0" w:space="0" w:color="auto"/>
        <w:bottom w:val="none" w:sz="0" w:space="0" w:color="auto"/>
        <w:right w:val="none" w:sz="0" w:space="0" w:color="auto"/>
      </w:divBdr>
      <w:divsChild>
        <w:div w:id="770707740">
          <w:marLeft w:val="0"/>
          <w:marRight w:val="0"/>
          <w:marTop w:val="0"/>
          <w:marBottom w:val="0"/>
          <w:divBdr>
            <w:top w:val="none" w:sz="0" w:space="0" w:color="auto"/>
            <w:left w:val="none" w:sz="0" w:space="0" w:color="auto"/>
            <w:bottom w:val="none" w:sz="0" w:space="0" w:color="auto"/>
            <w:right w:val="none" w:sz="0" w:space="0" w:color="auto"/>
          </w:divBdr>
          <w:divsChild>
            <w:div w:id="1778089480">
              <w:marLeft w:val="0"/>
              <w:marRight w:val="0"/>
              <w:marTop w:val="0"/>
              <w:marBottom w:val="0"/>
              <w:divBdr>
                <w:top w:val="none" w:sz="0" w:space="0" w:color="auto"/>
                <w:left w:val="none" w:sz="0" w:space="0" w:color="auto"/>
                <w:bottom w:val="none" w:sz="0" w:space="0" w:color="auto"/>
                <w:right w:val="none" w:sz="0" w:space="0" w:color="auto"/>
              </w:divBdr>
              <w:divsChild>
                <w:div w:id="1133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Kristin.campbell@ubc.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Joy Macdermid</cp:lastModifiedBy>
  <cp:revision>2</cp:revision>
  <dcterms:created xsi:type="dcterms:W3CDTF">2021-12-20T19:26:00Z</dcterms:created>
  <dcterms:modified xsi:type="dcterms:W3CDTF">2021-12-20T19:26:00Z</dcterms:modified>
</cp:coreProperties>
</file>