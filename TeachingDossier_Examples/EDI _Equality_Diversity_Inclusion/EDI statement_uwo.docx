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9D80D" w14:textId="38CA14A1" w:rsidR="00692C96" w:rsidRPr="004D1F9B" w:rsidRDefault="00692C96" w:rsidP="00692C96">
      <w:pPr>
        <w:spacing w:after="0" w:line="240" w:lineRule="auto"/>
        <w:jc w:val="center"/>
        <w:rPr>
          <w:rFonts w:ascii="Times New Roman" w:hAnsi="Times New Roman"/>
          <w:b/>
          <w:sz w:val="24"/>
          <w:szCs w:val="24"/>
          <w:lang w:val="en-US"/>
        </w:rPr>
      </w:pPr>
      <w:r>
        <w:rPr>
          <w:rFonts w:ascii="Times New Roman" w:hAnsi="Times New Roman"/>
          <w:b/>
          <w:sz w:val="24"/>
          <w:szCs w:val="24"/>
          <w:lang w:val="en-US"/>
        </w:rPr>
        <w:t>Diversity, Equity,  Inclusion</w:t>
      </w:r>
      <w:r w:rsidR="00073B1E">
        <w:rPr>
          <w:rFonts w:ascii="Times New Roman" w:hAnsi="Times New Roman"/>
          <w:b/>
          <w:sz w:val="24"/>
          <w:szCs w:val="24"/>
          <w:lang w:val="en-US"/>
        </w:rPr>
        <w:t xml:space="preserve"> and Decolonization</w:t>
      </w:r>
      <w:r w:rsidRPr="004D1F9B">
        <w:rPr>
          <w:rFonts w:ascii="Times New Roman" w:hAnsi="Times New Roman"/>
          <w:b/>
          <w:sz w:val="24"/>
          <w:szCs w:val="24"/>
          <w:lang w:val="en-US"/>
        </w:rPr>
        <w:t xml:space="preserve"> Statement</w:t>
      </w:r>
    </w:p>
    <w:p w14:paraId="03C22DCA" w14:textId="77777777" w:rsidR="00692C96" w:rsidRPr="004D1F9B" w:rsidRDefault="00692C96" w:rsidP="00692C96">
      <w:pPr>
        <w:spacing w:after="0" w:line="240" w:lineRule="auto"/>
        <w:jc w:val="center"/>
        <w:rPr>
          <w:rFonts w:ascii="Times New Roman" w:hAnsi="Times New Roman"/>
          <w:b/>
          <w:sz w:val="24"/>
          <w:szCs w:val="24"/>
          <w:lang w:val="en-US"/>
        </w:rPr>
      </w:pPr>
      <w:r w:rsidRPr="004D1F9B">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0699D4C7" wp14:editId="56847816">
                <wp:simplePos x="0" y="0"/>
                <wp:positionH relativeFrom="margin">
                  <wp:posOffset>0</wp:posOffset>
                </wp:positionH>
                <wp:positionV relativeFrom="paragraph">
                  <wp:posOffset>85090</wp:posOffset>
                </wp:positionV>
                <wp:extent cx="64103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410325" cy="1905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037A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pt" to="504.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" strokecolor="#2f5496 [2404]" strokeweight="1.5pt">
                <v:stroke joinstyle="miter"/>
                <w10:wrap anchorx="margin"/>
              </v:line>
            </w:pict>
          </mc:Fallback>
        </mc:AlternateContent>
      </w:r>
    </w:p>
    <w:p w14:paraId="31B4262E" w14:textId="3C4962B6" w:rsidR="008B1C44" w:rsidRDefault="00EC3AA9" w:rsidP="00B325DB">
      <w:pPr>
        <w:spacing w:after="0"/>
        <w:ind w:firstLine="720"/>
        <w:jc w:val="both"/>
        <w:rPr>
          <w:rFonts w:ascii="Times New Roman" w:hAnsi="Times New Roman"/>
          <w:sz w:val="24"/>
          <w:szCs w:val="24"/>
          <w:lang w:val="en-CA"/>
        </w:rPr>
      </w:pPr>
      <w:r w:rsidRPr="004F63CE">
        <w:rPr>
          <w:rFonts w:ascii="Times New Roman" w:hAnsi="Times New Roman"/>
          <w:sz w:val="24"/>
          <w:szCs w:val="24"/>
          <w:lang w:val="en-CA"/>
        </w:rPr>
        <w:t>Diversity, inclusion, respect,</w:t>
      </w:r>
      <w:r w:rsidR="00227B05">
        <w:rPr>
          <w:rFonts w:ascii="Times New Roman" w:hAnsi="Times New Roman"/>
          <w:sz w:val="24"/>
          <w:szCs w:val="24"/>
          <w:lang w:val="en-CA"/>
        </w:rPr>
        <w:t xml:space="preserve"> equity</w:t>
      </w:r>
      <w:r w:rsidR="00073B1E">
        <w:rPr>
          <w:rFonts w:ascii="Times New Roman" w:hAnsi="Times New Roman"/>
          <w:sz w:val="24"/>
          <w:szCs w:val="24"/>
          <w:lang w:val="en-CA"/>
        </w:rPr>
        <w:t xml:space="preserve">, </w:t>
      </w:r>
      <w:proofErr w:type="gramStart"/>
      <w:r w:rsidR="00073B1E">
        <w:rPr>
          <w:rFonts w:ascii="Times New Roman" w:hAnsi="Times New Roman"/>
          <w:sz w:val="24"/>
          <w:szCs w:val="24"/>
          <w:lang w:val="en-CA"/>
        </w:rPr>
        <w:t>justice</w:t>
      </w:r>
      <w:proofErr w:type="gramEnd"/>
      <w:r w:rsidRPr="004F63CE">
        <w:rPr>
          <w:rFonts w:ascii="Times New Roman" w:hAnsi="Times New Roman"/>
          <w:sz w:val="24"/>
          <w:szCs w:val="24"/>
          <w:lang w:val="en-CA"/>
        </w:rPr>
        <w:t xml:space="preserve"> and civility are among </w:t>
      </w:r>
      <w:r>
        <w:rPr>
          <w:rFonts w:ascii="Times New Roman" w:hAnsi="Times New Roman"/>
          <w:sz w:val="24"/>
          <w:szCs w:val="24"/>
          <w:lang w:val="en-CA"/>
        </w:rPr>
        <w:t>my</w:t>
      </w:r>
      <w:r w:rsidRPr="004F63CE">
        <w:rPr>
          <w:rFonts w:ascii="Times New Roman" w:hAnsi="Times New Roman"/>
          <w:sz w:val="24"/>
          <w:szCs w:val="24"/>
          <w:lang w:val="en-CA"/>
        </w:rPr>
        <w:t xml:space="preserve"> fundamental values.</w:t>
      </w:r>
      <w:r>
        <w:rPr>
          <w:rFonts w:ascii="Times New Roman" w:hAnsi="Times New Roman"/>
          <w:sz w:val="24"/>
          <w:szCs w:val="24"/>
          <w:lang w:val="en-CA"/>
        </w:rPr>
        <w:t xml:space="preserve"> I </w:t>
      </w:r>
      <w:r w:rsidR="00CE5EEB">
        <w:rPr>
          <w:rFonts w:ascii="Times New Roman" w:hAnsi="Times New Roman"/>
          <w:sz w:val="24"/>
          <w:szCs w:val="24"/>
          <w:lang w:val="en-CA"/>
        </w:rPr>
        <w:t xml:space="preserve">have been fortunate enough to </w:t>
      </w:r>
      <w:ins w:id="0" w:author="joy macdermid" w:date="2022-03-07T17:21:00Z">
        <w:r w:rsidR="0080732D">
          <w:rPr>
            <w:rFonts w:ascii="Times New Roman" w:hAnsi="Times New Roman"/>
            <w:sz w:val="24"/>
            <w:szCs w:val="24"/>
            <w:lang w:val="en-CA"/>
          </w:rPr>
          <w:t>experience diversity  in my own life</w:t>
        </w:r>
      </w:ins>
      <w:ins w:id="1" w:author="joy macdermid" w:date="2022-03-07T17:22:00Z">
        <w:r w:rsidR="0080732D">
          <w:rPr>
            <w:rFonts w:ascii="Times New Roman" w:hAnsi="Times New Roman"/>
            <w:sz w:val="24"/>
            <w:szCs w:val="24"/>
            <w:lang w:val="en-CA"/>
          </w:rPr>
          <w:t xml:space="preserve"> and</w:t>
        </w:r>
      </w:ins>
      <w:ins w:id="2" w:author="joy macdermid" w:date="2022-03-07T17:21:00Z">
        <w:r w:rsidR="0080732D">
          <w:rPr>
            <w:rFonts w:ascii="Times New Roman" w:hAnsi="Times New Roman"/>
            <w:sz w:val="24"/>
            <w:szCs w:val="24"/>
            <w:lang w:val="en-CA"/>
          </w:rPr>
          <w:t xml:space="preserve"> in my training programs  </w:t>
        </w:r>
      </w:ins>
      <w:del w:id="3" w:author="joy macdermid" w:date="2022-03-07T17:22:00Z">
        <w:r w:rsidR="00227B05" w:rsidDel="0080732D">
          <w:rPr>
            <w:rFonts w:ascii="Times New Roman" w:hAnsi="Times New Roman"/>
            <w:sz w:val="24"/>
            <w:szCs w:val="24"/>
            <w:lang w:val="en-CA"/>
          </w:rPr>
          <w:delText>grow in</w:delText>
        </w:r>
        <w:r w:rsidR="00CE5EEB" w:rsidDel="0080732D">
          <w:rPr>
            <w:rFonts w:ascii="Times New Roman" w:hAnsi="Times New Roman"/>
            <w:sz w:val="24"/>
            <w:szCs w:val="24"/>
            <w:lang w:val="en-CA"/>
          </w:rPr>
          <w:delText xml:space="preserve"> </w:delText>
        </w:r>
        <w:r w:rsidR="00227B05" w:rsidDel="0080732D">
          <w:rPr>
            <w:rFonts w:ascii="Times New Roman" w:hAnsi="Times New Roman"/>
            <w:sz w:val="24"/>
            <w:szCs w:val="24"/>
            <w:lang w:val="en-CA"/>
          </w:rPr>
          <w:delText>an</w:delText>
        </w:r>
        <w:r w:rsidR="00BE40D0" w:rsidDel="0080732D">
          <w:rPr>
            <w:rFonts w:ascii="Times New Roman" w:hAnsi="Times New Roman"/>
            <w:sz w:val="24"/>
            <w:szCs w:val="24"/>
            <w:lang w:val="en-CA"/>
          </w:rPr>
          <w:delText xml:space="preserve"> a very diverse</w:delText>
        </w:r>
        <w:r w:rsidR="00227B05" w:rsidDel="0080732D">
          <w:rPr>
            <w:rFonts w:ascii="Times New Roman" w:hAnsi="Times New Roman"/>
            <w:sz w:val="24"/>
            <w:szCs w:val="24"/>
            <w:lang w:val="en-CA"/>
          </w:rPr>
          <w:delText xml:space="preserve"> </w:delText>
        </w:r>
        <w:r w:rsidR="00CE5EEB" w:rsidDel="0080732D">
          <w:rPr>
            <w:rFonts w:ascii="Times New Roman" w:hAnsi="Times New Roman"/>
            <w:sz w:val="24"/>
            <w:szCs w:val="24"/>
            <w:lang w:val="en-CA"/>
          </w:rPr>
          <w:delText>academic field</w:delText>
        </w:r>
        <w:r w:rsidR="00227B05" w:rsidDel="0080732D">
          <w:rPr>
            <w:rFonts w:ascii="Times New Roman" w:hAnsi="Times New Roman"/>
            <w:sz w:val="24"/>
            <w:szCs w:val="24"/>
            <w:lang w:val="en-CA"/>
          </w:rPr>
          <w:delText xml:space="preserve"> </w:delText>
        </w:r>
      </w:del>
      <w:r w:rsidR="00CE5EEB">
        <w:rPr>
          <w:rFonts w:ascii="Times New Roman" w:hAnsi="Times New Roman"/>
          <w:sz w:val="24"/>
          <w:szCs w:val="24"/>
          <w:lang w:val="en-CA"/>
        </w:rPr>
        <w:t xml:space="preserve">and I </w:t>
      </w:r>
      <w:ins w:id="4" w:author="joy macdermid" w:date="2022-03-08T06:38:00Z">
        <w:r w:rsidR="007E3905">
          <w:rPr>
            <w:rFonts w:ascii="Times New Roman" w:hAnsi="Times New Roman"/>
            <w:sz w:val="24"/>
            <w:szCs w:val="24"/>
            <w:lang w:val="en-CA"/>
          </w:rPr>
          <w:t>have learned from the diverse experience</w:t>
        </w:r>
      </w:ins>
      <w:ins w:id="5" w:author="joy macdermid" w:date="2022-03-08T06:39:00Z">
        <w:r w:rsidR="007E3905">
          <w:rPr>
            <w:rFonts w:ascii="Times New Roman" w:hAnsi="Times New Roman"/>
            <w:sz w:val="24"/>
            <w:szCs w:val="24"/>
            <w:lang w:val="en-CA"/>
          </w:rPr>
          <w:t>s</w:t>
        </w:r>
      </w:ins>
      <w:ins w:id="6" w:author="joy macdermid" w:date="2022-03-08T06:38:00Z">
        <w:r w:rsidR="007E3905">
          <w:rPr>
            <w:rFonts w:ascii="Times New Roman" w:hAnsi="Times New Roman"/>
            <w:sz w:val="24"/>
            <w:szCs w:val="24"/>
            <w:lang w:val="en-CA"/>
          </w:rPr>
          <w:t xml:space="preserve"> of </w:t>
        </w:r>
      </w:ins>
      <w:del w:id="7" w:author="joy macdermid" w:date="2022-03-08T06:38:00Z">
        <w:r w:rsidR="00CE5EEB" w:rsidDel="007E3905">
          <w:rPr>
            <w:rFonts w:ascii="Times New Roman" w:hAnsi="Times New Roman"/>
            <w:sz w:val="24"/>
            <w:szCs w:val="24"/>
            <w:lang w:val="en-CA"/>
          </w:rPr>
          <w:delText>owe that to the</w:delText>
        </w:r>
      </w:del>
      <w:r w:rsidR="00CE5EEB">
        <w:rPr>
          <w:rFonts w:ascii="Times New Roman" w:hAnsi="Times New Roman"/>
          <w:sz w:val="24"/>
          <w:szCs w:val="24"/>
          <w:lang w:val="en-CA"/>
        </w:rPr>
        <w:t xml:space="preserve"> great colleagues, co-workers and supervisors</w:t>
      </w:r>
      <w:ins w:id="8" w:author="joy macdermid" w:date="2022-03-08T06:39:00Z">
        <w:r w:rsidR="007E3905">
          <w:rPr>
            <w:rFonts w:ascii="Times New Roman" w:hAnsi="Times New Roman"/>
            <w:sz w:val="24"/>
            <w:szCs w:val="24"/>
            <w:lang w:val="en-CA"/>
          </w:rPr>
          <w:t>.</w:t>
        </w:r>
      </w:ins>
      <w:del w:id="9" w:author="joy macdermid" w:date="2022-03-08T06:39:00Z">
        <w:r w:rsidR="00CE5EEB" w:rsidDel="007E3905">
          <w:rPr>
            <w:rFonts w:ascii="Times New Roman" w:hAnsi="Times New Roman"/>
            <w:sz w:val="24"/>
            <w:szCs w:val="24"/>
            <w:lang w:val="en-CA"/>
          </w:rPr>
          <w:delText xml:space="preserve"> that I worked with throughout my </w:delText>
        </w:r>
        <w:r w:rsidR="00B325DB" w:rsidDel="007E3905">
          <w:rPr>
            <w:rFonts w:ascii="Times New Roman" w:hAnsi="Times New Roman"/>
            <w:sz w:val="24"/>
            <w:szCs w:val="24"/>
            <w:lang w:val="en-CA"/>
          </w:rPr>
          <w:delText>studies</w:delText>
        </w:r>
      </w:del>
      <w:r w:rsidR="00CE5EEB">
        <w:rPr>
          <w:rFonts w:ascii="Times New Roman" w:hAnsi="Times New Roman"/>
          <w:sz w:val="24"/>
          <w:szCs w:val="24"/>
          <w:lang w:val="en-CA"/>
        </w:rPr>
        <w:t xml:space="preserve">. I </w:t>
      </w:r>
      <w:r>
        <w:rPr>
          <w:rFonts w:ascii="Times New Roman" w:hAnsi="Times New Roman"/>
          <w:sz w:val="24"/>
          <w:szCs w:val="24"/>
          <w:lang w:val="en-CA"/>
        </w:rPr>
        <w:t>am</w:t>
      </w:r>
      <w:r w:rsidRPr="004F63CE">
        <w:rPr>
          <w:rFonts w:ascii="Times New Roman" w:hAnsi="Times New Roman"/>
          <w:sz w:val="24"/>
          <w:szCs w:val="24"/>
          <w:lang w:val="en-CA"/>
        </w:rPr>
        <w:t xml:space="preserve"> </w:t>
      </w:r>
      <w:r w:rsidRPr="005F4796">
        <w:rPr>
          <w:rFonts w:ascii="Times New Roman" w:hAnsi="Times New Roman"/>
          <w:sz w:val="24"/>
          <w:szCs w:val="24"/>
          <w:lang w:val="en-CA"/>
        </w:rPr>
        <w:t xml:space="preserve">committed to supporting students and colleagues </w:t>
      </w:r>
      <w:del w:id="10" w:author="joy macdermid" w:date="2022-03-08T06:40:00Z">
        <w:r w:rsidRPr="005F4796" w:rsidDel="007E3905">
          <w:rPr>
            <w:rFonts w:ascii="Times New Roman" w:hAnsi="Times New Roman"/>
            <w:sz w:val="24"/>
            <w:szCs w:val="24"/>
            <w:lang w:val="en-CA"/>
          </w:rPr>
          <w:delText>on developing skills and strategies</w:delText>
        </w:r>
        <w:r w:rsidR="00B325DB" w:rsidDel="007E3905">
          <w:rPr>
            <w:rFonts w:ascii="Times New Roman" w:hAnsi="Times New Roman"/>
            <w:sz w:val="24"/>
            <w:szCs w:val="24"/>
            <w:lang w:val="en-CA"/>
          </w:rPr>
          <w:delText>,</w:delText>
        </w:r>
        <w:r w:rsidRPr="005F4796" w:rsidDel="007E3905">
          <w:rPr>
            <w:rFonts w:ascii="Times New Roman" w:hAnsi="Times New Roman"/>
            <w:sz w:val="24"/>
            <w:szCs w:val="24"/>
            <w:lang w:val="en-CA"/>
          </w:rPr>
          <w:delText xml:space="preserve"> </w:delText>
        </w:r>
      </w:del>
      <w:r w:rsidRPr="005F4796">
        <w:rPr>
          <w:rFonts w:ascii="Times New Roman" w:hAnsi="Times New Roman"/>
          <w:sz w:val="24"/>
          <w:szCs w:val="24"/>
          <w:lang w:val="en-CA"/>
        </w:rPr>
        <w:t xml:space="preserve">to </w:t>
      </w:r>
      <w:del w:id="11" w:author="joy macdermid" w:date="2022-03-08T06:40:00Z">
        <w:r w:rsidRPr="005F4796" w:rsidDel="007E3905">
          <w:rPr>
            <w:rFonts w:ascii="Times New Roman" w:hAnsi="Times New Roman"/>
            <w:sz w:val="24"/>
            <w:szCs w:val="24"/>
            <w:lang w:val="en-CA"/>
          </w:rPr>
          <w:delText xml:space="preserve">collaborate </w:delText>
        </w:r>
      </w:del>
      <w:ins w:id="12" w:author="joy macdermid" w:date="2022-03-08T06:40:00Z">
        <w:r w:rsidR="007E3905">
          <w:rPr>
            <w:rFonts w:ascii="Times New Roman" w:hAnsi="Times New Roman"/>
            <w:sz w:val="24"/>
            <w:szCs w:val="24"/>
            <w:lang w:val="en-CA"/>
          </w:rPr>
          <w:t xml:space="preserve">work together </w:t>
        </w:r>
        <w:r w:rsidR="007E3905" w:rsidRPr="005F4796">
          <w:rPr>
            <w:rFonts w:ascii="Times New Roman" w:hAnsi="Times New Roman"/>
            <w:sz w:val="24"/>
            <w:szCs w:val="24"/>
            <w:lang w:val="en-CA"/>
          </w:rPr>
          <w:t xml:space="preserve"> </w:t>
        </w:r>
      </w:ins>
      <w:del w:id="13" w:author="joy macdermid" w:date="2022-03-08T06:41:00Z">
        <w:r w:rsidRPr="005F4796" w:rsidDel="007E3905">
          <w:rPr>
            <w:rFonts w:ascii="Times New Roman" w:hAnsi="Times New Roman"/>
            <w:sz w:val="24"/>
            <w:szCs w:val="24"/>
            <w:lang w:val="en-CA"/>
          </w:rPr>
          <w:delText>across racial</w:delText>
        </w:r>
        <w:r w:rsidR="00CE5EEB" w:rsidDel="007E3905">
          <w:rPr>
            <w:rFonts w:ascii="Times New Roman" w:hAnsi="Times New Roman"/>
            <w:sz w:val="24"/>
            <w:szCs w:val="24"/>
            <w:lang w:val="en-CA"/>
          </w:rPr>
          <w:delText xml:space="preserve"> and gender </w:delText>
        </w:r>
        <w:r w:rsidRPr="005F4796" w:rsidDel="007E3905">
          <w:rPr>
            <w:rFonts w:ascii="Times New Roman" w:hAnsi="Times New Roman"/>
            <w:sz w:val="24"/>
            <w:szCs w:val="24"/>
            <w:lang w:val="en-CA"/>
          </w:rPr>
          <w:delText>differences</w:delText>
        </w:r>
      </w:del>
      <w:ins w:id="14" w:author="joy macdermid" w:date="2022-03-08T06:41:00Z">
        <w:r w:rsidR="007E3905">
          <w:rPr>
            <w:rFonts w:ascii="Times New Roman" w:hAnsi="Times New Roman"/>
            <w:sz w:val="24"/>
            <w:szCs w:val="24"/>
            <w:lang w:val="en-CA"/>
          </w:rPr>
          <w:t xml:space="preserve">to address disability recognizing that to do so we must </w:t>
        </w:r>
      </w:ins>
      <w:del w:id="15" w:author="joy macdermid" w:date="2022-03-08T06:41:00Z">
        <w:r w:rsidR="00CE5EEB" w:rsidDel="007E3905">
          <w:rPr>
            <w:rFonts w:ascii="Times New Roman" w:hAnsi="Times New Roman"/>
            <w:sz w:val="24"/>
            <w:szCs w:val="24"/>
            <w:lang w:val="en-CA"/>
          </w:rPr>
          <w:delText>, mobility, mental</w:delText>
        </w:r>
        <w:r w:rsidRPr="005F4796" w:rsidDel="007E3905">
          <w:rPr>
            <w:rFonts w:ascii="Times New Roman" w:hAnsi="Times New Roman"/>
            <w:sz w:val="24"/>
            <w:szCs w:val="24"/>
            <w:lang w:val="en-CA"/>
          </w:rPr>
          <w:delText xml:space="preserve"> </w:delText>
        </w:r>
        <w:r w:rsidR="00CE5EEB" w:rsidDel="007E3905">
          <w:rPr>
            <w:rFonts w:ascii="Times New Roman" w:hAnsi="Times New Roman"/>
            <w:sz w:val="24"/>
            <w:szCs w:val="24"/>
            <w:lang w:val="en-CA"/>
          </w:rPr>
          <w:delText>and medical disabilities</w:delText>
        </w:r>
        <w:r w:rsidR="00B325DB" w:rsidDel="007E3905">
          <w:rPr>
            <w:rFonts w:ascii="Times New Roman" w:hAnsi="Times New Roman"/>
            <w:sz w:val="24"/>
            <w:szCs w:val="24"/>
            <w:lang w:val="en-CA"/>
          </w:rPr>
          <w:delText>,</w:delText>
        </w:r>
        <w:r w:rsidR="00CE5EEB" w:rsidDel="007E3905">
          <w:rPr>
            <w:rFonts w:ascii="Times New Roman" w:hAnsi="Times New Roman"/>
            <w:sz w:val="24"/>
            <w:szCs w:val="24"/>
            <w:lang w:val="en-CA"/>
          </w:rPr>
          <w:delText xml:space="preserve"> </w:delText>
        </w:r>
        <w:r w:rsidRPr="005F4796" w:rsidDel="007E3905">
          <w:rPr>
            <w:rFonts w:ascii="Times New Roman" w:hAnsi="Times New Roman"/>
            <w:sz w:val="24"/>
            <w:szCs w:val="24"/>
            <w:lang w:val="en-CA"/>
          </w:rPr>
          <w:delText xml:space="preserve">to </w:delText>
        </w:r>
      </w:del>
      <w:r w:rsidRPr="005F4796">
        <w:rPr>
          <w:rFonts w:ascii="Times New Roman" w:hAnsi="Times New Roman"/>
          <w:sz w:val="24"/>
          <w:szCs w:val="24"/>
          <w:lang w:val="en-CA"/>
        </w:rPr>
        <w:t>co-create justice-centered, anti-racist, equitable, and inclusive communities</w:t>
      </w:r>
      <w:ins w:id="16" w:author="joy macdermid" w:date="2022-03-08T06:41:00Z">
        <w:r w:rsidR="007E3905">
          <w:rPr>
            <w:rFonts w:ascii="Times New Roman" w:hAnsi="Times New Roman"/>
            <w:sz w:val="24"/>
            <w:szCs w:val="24"/>
            <w:lang w:val="en-CA"/>
          </w:rPr>
          <w:t>,</w:t>
        </w:r>
      </w:ins>
      <w:del w:id="17" w:author="joy macdermid" w:date="2022-03-08T06:41:00Z">
        <w:r w:rsidRPr="005F4796" w:rsidDel="007E3905">
          <w:rPr>
            <w:rFonts w:ascii="Times New Roman" w:hAnsi="Times New Roman"/>
            <w:sz w:val="24"/>
            <w:szCs w:val="24"/>
            <w:lang w:val="en-CA"/>
          </w:rPr>
          <w:delText xml:space="preserve"> and</w:delText>
        </w:r>
      </w:del>
      <w:r w:rsidRPr="005F4796">
        <w:rPr>
          <w:rFonts w:ascii="Times New Roman" w:hAnsi="Times New Roman"/>
          <w:sz w:val="24"/>
          <w:szCs w:val="24"/>
          <w:lang w:val="en-CA"/>
        </w:rPr>
        <w:t xml:space="preserve"> workplaces</w:t>
      </w:r>
      <w:ins w:id="18" w:author="joy macdermid" w:date="2022-03-08T06:42:00Z">
        <w:r w:rsidR="007E3905">
          <w:rPr>
            <w:rFonts w:ascii="Times New Roman" w:hAnsi="Times New Roman"/>
            <w:sz w:val="24"/>
            <w:szCs w:val="24"/>
            <w:lang w:val="en-CA"/>
          </w:rPr>
          <w:t xml:space="preserve"> and health systems</w:t>
        </w:r>
      </w:ins>
      <w:r w:rsidRPr="005F4796">
        <w:rPr>
          <w:rFonts w:ascii="Times New Roman" w:hAnsi="Times New Roman"/>
          <w:sz w:val="24"/>
          <w:szCs w:val="24"/>
          <w:lang w:val="en-CA"/>
        </w:rPr>
        <w:t xml:space="preserve">. </w:t>
      </w:r>
      <w:r w:rsidR="00227B05">
        <w:rPr>
          <w:rFonts w:ascii="Times New Roman" w:hAnsi="Times New Roman"/>
          <w:sz w:val="24"/>
          <w:szCs w:val="24"/>
          <w:lang w:val="en-CA"/>
        </w:rPr>
        <w:t>I consider a</w:t>
      </w:r>
      <w:r w:rsidR="00227B05" w:rsidRPr="005F4796">
        <w:rPr>
          <w:rFonts w:ascii="Times New Roman" w:hAnsi="Times New Roman"/>
          <w:sz w:val="24"/>
          <w:szCs w:val="24"/>
          <w:lang w:val="en-CA"/>
        </w:rPr>
        <w:t xml:space="preserve">ction against all forms of racism and discrimination a moral </w:t>
      </w:r>
      <w:commentRangeStart w:id="19"/>
      <w:r w:rsidR="00227B05" w:rsidRPr="005F4796">
        <w:rPr>
          <w:rFonts w:ascii="Times New Roman" w:hAnsi="Times New Roman"/>
          <w:sz w:val="24"/>
          <w:szCs w:val="24"/>
          <w:lang w:val="en-CA"/>
        </w:rPr>
        <w:t>obligation</w:t>
      </w:r>
      <w:commentRangeEnd w:id="19"/>
      <w:r w:rsidR="00921A25">
        <w:rPr>
          <w:rStyle w:val="CommentReference"/>
        </w:rPr>
        <w:commentReference w:id="19"/>
      </w:r>
      <w:r w:rsidR="00227B05">
        <w:rPr>
          <w:rFonts w:ascii="Times New Roman" w:hAnsi="Times New Roman"/>
          <w:sz w:val="24"/>
          <w:szCs w:val="24"/>
          <w:lang w:val="en-CA"/>
        </w:rPr>
        <w:t>.</w:t>
      </w:r>
    </w:p>
    <w:p w14:paraId="24457A51" w14:textId="3D691632" w:rsidR="00EC3AA9" w:rsidRDefault="00EC3AA9" w:rsidP="00EC3AA9">
      <w:pPr>
        <w:spacing w:after="0"/>
        <w:ind w:firstLine="720"/>
        <w:jc w:val="both"/>
        <w:rPr>
          <w:rFonts w:ascii="Times New Roman" w:hAnsi="Times New Roman"/>
          <w:sz w:val="24"/>
          <w:szCs w:val="24"/>
          <w:lang w:val="en-CA"/>
        </w:rPr>
      </w:pPr>
      <w:del w:id="20" w:author="joy macdermid" w:date="2022-03-08T06:54:00Z">
        <w:r w:rsidRPr="005F4796" w:rsidDel="00377E78">
          <w:rPr>
            <w:rFonts w:ascii="Times New Roman" w:hAnsi="Times New Roman"/>
            <w:sz w:val="24"/>
            <w:szCs w:val="24"/>
            <w:lang w:val="en-CA"/>
          </w:rPr>
          <w:delText xml:space="preserve">As a learner, I have completed different </w:delText>
        </w:r>
        <w:r w:rsidR="00FC4158" w:rsidDel="00377E78">
          <w:rPr>
            <w:rFonts w:ascii="Times New Roman" w:hAnsi="Times New Roman"/>
            <w:sz w:val="24"/>
            <w:szCs w:val="24"/>
            <w:lang w:val="en-CA"/>
          </w:rPr>
          <w:delText>education programs</w:delText>
        </w:r>
        <w:r w:rsidRPr="005F4796" w:rsidDel="00377E78">
          <w:rPr>
            <w:rFonts w:ascii="Times New Roman" w:hAnsi="Times New Roman"/>
            <w:sz w:val="24"/>
            <w:szCs w:val="24"/>
            <w:lang w:val="en-CA"/>
          </w:rPr>
          <w:delText xml:space="preserve"> that have given me a broad perspective</w:delText>
        </w:r>
        <w:r w:rsidR="000B50E8" w:rsidDel="00377E78">
          <w:rPr>
            <w:rFonts w:ascii="Times New Roman" w:hAnsi="Times New Roman"/>
            <w:sz w:val="24"/>
            <w:szCs w:val="24"/>
            <w:lang w:val="en-CA"/>
          </w:rPr>
          <w:delText xml:space="preserve"> in learning</w:delText>
        </w:r>
        <w:r w:rsidR="00B325DB" w:rsidDel="00377E78">
          <w:rPr>
            <w:rFonts w:ascii="Times New Roman" w:hAnsi="Times New Roman"/>
            <w:sz w:val="24"/>
            <w:szCs w:val="24"/>
            <w:lang w:val="en-CA"/>
          </w:rPr>
          <w:delText>.</w:delText>
        </w:r>
      </w:del>
      <w:ins w:id="21" w:author="joy macdermid" w:date="2022-03-08T06:53:00Z">
        <w:r w:rsidR="00377E78">
          <w:rPr>
            <w:rFonts w:ascii="Times New Roman" w:hAnsi="Times New Roman"/>
            <w:sz w:val="24"/>
            <w:szCs w:val="24"/>
            <w:lang w:val="en-CA"/>
          </w:rPr>
          <w:t>As a dual citizen of  Greece and Canada, who is hal</w:t>
        </w:r>
      </w:ins>
      <w:ins w:id="22" w:author="joy macdermid" w:date="2022-03-08T06:54:00Z">
        <w:r w:rsidR="00377E78">
          <w:rPr>
            <w:rFonts w:ascii="Times New Roman" w:hAnsi="Times New Roman"/>
            <w:sz w:val="24"/>
            <w:szCs w:val="24"/>
            <w:lang w:val="en-CA"/>
          </w:rPr>
          <w:t>f French Canadian I have  experienced how culture impacts on life experience,</w:t>
        </w:r>
      </w:ins>
      <w:ins w:id="23" w:author="joy macdermid" w:date="2022-03-08T06:55:00Z">
        <w:r w:rsidR="00377E78">
          <w:rPr>
            <w:rFonts w:ascii="Times New Roman" w:hAnsi="Times New Roman"/>
            <w:sz w:val="24"/>
            <w:szCs w:val="24"/>
            <w:lang w:val="en-CA"/>
          </w:rPr>
          <w:t xml:space="preserve"> privilege, social norms, history, </w:t>
        </w:r>
      </w:ins>
      <w:ins w:id="24" w:author="joy macdermid" w:date="2022-03-08T06:54:00Z">
        <w:r w:rsidR="00377E78">
          <w:rPr>
            <w:rFonts w:ascii="Times New Roman" w:hAnsi="Times New Roman"/>
            <w:sz w:val="24"/>
            <w:szCs w:val="24"/>
            <w:lang w:val="en-CA"/>
          </w:rPr>
          <w:t xml:space="preserve"> education systems and role expectations. </w:t>
        </w:r>
        <w:r w:rsidR="00377E78" w:rsidRPr="00377E78">
          <w:rPr>
            <w:rFonts w:ascii="Times New Roman" w:hAnsi="Times New Roman"/>
            <w:sz w:val="24"/>
            <w:szCs w:val="24"/>
            <w:lang w:val="en-CA"/>
          </w:rPr>
          <w:t xml:space="preserve">As a learner, I have completed 6 different education programs, in 3 different countries </w:t>
        </w:r>
      </w:ins>
      <w:ins w:id="25" w:author="joy macdermid" w:date="2022-03-08T06:57:00Z">
        <w:r w:rsidR="00377E78">
          <w:rPr>
            <w:rFonts w:ascii="Times New Roman" w:hAnsi="Times New Roman"/>
            <w:sz w:val="24"/>
            <w:szCs w:val="24"/>
            <w:lang w:val="en-CA"/>
          </w:rPr>
          <w:t>which included a variety of per</w:t>
        </w:r>
      </w:ins>
      <w:ins w:id="26" w:author="joy macdermid" w:date="2022-03-08T06:58:00Z">
        <w:r w:rsidR="00377E78">
          <w:rPr>
            <w:rFonts w:ascii="Times New Roman" w:hAnsi="Times New Roman"/>
            <w:sz w:val="24"/>
            <w:szCs w:val="24"/>
            <w:lang w:val="en-CA"/>
          </w:rPr>
          <w:t xml:space="preserve">spective on how </w:t>
        </w:r>
      </w:ins>
      <w:ins w:id="27" w:author="joy macdermid" w:date="2022-03-08T06:56:00Z">
        <w:r w:rsidR="00377E78">
          <w:rPr>
            <w:rFonts w:ascii="Times New Roman" w:hAnsi="Times New Roman"/>
            <w:sz w:val="24"/>
            <w:szCs w:val="24"/>
            <w:lang w:val="en-CA"/>
          </w:rPr>
          <w:t>EDI is integrated (or not)</w:t>
        </w:r>
      </w:ins>
      <w:ins w:id="28" w:author="joy macdermid" w:date="2022-03-08T06:54:00Z">
        <w:r w:rsidR="00377E78" w:rsidRPr="00377E78">
          <w:rPr>
            <w:rFonts w:ascii="Times New Roman" w:hAnsi="Times New Roman"/>
            <w:sz w:val="24"/>
            <w:szCs w:val="24"/>
            <w:lang w:val="en-CA"/>
          </w:rPr>
          <w:t xml:space="preserve"> in learning strategies and program design.</w:t>
        </w:r>
      </w:ins>
      <w:ins w:id="29" w:author="joy macdermid" w:date="2022-03-08T07:02:00Z">
        <w:r w:rsidR="00921A25">
          <w:rPr>
            <w:rFonts w:ascii="Times New Roman" w:hAnsi="Times New Roman"/>
            <w:sz w:val="24"/>
            <w:szCs w:val="24"/>
            <w:lang w:val="en-CA"/>
          </w:rPr>
          <w:t xml:space="preserve"> I realize my</w:t>
        </w:r>
      </w:ins>
      <w:ins w:id="30" w:author="joy macdermid" w:date="2022-03-08T07:03:00Z">
        <w:r w:rsidR="00921A25">
          <w:rPr>
            <w:rFonts w:ascii="Times New Roman" w:hAnsi="Times New Roman"/>
            <w:sz w:val="24"/>
            <w:szCs w:val="24"/>
            <w:lang w:val="en-CA"/>
          </w:rPr>
          <w:t xml:space="preserve"> experience is limited and I must listen and learn to benefits from </w:t>
        </w:r>
      </w:ins>
      <w:ins w:id="31" w:author="joy macdermid" w:date="2022-03-08T07:02:00Z">
        <w:r w:rsidR="00921A25">
          <w:rPr>
            <w:rFonts w:ascii="Times New Roman" w:hAnsi="Times New Roman"/>
            <w:sz w:val="24"/>
            <w:szCs w:val="24"/>
            <w:lang w:val="en-CA"/>
          </w:rPr>
          <w:t>the experiences</w:t>
        </w:r>
      </w:ins>
      <w:ins w:id="32" w:author="joy macdermid" w:date="2022-03-08T07:03:00Z">
        <w:r w:rsidR="00921A25">
          <w:rPr>
            <w:rFonts w:ascii="Times New Roman" w:hAnsi="Times New Roman"/>
            <w:sz w:val="24"/>
            <w:szCs w:val="24"/>
            <w:lang w:val="en-CA"/>
          </w:rPr>
          <w:t xml:space="preserve"> of others.</w:t>
        </w:r>
      </w:ins>
      <w:ins w:id="33" w:author="joy macdermid" w:date="2022-03-08T07:02:00Z">
        <w:r w:rsidR="00921A25">
          <w:rPr>
            <w:rFonts w:ascii="Times New Roman" w:hAnsi="Times New Roman"/>
            <w:sz w:val="24"/>
            <w:szCs w:val="24"/>
            <w:lang w:val="en-CA"/>
          </w:rPr>
          <w:t xml:space="preserve"> </w:t>
        </w:r>
      </w:ins>
      <w:r w:rsidRPr="005F4796">
        <w:rPr>
          <w:rFonts w:ascii="Times New Roman" w:hAnsi="Times New Roman"/>
          <w:sz w:val="24"/>
          <w:szCs w:val="24"/>
          <w:lang w:val="en-CA"/>
        </w:rPr>
        <w:t xml:space="preserve"> </w:t>
      </w:r>
      <w:r w:rsidR="00B325DB">
        <w:rPr>
          <w:rFonts w:ascii="Times New Roman" w:hAnsi="Times New Roman"/>
          <w:sz w:val="24"/>
          <w:szCs w:val="24"/>
          <w:lang w:val="en-CA"/>
        </w:rPr>
        <w:t xml:space="preserve">I have </w:t>
      </w:r>
      <w:del w:id="34" w:author="joy macdermid" w:date="2022-03-08T06:44:00Z">
        <w:r w:rsidR="00B325DB" w:rsidDel="007E3905">
          <w:rPr>
            <w:rFonts w:ascii="Times New Roman" w:hAnsi="Times New Roman"/>
            <w:sz w:val="24"/>
            <w:szCs w:val="24"/>
            <w:lang w:val="en-CA"/>
          </w:rPr>
          <w:delText>i</w:delText>
        </w:r>
        <w:r w:rsidR="00B325DB" w:rsidRPr="005F4796" w:rsidDel="007E3905">
          <w:rPr>
            <w:rFonts w:ascii="Times New Roman" w:hAnsi="Times New Roman"/>
            <w:sz w:val="24"/>
            <w:szCs w:val="24"/>
            <w:lang w:val="en-CA"/>
          </w:rPr>
          <w:delText>nteracted</w:delText>
        </w:r>
        <w:r w:rsidRPr="005F4796" w:rsidDel="007E3905">
          <w:rPr>
            <w:rFonts w:ascii="Times New Roman" w:hAnsi="Times New Roman"/>
            <w:sz w:val="24"/>
            <w:szCs w:val="24"/>
            <w:lang w:val="en-CA"/>
          </w:rPr>
          <w:delText xml:space="preserve"> with</w:delText>
        </w:r>
      </w:del>
      <w:ins w:id="35" w:author="joy macdermid" w:date="2022-03-08T06:44:00Z">
        <w:r w:rsidR="007E3905">
          <w:rPr>
            <w:rFonts w:ascii="Times New Roman" w:hAnsi="Times New Roman"/>
            <w:sz w:val="24"/>
            <w:szCs w:val="24"/>
            <w:lang w:val="en-CA"/>
          </w:rPr>
          <w:t>learned  from</w:t>
        </w:r>
      </w:ins>
      <w:r w:rsidRPr="005F4796">
        <w:rPr>
          <w:rFonts w:ascii="Times New Roman" w:hAnsi="Times New Roman"/>
          <w:sz w:val="24"/>
          <w:szCs w:val="24"/>
          <w:lang w:val="en-CA"/>
        </w:rPr>
        <w:t xml:space="preserve"> different</w:t>
      </w:r>
      <w:r w:rsidRPr="005111BC">
        <w:rPr>
          <w:rFonts w:ascii="Times New Roman" w:hAnsi="Times New Roman"/>
          <w:sz w:val="24"/>
          <w:szCs w:val="24"/>
          <w:lang w:val="en-CA"/>
        </w:rPr>
        <w:t xml:space="preserve"> supervisors and </w:t>
      </w:r>
      <w:r w:rsidR="008577C1">
        <w:rPr>
          <w:rFonts w:ascii="Times New Roman" w:hAnsi="Times New Roman"/>
          <w:sz w:val="24"/>
          <w:szCs w:val="24"/>
          <w:lang w:val="en-CA"/>
        </w:rPr>
        <w:t xml:space="preserve">colleagues, </w:t>
      </w:r>
      <w:del w:id="36" w:author="joy macdermid" w:date="2022-03-08T06:45:00Z">
        <w:r w:rsidR="008577C1" w:rsidDel="007E3905">
          <w:rPr>
            <w:rFonts w:ascii="Times New Roman" w:hAnsi="Times New Roman"/>
            <w:sz w:val="24"/>
            <w:szCs w:val="24"/>
            <w:lang w:val="en-CA"/>
          </w:rPr>
          <w:delText>and</w:delText>
        </w:r>
        <w:r w:rsidRPr="005111BC" w:rsidDel="007E3905">
          <w:rPr>
            <w:rFonts w:ascii="Times New Roman" w:hAnsi="Times New Roman"/>
            <w:sz w:val="24"/>
            <w:szCs w:val="24"/>
            <w:lang w:val="en-CA"/>
          </w:rPr>
          <w:delText xml:space="preserve"> </w:delText>
        </w:r>
        <w:r w:rsidR="008577C1" w:rsidDel="007E3905">
          <w:rPr>
            <w:rFonts w:ascii="Times New Roman" w:hAnsi="Times New Roman"/>
            <w:sz w:val="24"/>
            <w:szCs w:val="24"/>
            <w:lang w:val="en-CA"/>
          </w:rPr>
          <w:delText xml:space="preserve">I </w:delText>
        </w:r>
        <w:r w:rsidRPr="005111BC" w:rsidDel="007E3905">
          <w:rPr>
            <w:rFonts w:ascii="Times New Roman" w:hAnsi="Times New Roman"/>
            <w:sz w:val="24"/>
            <w:szCs w:val="24"/>
            <w:lang w:val="en-CA"/>
          </w:rPr>
          <w:delText>have exposure myself to</w:delText>
        </w:r>
      </w:del>
      <w:ins w:id="37" w:author="joy macdermid" w:date="2022-03-08T06:45:00Z">
        <w:r w:rsidR="007E3905">
          <w:rPr>
            <w:rFonts w:ascii="Times New Roman" w:hAnsi="Times New Roman"/>
            <w:sz w:val="24"/>
            <w:szCs w:val="24"/>
            <w:lang w:val="en-CA"/>
          </w:rPr>
          <w:t>that enacted different</w:t>
        </w:r>
      </w:ins>
      <w:del w:id="38" w:author="joy macdermid" w:date="2022-03-08T06:45:00Z">
        <w:r w:rsidR="00FC4158" w:rsidDel="007E3905">
          <w:rPr>
            <w:rFonts w:ascii="Times New Roman" w:hAnsi="Times New Roman"/>
            <w:sz w:val="24"/>
            <w:szCs w:val="24"/>
            <w:lang w:val="en-CA"/>
          </w:rPr>
          <w:delText xml:space="preserve"> several</w:delText>
        </w:r>
      </w:del>
      <w:r w:rsidRPr="005111BC">
        <w:rPr>
          <w:rFonts w:ascii="Times New Roman" w:hAnsi="Times New Roman"/>
          <w:sz w:val="24"/>
          <w:szCs w:val="24"/>
          <w:lang w:val="en-CA"/>
        </w:rPr>
        <w:t xml:space="preserve"> teaching and mentoring philosophies.</w:t>
      </w:r>
      <w:r w:rsidR="007623F0">
        <w:rPr>
          <w:rFonts w:ascii="Times New Roman" w:hAnsi="Times New Roman"/>
          <w:sz w:val="24"/>
          <w:szCs w:val="24"/>
          <w:lang w:val="en-CA"/>
        </w:rPr>
        <w:t xml:space="preserve"> </w:t>
      </w:r>
      <w:del w:id="39" w:author="joy macdermid" w:date="2022-03-08T06:45:00Z">
        <w:r w:rsidR="000B50E8" w:rsidDel="007E3905">
          <w:rPr>
            <w:rFonts w:ascii="Times New Roman" w:hAnsi="Times New Roman"/>
            <w:sz w:val="24"/>
            <w:szCs w:val="24"/>
            <w:lang w:val="en-CA"/>
          </w:rPr>
          <w:delText>I am coming from a</w:delText>
        </w:r>
      </w:del>
      <w:ins w:id="40" w:author="joy macdermid" w:date="2022-03-08T06:45:00Z">
        <w:r w:rsidR="007E3905">
          <w:rPr>
            <w:rFonts w:ascii="Times New Roman" w:hAnsi="Times New Roman"/>
            <w:sz w:val="24"/>
            <w:szCs w:val="24"/>
            <w:lang w:val="en-CA"/>
          </w:rPr>
          <w:t xml:space="preserve">My PhD </w:t>
        </w:r>
      </w:ins>
      <w:r w:rsidR="00BE40D0">
        <w:rPr>
          <w:rFonts w:ascii="Times New Roman" w:hAnsi="Times New Roman"/>
          <w:sz w:val="24"/>
          <w:szCs w:val="24"/>
          <w:lang w:val="en-CA"/>
        </w:rPr>
        <w:t xml:space="preserve"> </w:t>
      </w:r>
      <w:del w:id="41" w:author="joy macdermid" w:date="2022-03-08T06:45:00Z">
        <w:r w:rsidR="00BE40D0" w:rsidDel="007E3905">
          <w:rPr>
            <w:rFonts w:ascii="Times New Roman" w:hAnsi="Times New Roman"/>
            <w:sz w:val="24"/>
            <w:szCs w:val="24"/>
            <w:lang w:val="en-CA"/>
          </w:rPr>
          <w:delText xml:space="preserve">lab that was very diverse and </w:delText>
        </w:r>
        <w:r w:rsidR="00073B1E" w:rsidDel="007E3905">
          <w:rPr>
            <w:rFonts w:ascii="Times New Roman" w:hAnsi="Times New Roman"/>
            <w:sz w:val="24"/>
            <w:szCs w:val="24"/>
            <w:lang w:val="en-CA"/>
          </w:rPr>
          <w:delText>I was trained from</w:delText>
        </w:r>
        <w:r w:rsidR="00BE40D0" w:rsidDel="007E3905">
          <w:rPr>
            <w:rFonts w:ascii="Times New Roman" w:hAnsi="Times New Roman"/>
            <w:sz w:val="24"/>
            <w:szCs w:val="24"/>
            <w:lang w:val="en-CA"/>
          </w:rPr>
          <w:delText xml:space="preserve"> </w:delText>
        </w:r>
        <w:r w:rsidR="00FC4158" w:rsidDel="007E3905">
          <w:rPr>
            <w:rFonts w:ascii="Times New Roman" w:hAnsi="Times New Roman"/>
            <w:sz w:val="24"/>
            <w:szCs w:val="24"/>
            <w:lang w:val="en-CA"/>
          </w:rPr>
          <w:delText>a</w:delText>
        </w:r>
        <w:r w:rsidR="00BE40D0" w:rsidDel="007E3905">
          <w:rPr>
            <w:rFonts w:ascii="Times New Roman" w:hAnsi="Times New Roman"/>
            <w:sz w:val="24"/>
            <w:szCs w:val="24"/>
            <w:lang w:val="en-CA"/>
          </w:rPr>
          <w:delText xml:space="preserve"> </w:delText>
        </w:r>
      </w:del>
      <w:r w:rsidR="00BE40D0">
        <w:rPr>
          <w:rFonts w:ascii="Times New Roman" w:hAnsi="Times New Roman"/>
          <w:sz w:val="24"/>
          <w:szCs w:val="24"/>
          <w:lang w:val="en-CA"/>
        </w:rPr>
        <w:t>supervisor</w:t>
      </w:r>
      <w:r w:rsidR="00073B1E">
        <w:rPr>
          <w:rFonts w:ascii="Times New Roman" w:hAnsi="Times New Roman"/>
          <w:sz w:val="24"/>
          <w:szCs w:val="24"/>
          <w:lang w:val="en-CA"/>
        </w:rPr>
        <w:t xml:space="preserve"> </w:t>
      </w:r>
      <w:del w:id="42" w:author="joy macdermid" w:date="2022-03-08T06:45:00Z">
        <w:r w:rsidR="00073B1E" w:rsidDel="007E3905">
          <w:rPr>
            <w:rFonts w:ascii="Times New Roman" w:hAnsi="Times New Roman"/>
            <w:sz w:val="24"/>
            <w:szCs w:val="24"/>
            <w:lang w:val="en-CA"/>
          </w:rPr>
          <w:delText xml:space="preserve">that </w:delText>
        </w:r>
      </w:del>
      <w:r w:rsidR="00BE40D0">
        <w:rPr>
          <w:rFonts w:ascii="Times New Roman" w:hAnsi="Times New Roman"/>
          <w:sz w:val="24"/>
          <w:szCs w:val="24"/>
          <w:lang w:val="en-CA"/>
        </w:rPr>
        <w:t>was a CIHR sex and gender champion</w:t>
      </w:r>
      <w:ins w:id="43" w:author="joy macdermid" w:date="2022-03-08T06:46:00Z">
        <w:r w:rsidR="007E3905">
          <w:rPr>
            <w:rFonts w:ascii="Times New Roman" w:hAnsi="Times New Roman"/>
            <w:sz w:val="24"/>
            <w:szCs w:val="24"/>
            <w:lang w:val="en-CA"/>
          </w:rPr>
          <w:t xml:space="preserve"> and her lab inc</w:t>
        </w:r>
      </w:ins>
      <w:ins w:id="44" w:author="joy macdermid" w:date="2022-03-08T06:47:00Z">
        <w:r w:rsidR="007E3905">
          <w:rPr>
            <w:rFonts w:ascii="Times New Roman" w:hAnsi="Times New Roman"/>
            <w:sz w:val="24"/>
            <w:szCs w:val="24"/>
            <w:lang w:val="en-CA"/>
          </w:rPr>
          <w:t>l</w:t>
        </w:r>
      </w:ins>
      <w:ins w:id="45" w:author="joy macdermid" w:date="2022-03-08T06:46:00Z">
        <w:r w:rsidR="007E3905">
          <w:rPr>
            <w:rFonts w:ascii="Times New Roman" w:hAnsi="Times New Roman"/>
            <w:sz w:val="24"/>
            <w:szCs w:val="24"/>
            <w:lang w:val="en-CA"/>
          </w:rPr>
          <w:t xml:space="preserve">uded trainees with diverse </w:t>
        </w:r>
      </w:ins>
      <w:ins w:id="46" w:author="joy macdermid" w:date="2022-03-08T06:47:00Z">
        <w:r w:rsidR="007E3905">
          <w:rPr>
            <w:rFonts w:ascii="Times New Roman" w:hAnsi="Times New Roman"/>
            <w:sz w:val="24"/>
            <w:szCs w:val="24"/>
            <w:lang w:val="en-CA"/>
          </w:rPr>
          <w:t xml:space="preserve">disciplines, ethnicities, genders, </w:t>
        </w:r>
        <w:proofErr w:type="gramStart"/>
        <w:r w:rsidR="007E3905">
          <w:rPr>
            <w:rFonts w:ascii="Times New Roman" w:hAnsi="Times New Roman"/>
            <w:sz w:val="24"/>
            <w:szCs w:val="24"/>
            <w:lang w:val="en-CA"/>
          </w:rPr>
          <w:t>religions</w:t>
        </w:r>
        <w:proofErr w:type="gramEnd"/>
        <w:r w:rsidR="007E3905">
          <w:rPr>
            <w:rFonts w:ascii="Times New Roman" w:hAnsi="Times New Roman"/>
            <w:sz w:val="24"/>
            <w:szCs w:val="24"/>
            <w:lang w:val="en-CA"/>
          </w:rPr>
          <w:t xml:space="preserve"> and ages who worked collaboratively and learned from each other.  </w:t>
        </w:r>
      </w:ins>
      <w:ins w:id="47" w:author="joy macdermid" w:date="2022-03-08T06:43:00Z">
        <w:r w:rsidR="007E3905">
          <w:rPr>
            <w:rFonts w:ascii="Times New Roman" w:hAnsi="Times New Roman"/>
            <w:sz w:val="24"/>
            <w:szCs w:val="24"/>
            <w:lang w:val="en-CA"/>
          </w:rPr>
          <w:t xml:space="preserve"> </w:t>
        </w:r>
      </w:ins>
      <w:del w:id="48" w:author="joy macdermid" w:date="2022-03-08T06:47:00Z">
        <w:r w:rsidR="00073B1E" w:rsidDel="007E3905">
          <w:rPr>
            <w:rFonts w:ascii="Times New Roman" w:hAnsi="Times New Roman"/>
            <w:sz w:val="24"/>
            <w:szCs w:val="24"/>
            <w:lang w:val="en-CA"/>
          </w:rPr>
          <w:delText>.</w:delText>
        </w:r>
      </w:del>
      <w:del w:id="49" w:author="joy macdermid" w:date="2022-03-08T06:43:00Z">
        <w:r w:rsidR="00BE40D0" w:rsidDel="007E3905">
          <w:rPr>
            <w:rFonts w:ascii="Times New Roman" w:hAnsi="Times New Roman"/>
            <w:sz w:val="24"/>
            <w:szCs w:val="24"/>
            <w:lang w:val="en-CA"/>
          </w:rPr>
          <w:delText xml:space="preserve"> </w:delText>
        </w:r>
      </w:del>
      <w:del w:id="50" w:author="joy macdermid" w:date="2022-03-08T06:58:00Z">
        <w:r w:rsidR="007623F0" w:rsidDel="00921A25">
          <w:rPr>
            <w:rFonts w:ascii="Times New Roman" w:hAnsi="Times New Roman"/>
            <w:sz w:val="24"/>
            <w:szCs w:val="24"/>
            <w:lang w:val="en-CA"/>
          </w:rPr>
          <w:delText>I</w:delText>
        </w:r>
      </w:del>
      <w:ins w:id="51" w:author="joy macdermid" w:date="2022-03-08T06:58:00Z">
        <w:r w:rsidR="00921A25">
          <w:rPr>
            <w:rFonts w:ascii="Times New Roman" w:hAnsi="Times New Roman"/>
            <w:sz w:val="24"/>
            <w:szCs w:val="24"/>
            <w:lang w:val="en-CA"/>
          </w:rPr>
          <w:t>This</w:t>
        </w:r>
      </w:ins>
      <w:ins w:id="52" w:author="joy macdermid" w:date="2022-03-08T06:59:00Z">
        <w:r w:rsidR="00921A25">
          <w:rPr>
            <w:rFonts w:ascii="Times New Roman" w:hAnsi="Times New Roman"/>
            <w:sz w:val="24"/>
            <w:szCs w:val="24"/>
            <w:lang w:val="en-CA"/>
          </w:rPr>
          <w:t xml:space="preserve"> experience illustrated </w:t>
        </w:r>
      </w:ins>
      <w:ins w:id="53" w:author="joy macdermid" w:date="2022-03-08T06:50:00Z">
        <w:r w:rsidR="00377E78">
          <w:rPr>
            <w:rFonts w:ascii="Times New Roman" w:hAnsi="Times New Roman"/>
            <w:sz w:val="24"/>
            <w:szCs w:val="24"/>
            <w:lang w:val="en-CA"/>
          </w:rPr>
          <w:t>strategies to help learners with very different perspectives, goals and abi</w:t>
        </w:r>
      </w:ins>
      <w:ins w:id="54" w:author="joy macdermid" w:date="2022-03-08T06:51:00Z">
        <w:r w:rsidR="00377E78">
          <w:rPr>
            <w:rFonts w:ascii="Times New Roman" w:hAnsi="Times New Roman"/>
            <w:sz w:val="24"/>
            <w:szCs w:val="24"/>
            <w:lang w:val="en-CA"/>
          </w:rPr>
          <w:t>lities</w:t>
        </w:r>
      </w:ins>
      <w:ins w:id="55" w:author="joy macdermid" w:date="2022-03-08T06:50:00Z">
        <w:r w:rsidR="00377E78">
          <w:rPr>
            <w:rFonts w:ascii="Times New Roman" w:hAnsi="Times New Roman"/>
            <w:sz w:val="24"/>
            <w:szCs w:val="24"/>
            <w:lang w:val="en-CA"/>
          </w:rPr>
          <w:t xml:space="preserve"> </w:t>
        </w:r>
      </w:ins>
      <w:del w:id="56" w:author="joy macdermid" w:date="2022-03-08T06:51:00Z">
        <w:r w:rsidR="007623F0" w:rsidDel="00377E78">
          <w:rPr>
            <w:rFonts w:ascii="Times New Roman" w:hAnsi="Times New Roman"/>
            <w:sz w:val="24"/>
            <w:szCs w:val="24"/>
            <w:lang w:val="en-CA"/>
          </w:rPr>
          <w:delText xml:space="preserve"> </w:delText>
        </w:r>
        <w:r w:rsidR="00BE40D0" w:rsidDel="00377E78">
          <w:rPr>
            <w:rFonts w:ascii="Times New Roman" w:hAnsi="Times New Roman"/>
            <w:sz w:val="24"/>
            <w:szCs w:val="24"/>
            <w:lang w:val="en-CA"/>
          </w:rPr>
          <w:delText>will use</w:delText>
        </w:r>
        <w:r w:rsidR="007623F0" w:rsidDel="00377E78">
          <w:rPr>
            <w:rFonts w:ascii="Times New Roman" w:hAnsi="Times New Roman"/>
            <w:sz w:val="24"/>
            <w:szCs w:val="24"/>
            <w:lang w:val="en-CA"/>
          </w:rPr>
          <w:delText xml:space="preserve"> this experience</w:delText>
        </w:r>
        <w:r w:rsidR="00B325DB" w:rsidDel="00377E78">
          <w:rPr>
            <w:rFonts w:ascii="Times New Roman" w:hAnsi="Times New Roman"/>
            <w:sz w:val="24"/>
            <w:szCs w:val="24"/>
            <w:lang w:val="en-CA"/>
          </w:rPr>
          <w:delText xml:space="preserve"> to </w:delText>
        </w:r>
      </w:del>
      <w:ins w:id="57" w:author="joy macdermid" w:date="2022-03-08T06:51:00Z">
        <w:r w:rsidR="00377E78">
          <w:rPr>
            <w:rFonts w:ascii="Times New Roman" w:hAnsi="Times New Roman"/>
            <w:sz w:val="24"/>
            <w:szCs w:val="24"/>
            <w:lang w:val="en-CA"/>
          </w:rPr>
          <w:t>b</w:t>
        </w:r>
      </w:ins>
      <w:ins w:id="58" w:author="joy macdermid" w:date="2022-03-08T06:52:00Z">
        <w:r w:rsidR="00377E78">
          <w:rPr>
            <w:rFonts w:ascii="Times New Roman" w:hAnsi="Times New Roman"/>
            <w:sz w:val="24"/>
            <w:szCs w:val="24"/>
            <w:lang w:val="en-CA"/>
          </w:rPr>
          <w:t>y</w:t>
        </w:r>
      </w:ins>
      <w:ins w:id="59" w:author="joy macdermid" w:date="2022-03-08T06:51:00Z">
        <w:r w:rsidR="00377E78">
          <w:rPr>
            <w:rFonts w:ascii="Times New Roman" w:hAnsi="Times New Roman"/>
            <w:sz w:val="24"/>
            <w:szCs w:val="24"/>
            <w:lang w:val="en-CA"/>
          </w:rPr>
          <w:t xml:space="preserve"> enabling </w:t>
        </w:r>
      </w:ins>
      <w:del w:id="60" w:author="joy macdermid" w:date="2022-03-08T06:51:00Z">
        <w:r w:rsidR="00B325DB" w:rsidDel="00377E78">
          <w:rPr>
            <w:rFonts w:ascii="Times New Roman" w:hAnsi="Times New Roman"/>
            <w:sz w:val="24"/>
            <w:szCs w:val="24"/>
            <w:lang w:val="en-CA"/>
          </w:rPr>
          <w:delText>create</w:delText>
        </w:r>
      </w:del>
      <w:r w:rsidR="00B325DB">
        <w:rPr>
          <w:rFonts w:ascii="Times New Roman" w:hAnsi="Times New Roman"/>
          <w:sz w:val="24"/>
          <w:szCs w:val="24"/>
          <w:lang w:val="en-CA"/>
        </w:rPr>
        <w:t xml:space="preserve"> an </w:t>
      </w:r>
      <w:r w:rsidRPr="005111BC">
        <w:rPr>
          <w:rFonts w:ascii="Times New Roman" w:hAnsi="Times New Roman"/>
          <w:sz w:val="24"/>
          <w:szCs w:val="24"/>
          <w:lang w:val="en-CA"/>
        </w:rPr>
        <w:t>equitable, diverse, and inclusive teaching environment</w:t>
      </w:r>
      <w:r w:rsidR="00682043">
        <w:rPr>
          <w:rFonts w:ascii="Times New Roman" w:hAnsi="Times New Roman"/>
          <w:sz w:val="24"/>
          <w:szCs w:val="24"/>
          <w:lang w:val="en-CA"/>
        </w:rPr>
        <w:t xml:space="preserve"> </w:t>
      </w:r>
      <w:ins w:id="61" w:author="joy macdermid" w:date="2022-03-08T06:51:00Z">
        <w:r w:rsidR="00377E78">
          <w:rPr>
            <w:rFonts w:ascii="Times New Roman" w:hAnsi="Times New Roman"/>
            <w:sz w:val="24"/>
            <w:szCs w:val="24"/>
            <w:lang w:val="en-CA"/>
          </w:rPr>
          <w:t xml:space="preserve"> with customized and adaptive learning plans </w:t>
        </w:r>
      </w:ins>
      <w:r w:rsidR="008577C1">
        <w:rPr>
          <w:rFonts w:ascii="Times New Roman" w:hAnsi="Times New Roman"/>
          <w:sz w:val="24"/>
          <w:szCs w:val="24"/>
          <w:lang w:val="en-CA"/>
        </w:rPr>
        <w:t>to</w:t>
      </w:r>
      <w:r w:rsidR="00682043">
        <w:rPr>
          <w:rFonts w:ascii="Times New Roman" w:hAnsi="Times New Roman"/>
          <w:sz w:val="24"/>
          <w:szCs w:val="24"/>
          <w:lang w:val="en-CA"/>
        </w:rPr>
        <w:t xml:space="preserve"> </w:t>
      </w:r>
      <w:r w:rsidRPr="005111BC">
        <w:rPr>
          <w:rFonts w:ascii="Times New Roman" w:hAnsi="Times New Roman"/>
          <w:sz w:val="24"/>
          <w:szCs w:val="24"/>
          <w:lang w:val="en-CA"/>
        </w:rPr>
        <w:t>enable all students to reach their full potential</w:t>
      </w:r>
      <w:del w:id="62" w:author="joy macdermid" w:date="2022-03-08T06:51:00Z">
        <w:r w:rsidRPr="005111BC" w:rsidDel="00377E78">
          <w:rPr>
            <w:rFonts w:ascii="Times New Roman" w:hAnsi="Times New Roman"/>
            <w:sz w:val="24"/>
            <w:szCs w:val="24"/>
            <w:lang w:val="en-CA"/>
          </w:rPr>
          <w:delText xml:space="preserve"> </w:delText>
        </w:r>
        <w:r w:rsidR="00073B1E" w:rsidDel="00377E78">
          <w:rPr>
            <w:rFonts w:ascii="Times New Roman" w:hAnsi="Times New Roman"/>
            <w:sz w:val="24"/>
            <w:szCs w:val="24"/>
            <w:lang w:val="en-CA"/>
          </w:rPr>
          <w:delText>so they can</w:delText>
        </w:r>
        <w:r w:rsidRPr="005111BC" w:rsidDel="00377E78">
          <w:rPr>
            <w:rFonts w:ascii="Times New Roman" w:hAnsi="Times New Roman"/>
            <w:sz w:val="24"/>
            <w:szCs w:val="24"/>
            <w:lang w:val="en-CA"/>
          </w:rPr>
          <w:delText xml:space="preserve"> contribute</w:delText>
        </w:r>
        <w:r w:rsidR="00BE40D0" w:rsidDel="00377E78">
          <w:rPr>
            <w:rFonts w:ascii="Times New Roman" w:hAnsi="Times New Roman"/>
            <w:sz w:val="24"/>
            <w:szCs w:val="24"/>
            <w:lang w:val="en-CA"/>
          </w:rPr>
          <w:delText xml:space="preserve"> back</w:delText>
        </w:r>
        <w:r w:rsidRPr="005111BC" w:rsidDel="00377E78">
          <w:rPr>
            <w:rFonts w:ascii="Times New Roman" w:hAnsi="Times New Roman"/>
            <w:sz w:val="24"/>
            <w:szCs w:val="24"/>
            <w:lang w:val="en-CA"/>
          </w:rPr>
          <w:delText xml:space="preserve"> to the community</w:delText>
        </w:r>
      </w:del>
      <w:r w:rsidRPr="005111BC">
        <w:rPr>
          <w:rFonts w:ascii="Times New Roman" w:hAnsi="Times New Roman"/>
          <w:sz w:val="24"/>
          <w:szCs w:val="24"/>
          <w:lang w:val="en-CA"/>
        </w:rPr>
        <w:t xml:space="preserve">. </w:t>
      </w:r>
      <w:r w:rsidR="007623F0">
        <w:rPr>
          <w:rFonts w:ascii="Times New Roman" w:hAnsi="Times New Roman"/>
          <w:sz w:val="24"/>
          <w:szCs w:val="24"/>
          <w:lang w:val="en-CA"/>
        </w:rPr>
        <w:t>My goal is to teach my students tha</w:t>
      </w:r>
      <w:ins w:id="63" w:author="joy macdermid" w:date="2022-03-08T07:04:00Z">
        <w:r w:rsidR="00921A25">
          <w:rPr>
            <w:rFonts w:ascii="Times New Roman" w:hAnsi="Times New Roman"/>
            <w:sz w:val="24"/>
            <w:szCs w:val="24"/>
            <w:lang w:val="en-CA"/>
          </w:rPr>
          <w:t xml:space="preserve">t it is important to identify and remediate social inequities </w:t>
        </w:r>
      </w:ins>
      <w:ins w:id="64" w:author="joy macdermid" w:date="2022-03-08T07:05:00Z">
        <w:r w:rsidR="00921A25">
          <w:rPr>
            <w:rFonts w:ascii="Times New Roman" w:hAnsi="Times New Roman"/>
            <w:sz w:val="24"/>
            <w:szCs w:val="24"/>
            <w:lang w:val="en-CA"/>
          </w:rPr>
          <w:t>and that</w:t>
        </w:r>
      </w:ins>
      <w:del w:id="65" w:author="joy macdermid" w:date="2022-03-08T07:04:00Z">
        <w:r w:rsidR="007623F0" w:rsidDel="00921A25">
          <w:rPr>
            <w:rFonts w:ascii="Times New Roman" w:hAnsi="Times New Roman"/>
            <w:sz w:val="24"/>
            <w:szCs w:val="24"/>
            <w:lang w:val="en-CA"/>
          </w:rPr>
          <w:delText>t</w:delText>
        </w:r>
      </w:del>
      <w:r w:rsidR="007623F0">
        <w:rPr>
          <w:rFonts w:ascii="Times New Roman" w:hAnsi="Times New Roman"/>
          <w:sz w:val="24"/>
          <w:szCs w:val="24"/>
          <w:lang w:val="en-CA"/>
        </w:rPr>
        <w:t xml:space="preserve"> d</w:t>
      </w:r>
      <w:r w:rsidRPr="005111BC">
        <w:rPr>
          <w:rFonts w:ascii="Times New Roman" w:hAnsi="Times New Roman"/>
          <w:sz w:val="24"/>
          <w:szCs w:val="24"/>
          <w:lang w:val="en-CA"/>
        </w:rPr>
        <w:t>iversity strengthens the quality and impact of learning and research</w:t>
      </w:r>
      <w:ins w:id="66" w:author="joy macdermid" w:date="2022-03-08T07:09:00Z">
        <w:r w:rsidR="006F55C6">
          <w:rPr>
            <w:rFonts w:ascii="Times New Roman" w:hAnsi="Times New Roman"/>
            <w:sz w:val="24"/>
            <w:szCs w:val="24"/>
            <w:lang w:val="en-CA"/>
          </w:rPr>
          <w:t>. I will enact multiple strategies</w:t>
        </w:r>
      </w:ins>
      <w:ins w:id="67" w:author="joy macdermid" w:date="2022-03-08T07:06:00Z">
        <w:r w:rsidR="00921A25">
          <w:rPr>
            <w:rFonts w:ascii="Times New Roman" w:hAnsi="Times New Roman"/>
            <w:sz w:val="24"/>
            <w:szCs w:val="24"/>
            <w:lang w:val="en-CA"/>
          </w:rPr>
          <w:t>,</w:t>
        </w:r>
      </w:ins>
      <w:ins w:id="68" w:author="joy macdermid" w:date="2022-03-08T07:10:00Z">
        <w:r w:rsidR="006F55C6">
          <w:rPr>
            <w:rFonts w:ascii="Times New Roman" w:hAnsi="Times New Roman"/>
            <w:sz w:val="24"/>
            <w:szCs w:val="24"/>
            <w:lang w:val="en-CA"/>
          </w:rPr>
          <w:t xml:space="preserve"> pursue EDI learning opportunities for growth at Western and beyond</w:t>
        </w:r>
      </w:ins>
      <w:ins w:id="69" w:author="joy macdermid" w:date="2022-03-08T07:06:00Z">
        <w:r w:rsidR="00921A25">
          <w:rPr>
            <w:rFonts w:ascii="Times New Roman" w:hAnsi="Times New Roman"/>
            <w:sz w:val="24"/>
            <w:szCs w:val="24"/>
            <w:lang w:val="en-CA"/>
          </w:rPr>
          <w:t xml:space="preserve"> </w:t>
        </w:r>
      </w:ins>
      <w:ins w:id="70" w:author="joy macdermid" w:date="2022-03-08T07:05:00Z">
        <w:r w:rsidR="00921A25">
          <w:rPr>
            <w:rFonts w:ascii="Times New Roman" w:hAnsi="Times New Roman"/>
            <w:sz w:val="24"/>
            <w:szCs w:val="24"/>
            <w:lang w:val="en-CA"/>
          </w:rPr>
          <w:t xml:space="preserve"> and </w:t>
        </w:r>
      </w:ins>
      <w:ins w:id="71" w:author="joy macdermid" w:date="2022-03-08T07:09:00Z">
        <w:r w:rsidR="006F55C6">
          <w:rPr>
            <w:rFonts w:ascii="Times New Roman" w:hAnsi="Times New Roman"/>
            <w:sz w:val="24"/>
            <w:szCs w:val="24"/>
            <w:lang w:val="en-CA"/>
          </w:rPr>
          <w:t>lead by</w:t>
        </w:r>
      </w:ins>
      <w:ins w:id="72" w:author="joy macdermid" w:date="2022-03-08T07:05:00Z">
        <w:r w:rsidR="00921A25">
          <w:rPr>
            <w:rFonts w:ascii="Times New Roman" w:hAnsi="Times New Roman"/>
            <w:sz w:val="24"/>
            <w:szCs w:val="24"/>
            <w:lang w:val="en-CA"/>
          </w:rPr>
          <w:t xml:space="preserve"> example. </w:t>
        </w:r>
      </w:ins>
      <w:ins w:id="73" w:author="joy macdermid" w:date="2022-03-08T07:06:00Z">
        <w:r w:rsidR="00921A25">
          <w:rPr>
            <w:rFonts w:ascii="Times New Roman" w:hAnsi="Times New Roman"/>
            <w:sz w:val="24"/>
            <w:szCs w:val="24"/>
            <w:lang w:val="en-CA"/>
          </w:rPr>
          <w:t xml:space="preserve">By examining diversity in research data, clinical contexts/problems and leveraging </w:t>
        </w:r>
      </w:ins>
      <w:del w:id="74" w:author="joy macdermid" w:date="2022-03-08T07:06:00Z">
        <w:r w:rsidR="007623F0" w:rsidDel="00921A25">
          <w:rPr>
            <w:rFonts w:ascii="Times New Roman" w:hAnsi="Times New Roman"/>
            <w:sz w:val="24"/>
            <w:szCs w:val="24"/>
            <w:lang w:val="en-CA"/>
          </w:rPr>
          <w:delText>,</w:delText>
        </w:r>
        <w:r w:rsidRPr="005111BC" w:rsidDel="00921A25">
          <w:rPr>
            <w:rFonts w:ascii="Times New Roman" w:hAnsi="Times New Roman"/>
            <w:sz w:val="24"/>
            <w:szCs w:val="24"/>
            <w:lang w:val="en-CA"/>
          </w:rPr>
          <w:delText xml:space="preserve"> by bringing together</w:delText>
        </w:r>
      </w:del>
      <w:ins w:id="75" w:author="joy macdermid" w:date="2022-03-08T07:06:00Z">
        <w:r w:rsidR="00921A25">
          <w:rPr>
            <w:rFonts w:ascii="Times New Roman" w:hAnsi="Times New Roman"/>
            <w:sz w:val="24"/>
            <w:szCs w:val="24"/>
            <w:lang w:val="en-CA"/>
          </w:rPr>
          <w:t xml:space="preserve"> the</w:t>
        </w:r>
      </w:ins>
      <w:r w:rsidRPr="005111BC">
        <w:rPr>
          <w:rFonts w:ascii="Times New Roman" w:hAnsi="Times New Roman"/>
          <w:sz w:val="24"/>
          <w:szCs w:val="24"/>
          <w:lang w:val="en-CA"/>
        </w:rPr>
        <w:t xml:space="preserve"> multiple ideas and perspectives</w:t>
      </w:r>
      <w:ins w:id="76" w:author="joy macdermid" w:date="2022-03-08T07:07:00Z">
        <w:r w:rsidR="00921A25">
          <w:rPr>
            <w:rFonts w:ascii="Times New Roman" w:hAnsi="Times New Roman"/>
            <w:sz w:val="24"/>
            <w:szCs w:val="24"/>
            <w:lang w:val="en-CA"/>
          </w:rPr>
          <w:t xml:space="preserve"> of diverse people in </w:t>
        </w:r>
      </w:ins>
      <w:ins w:id="77" w:author="joy macdermid" w:date="2022-03-08T07:11:00Z">
        <w:r w:rsidR="006F55C6">
          <w:rPr>
            <w:rFonts w:ascii="Times New Roman" w:hAnsi="Times New Roman"/>
            <w:sz w:val="24"/>
            <w:szCs w:val="24"/>
            <w:lang w:val="en-CA"/>
          </w:rPr>
          <w:t xml:space="preserve">my </w:t>
        </w:r>
      </w:ins>
      <w:ins w:id="78" w:author="joy macdermid" w:date="2022-03-08T07:07:00Z">
        <w:r w:rsidR="00921A25">
          <w:rPr>
            <w:rFonts w:ascii="Times New Roman" w:hAnsi="Times New Roman"/>
            <w:sz w:val="24"/>
            <w:szCs w:val="24"/>
            <w:lang w:val="en-CA"/>
          </w:rPr>
          <w:t>classes</w:t>
        </w:r>
      </w:ins>
      <w:ins w:id="79" w:author="joy macdermid" w:date="2022-03-08T07:11:00Z">
        <w:r w:rsidR="006F55C6">
          <w:rPr>
            <w:rFonts w:ascii="Times New Roman" w:hAnsi="Times New Roman"/>
            <w:sz w:val="24"/>
            <w:szCs w:val="24"/>
            <w:lang w:val="en-CA"/>
          </w:rPr>
          <w:t xml:space="preserve">, </w:t>
        </w:r>
      </w:ins>
      <w:ins w:id="80" w:author="joy macdermid" w:date="2022-03-08T07:07:00Z">
        <w:r w:rsidR="00921A25">
          <w:rPr>
            <w:rFonts w:ascii="Times New Roman" w:hAnsi="Times New Roman"/>
            <w:sz w:val="24"/>
            <w:szCs w:val="24"/>
            <w:lang w:val="en-CA"/>
          </w:rPr>
          <w:t>labs</w:t>
        </w:r>
      </w:ins>
      <w:ins w:id="81" w:author="joy macdermid" w:date="2022-03-08T07:12:00Z">
        <w:r w:rsidR="006F55C6">
          <w:rPr>
            <w:rFonts w:ascii="Times New Roman" w:hAnsi="Times New Roman"/>
            <w:sz w:val="24"/>
            <w:szCs w:val="24"/>
            <w:lang w:val="en-CA"/>
          </w:rPr>
          <w:t xml:space="preserve">, </w:t>
        </w:r>
      </w:ins>
      <w:ins w:id="82" w:author="joy macdermid" w:date="2022-03-08T07:13:00Z">
        <w:r w:rsidR="006F55C6">
          <w:rPr>
            <w:rFonts w:ascii="Times New Roman" w:hAnsi="Times New Roman"/>
            <w:sz w:val="24"/>
            <w:szCs w:val="24"/>
            <w:lang w:val="en-CA"/>
          </w:rPr>
          <w:t xml:space="preserve">and </w:t>
        </w:r>
      </w:ins>
      <w:ins w:id="83" w:author="joy macdermid" w:date="2022-03-08T07:12:00Z">
        <w:r w:rsidR="006F55C6">
          <w:rPr>
            <w:rFonts w:ascii="Times New Roman" w:hAnsi="Times New Roman"/>
            <w:sz w:val="24"/>
            <w:szCs w:val="24"/>
            <w:lang w:val="en-CA"/>
          </w:rPr>
          <w:t>local/international collaborators</w:t>
        </w:r>
      </w:ins>
      <w:r w:rsidR="007623F0">
        <w:rPr>
          <w:rFonts w:ascii="Times New Roman" w:hAnsi="Times New Roman"/>
          <w:sz w:val="24"/>
          <w:szCs w:val="24"/>
          <w:lang w:val="en-CA"/>
        </w:rPr>
        <w:t>,</w:t>
      </w:r>
      <w:ins w:id="84" w:author="joy macdermid" w:date="2022-03-08T07:07:00Z">
        <w:r w:rsidR="00921A25">
          <w:rPr>
            <w:rFonts w:ascii="Times New Roman" w:hAnsi="Times New Roman"/>
            <w:sz w:val="24"/>
            <w:szCs w:val="24"/>
            <w:lang w:val="en-CA"/>
          </w:rPr>
          <w:t xml:space="preserve"> </w:t>
        </w:r>
      </w:ins>
      <w:ins w:id="85" w:author="joy macdermid" w:date="2022-03-08T07:08:00Z">
        <w:r w:rsidR="00921A25">
          <w:rPr>
            <w:rFonts w:ascii="Times New Roman" w:hAnsi="Times New Roman"/>
            <w:sz w:val="24"/>
            <w:szCs w:val="24"/>
            <w:lang w:val="en-CA"/>
          </w:rPr>
          <w:t xml:space="preserve"> and </w:t>
        </w:r>
      </w:ins>
      <w:ins w:id="86" w:author="joy macdermid" w:date="2022-03-08T07:13:00Z">
        <w:r w:rsidR="006F55C6">
          <w:rPr>
            <w:rFonts w:ascii="Times New Roman" w:hAnsi="Times New Roman"/>
            <w:sz w:val="24"/>
            <w:szCs w:val="24"/>
            <w:lang w:val="en-CA"/>
          </w:rPr>
          <w:t xml:space="preserve">by </w:t>
        </w:r>
      </w:ins>
      <w:ins w:id="87" w:author="joy macdermid" w:date="2022-03-08T07:08:00Z">
        <w:r w:rsidR="00921A25">
          <w:rPr>
            <w:rFonts w:ascii="Times New Roman" w:hAnsi="Times New Roman"/>
            <w:sz w:val="24"/>
            <w:szCs w:val="24"/>
            <w:lang w:val="en-CA"/>
          </w:rPr>
          <w:t xml:space="preserve">seeking </w:t>
        </w:r>
      </w:ins>
      <w:ins w:id="88" w:author="joy macdermid" w:date="2022-03-08T07:11:00Z">
        <w:r w:rsidR="006F55C6">
          <w:rPr>
            <w:rFonts w:ascii="Times New Roman" w:hAnsi="Times New Roman"/>
            <w:sz w:val="24"/>
            <w:szCs w:val="24"/>
            <w:lang w:val="en-CA"/>
          </w:rPr>
          <w:t xml:space="preserve">ongoing </w:t>
        </w:r>
      </w:ins>
      <w:ins w:id="89" w:author="joy macdermid" w:date="2022-03-08T07:08:00Z">
        <w:r w:rsidR="00921A25">
          <w:rPr>
            <w:rFonts w:ascii="Times New Roman" w:hAnsi="Times New Roman"/>
            <w:sz w:val="24"/>
            <w:szCs w:val="24"/>
            <w:lang w:val="en-CA"/>
          </w:rPr>
          <w:t>mentorship and feedback on EDI</w:t>
        </w:r>
      </w:ins>
      <w:ins w:id="90" w:author="joy macdermid" w:date="2022-03-08T07:11:00Z">
        <w:r w:rsidR="006F55C6">
          <w:rPr>
            <w:rFonts w:ascii="Times New Roman" w:hAnsi="Times New Roman"/>
            <w:sz w:val="24"/>
            <w:szCs w:val="24"/>
            <w:lang w:val="en-CA"/>
          </w:rPr>
          <w:t xml:space="preserve">, </w:t>
        </w:r>
      </w:ins>
      <w:ins w:id="91" w:author="joy macdermid" w:date="2022-03-08T07:08:00Z">
        <w:r w:rsidR="00921A25">
          <w:rPr>
            <w:rFonts w:ascii="Times New Roman" w:hAnsi="Times New Roman"/>
            <w:sz w:val="24"/>
            <w:szCs w:val="24"/>
            <w:lang w:val="en-CA"/>
          </w:rPr>
          <w:t xml:space="preserve"> I expect to</w:t>
        </w:r>
        <w:r w:rsidR="006F55C6">
          <w:rPr>
            <w:rFonts w:ascii="Times New Roman" w:hAnsi="Times New Roman"/>
            <w:sz w:val="24"/>
            <w:szCs w:val="24"/>
            <w:lang w:val="en-CA"/>
          </w:rPr>
          <w:t xml:space="preserve"> gro</w:t>
        </w:r>
      </w:ins>
      <w:ins w:id="92" w:author="joy macdermid" w:date="2022-03-08T07:09:00Z">
        <w:r w:rsidR="006F55C6">
          <w:rPr>
            <w:rFonts w:ascii="Times New Roman" w:hAnsi="Times New Roman"/>
            <w:sz w:val="24"/>
            <w:szCs w:val="24"/>
            <w:lang w:val="en-CA"/>
          </w:rPr>
          <w:t>w and contribute to EDI</w:t>
        </w:r>
      </w:ins>
      <w:r w:rsidRPr="005111BC">
        <w:rPr>
          <w:rFonts w:ascii="Times New Roman" w:hAnsi="Times New Roman"/>
          <w:sz w:val="24"/>
          <w:szCs w:val="24"/>
          <w:lang w:val="en-CA"/>
        </w:rPr>
        <w:t xml:space="preserve"> </w:t>
      </w:r>
      <w:del w:id="93" w:author="joy macdermid" w:date="2022-03-08T07:11:00Z">
        <w:r w:rsidR="007623F0" w:rsidDel="006F55C6">
          <w:rPr>
            <w:rFonts w:ascii="Times New Roman" w:hAnsi="Times New Roman"/>
            <w:sz w:val="24"/>
            <w:szCs w:val="24"/>
            <w:lang w:val="en-CA"/>
          </w:rPr>
          <w:delText>the same way that</w:delText>
        </w:r>
        <w:r w:rsidDel="006F55C6">
          <w:rPr>
            <w:rFonts w:ascii="Times New Roman" w:hAnsi="Times New Roman"/>
            <w:sz w:val="24"/>
            <w:szCs w:val="24"/>
            <w:lang w:val="en-CA"/>
          </w:rPr>
          <w:delText xml:space="preserve"> </w:delText>
        </w:r>
        <w:r w:rsidR="007623F0" w:rsidDel="006F55C6">
          <w:rPr>
            <w:rFonts w:ascii="Times New Roman" w:hAnsi="Times New Roman"/>
            <w:sz w:val="24"/>
            <w:szCs w:val="24"/>
            <w:lang w:val="en-CA"/>
          </w:rPr>
          <w:delText>myself, as a</w:delText>
        </w:r>
        <w:r w:rsidRPr="005111BC" w:rsidDel="006F55C6">
          <w:rPr>
            <w:rFonts w:ascii="Times New Roman" w:hAnsi="Times New Roman"/>
            <w:sz w:val="24"/>
            <w:szCs w:val="24"/>
            <w:lang w:val="en-CA"/>
          </w:rPr>
          <w:delText xml:space="preserve"> student</w:delText>
        </w:r>
        <w:r w:rsidR="007623F0" w:rsidDel="006F55C6">
          <w:rPr>
            <w:rFonts w:ascii="Times New Roman" w:hAnsi="Times New Roman"/>
            <w:sz w:val="24"/>
            <w:szCs w:val="24"/>
            <w:lang w:val="en-CA"/>
          </w:rPr>
          <w:delText>,</w:delText>
        </w:r>
        <w:r w:rsidRPr="005111BC" w:rsidDel="006F55C6">
          <w:rPr>
            <w:rFonts w:ascii="Times New Roman" w:hAnsi="Times New Roman"/>
            <w:sz w:val="24"/>
            <w:szCs w:val="24"/>
            <w:lang w:val="en-CA"/>
          </w:rPr>
          <w:delText xml:space="preserve"> experienced</w:delText>
        </w:r>
      </w:del>
      <w:ins w:id="94" w:author="joy macdermid" w:date="2022-03-08T07:11:00Z">
        <w:r w:rsidR="006F55C6">
          <w:rPr>
            <w:rFonts w:ascii="Times New Roman" w:hAnsi="Times New Roman"/>
            <w:sz w:val="24"/>
            <w:szCs w:val="24"/>
            <w:lang w:val="en-CA"/>
          </w:rPr>
          <w:t>at Western</w:t>
        </w:r>
      </w:ins>
      <w:r w:rsidRPr="005111BC">
        <w:rPr>
          <w:rFonts w:ascii="Times New Roman" w:hAnsi="Times New Roman"/>
          <w:sz w:val="24"/>
          <w:szCs w:val="24"/>
          <w:lang w:val="en-CA"/>
        </w:rPr>
        <w:t>.</w:t>
      </w:r>
      <w:ins w:id="95" w:author="joy macdermid" w:date="2022-03-08T06:59:00Z">
        <w:r w:rsidR="00921A25">
          <w:rPr>
            <w:rFonts w:ascii="Times New Roman" w:hAnsi="Times New Roman"/>
            <w:sz w:val="24"/>
            <w:szCs w:val="24"/>
            <w:lang w:val="en-CA"/>
          </w:rPr>
          <w:t xml:space="preserve"> </w:t>
        </w:r>
      </w:ins>
      <w:del w:id="96" w:author="joy macdermid" w:date="2022-03-08T07:01:00Z">
        <w:r w:rsidDel="00921A25">
          <w:rPr>
            <w:rFonts w:ascii="Times New Roman" w:hAnsi="Times New Roman"/>
            <w:sz w:val="24"/>
            <w:szCs w:val="24"/>
            <w:lang w:val="en-CA"/>
          </w:rPr>
          <w:delText xml:space="preserve"> </w:delText>
        </w:r>
      </w:del>
    </w:p>
    <w:p w14:paraId="79253199" w14:textId="2610C803" w:rsidR="006F55C6" w:rsidRDefault="00073B1E" w:rsidP="00FC4158">
      <w:pPr>
        <w:spacing w:after="0"/>
        <w:ind w:firstLine="720"/>
        <w:jc w:val="both"/>
        <w:rPr>
          <w:ins w:id="97" w:author="joy macdermid" w:date="2022-03-08T07:17:00Z"/>
          <w:rFonts w:ascii="Times New Roman" w:hAnsi="Times New Roman"/>
          <w:sz w:val="24"/>
          <w:szCs w:val="24"/>
          <w:lang w:val="en-CA"/>
        </w:rPr>
      </w:pPr>
      <w:r>
        <w:rPr>
          <w:rFonts w:ascii="Times New Roman" w:hAnsi="Times New Roman"/>
          <w:sz w:val="24"/>
          <w:szCs w:val="24"/>
          <w:lang w:val="en-CA"/>
        </w:rPr>
        <w:t>As an immigrant</w:t>
      </w:r>
      <w:r w:rsidR="00F635E5">
        <w:rPr>
          <w:rFonts w:ascii="Times New Roman" w:hAnsi="Times New Roman"/>
          <w:sz w:val="24"/>
          <w:szCs w:val="24"/>
          <w:lang w:val="en-CA"/>
        </w:rPr>
        <w:t xml:space="preserve"> in Canada, I acknowledged </w:t>
      </w:r>
      <w:r w:rsidR="00DB42DD">
        <w:rPr>
          <w:rFonts w:ascii="Times New Roman" w:hAnsi="Times New Roman"/>
          <w:sz w:val="24"/>
          <w:szCs w:val="24"/>
          <w:lang w:val="en-CA"/>
        </w:rPr>
        <w:t>that I was coming to</w:t>
      </w:r>
      <w:r w:rsidR="00F635E5">
        <w:rPr>
          <w:rFonts w:ascii="Times New Roman" w:hAnsi="Times New Roman"/>
          <w:sz w:val="24"/>
          <w:szCs w:val="24"/>
          <w:lang w:val="en-CA"/>
        </w:rPr>
        <w:t xml:space="preserve"> a land that is a home to many diverse </w:t>
      </w:r>
      <w:r w:rsidR="005A6B02">
        <w:rPr>
          <w:rFonts w:ascii="Times New Roman" w:hAnsi="Times New Roman"/>
          <w:sz w:val="24"/>
          <w:szCs w:val="24"/>
          <w:lang w:val="en-CA"/>
        </w:rPr>
        <w:t>I</w:t>
      </w:r>
      <w:r w:rsidR="00F635E5">
        <w:rPr>
          <w:rFonts w:ascii="Times New Roman" w:hAnsi="Times New Roman"/>
          <w:sz w:val="24"/>
          <w:szCs w:val="24"/>
          <w:lang w:val="en-CA"/>
        </w:rPr>
        <w:t>ndigenous p</w:t>
      </w:r>
      <w:r w:rsidR="004D5378">
        <w:rPr>
          <w:rFonts w:ascii="Times New Roman" w:hAnsi="Times New Roman"/>
          <w:sz w:val="24"/>
          <w:szCs w:val="24"/>
          <w:lang w:val="en-CA"/>
        </w:rPr>
        <w:t>opulations</w:t>
      </w:r>
      <w:ins w:id="98" w:author="joy macdermid" w:date="2022-03-08T07:13:00Z">
        <w:r w:rsidR="006F55C6">
          <w:rPr>
            <w:rFonts w:ascii="Times New Roman" w:hAnsi="Times New Roman"/>
            <w:sz w:val="24"/>
            <w:szCs w:val="24"/>
            <w:lang w:val="en-CA"/>
          </w:rPr>
          <w:t xml:space="preserve"> and that </w:t>
        </w:r>
      </w:ins>
      <w:ins w:id="99" w:author="joy macdermid" w:date="2022-03-08T07:41:00Z">
        <w:r w:rsidR="006D7898" w:rsidRPr="006D7898">
          <w:rPr>
            <w:rFonts w:ascii="Times New Roman" w:hAnsi="Times New Roman"/>
            <w:sz w:val="24"/>
            <w:szCs w:val="24"/>
            <w:lang w:val="en-CA"/>
          </w:rPr>
          <w:t xml:space="preserve">Western University and the School of Physical Therapy is located on the traditional lands of the </w:t>
        </w:r>
        <w:proofErr w:type="spellStart"/>
        <w:r w:rsidR="006D7898" w:rsidRPr="006D7898">
          <w:rPr>
            <w:rFonts w:ascii="Times New Roman" w:hAnsi="Times New Roman"/>
            <w:sz w:val="24"/>
            <w:szCs w:val="24"/>
            <w:lang w:val="en-CA"/>
          </w:rPr>
          <w:t>Anishinaabek</w:t>
        </w:r>
        <w:proofErr w:type="spellEnd"/>
        <w:r w:rsidR="006D7898" w:rsidRPr="006D7898">
          <w:rPr>
            <w:rFonts w:ascii="Times New Roman" w:hAnsi="Times New Roman"/>
            <w:sz w:val="24"/>
            <w:szCs w:val="24"/>
            <w:lang w:val="en-CA"/>
          </w:rPr>
          <w:t xml:space="preserve"> (Ah-</w:t>
        </w:r>
        <w:proofErr w:type="spellStart"/>
        <w:r w:rsidR="006D7898" w:rsidRPr="006D7898">
          <w:rPr>
            <w:rFonts w:ascii="Times New Roman" w:hAnsi="Times New Roman"/>
            <w:sz w:val="24"/>
            <w:szCs w:val="24"/>
            <w:lang w:val="en-CA"/>
          </w:rPr>
          <w:t>nish</w:t>
        </w:r>
        <w:proofErr w:type="spellEnd"/>
        <w:r w:rsidR="006D7898" w:rsidRPr="006D7898">
          <w:rPr>
            <w:rFonts w:ascii="Times New Roman" w:hAnsi="Times New Roman"/>
            <w:sz w:val="24"/>
            <w:szCs w:val="24"/>
            <w:lang w:val="en-CA"/>
          </w:rPr>
          <w:t>-in-a-</w:t>
        </w:r>
        <w:proofErr w:type="spellStart"/>
        <w:r w:rsidR="006D7898" w:rsidRPr="006D7898">
          <w:rPr>
            <w:rFonts w:ascii="Times New Roman" w:hAnsi="Times New Roman"/>
            <w:sz w:val="24"/>
            <w:szCs w:val="24"/>
            <w:lang w:val="en-CA"/>
          </w:rPr>
          <w:t>bek</w:t>
        </w:r>
        <w:proofErr w:type="spellEnd"/>
        <w:r w:rsidR="006D7898" w:rsidRPr="006D7898">
          <w:rPr>
            <w:rFonts w:ascii="Times New Roman" w:hAnsi="Times New Roman"/>
            <w:sz w:val="24"/>
            <w:szCs w:val="24"/>
            <w:lang w:val="en-CA"/>
          </w:rPr>
          <w:t xml:space="preserve">), Haudenosaunee (Ho-den-no-show-nee), </w:t>
        </w:r>
        <w:proofErr w:type="spellStart"/>
        <w:r w:rsidR="006D7898" w:rsidRPr="006D7898">
          <w:rPr>
            <w:rFonts w:ascii="Times New Roman" w:hAnsi="Times New Roman"/>
            <w:sz w:val="24"/>
            <w:szCs w:val="24"/>
            <w:lang w:val="en-CA"/>
          </w:rPr>
          <w:t>Lūnaapéewak</w:t>
        </w:r>
        <w:proofErr w:type="spellEnd"/>
        <w:r w:rsidR="006D7898" w:rsidRPr="006D7898">
          <w:rPr>
            <w:rFonts w:ascii="Times New Roman" w:hAnsi="Times New Roman"/>
            <w:sz w:val="24"/>
            <w:szCs w:val="24"/>
            <w:lang w:val="en-CA"/>
          </w:rPr>
          <w:t xml:space="preserve"> (Len-</w:t>
        </w:r>
        <w:proofErr w:type="spellStart"/>
        <w:r w:rsidR="006D7898" w:rsidRPr="006D7898">
          <w:rPr>
            <w:rFonts w:ascii="Times New Roman" w:hAnsi="Times New Roman"/>
            <w:sz w:val="24"/>
            <w:szCs w:val="24"/>
            <w:lang w:val="en-CA"/>
          </w:rPr>
          <w:t>ahpay</w:t>
        </w:r>
        <w:proofErr w:type="spellEnd"/>
        <w:r w:rsidR="006D7898" w:rsidRPr="006D7898">
          <w:rPr>
            <w:rFonts w:ascii="Times New Roman" w:hAnsi="Times New Roman"/>
            <w:sz w:val="24"/>
            <w:szCs w:val="24"/>
            <w:lang w:val="en-CA"/>
          </w:rPr>
          <w:t xml:space="preserve">- </w:t>
        </w:r>
        <w:proofErr w:type="spellStart"/>
        <w:r w:rsidR="006D7898" w:rsidRPr="006D7898">
          <w:rPr>
            <w:rFonts w:ascii="Times New Roman" w:hAnsi="Times New Roman"/>
            <w:sz w:val="24"/>
            <w:szCs w:val="24"/>
            <w:lang w:val="en-CA"/>
          </w:rPr>
          <w:t>wuk</w:t>
        </w:r>
        <w:proofErr w:type="spellEnd"/>
        <w:r w:rsidR="006D7898" w:rsidRPr="006D7898">
          <w:rPr>
            <w:rFonts w:ascii="Times New Roman" w:hAnsi="Times New Roman"/>
            <w:sz w:val="24"/>
            <w:szCs w:val="24"/>
            <w:lang w:val="en-CA"/>
          </w:rPr>
          <w:t xml:space="preserve">) and </w:t>
        </w:r>
        <w:proofErr w:type="spellStart"/>
        <w:r w:rsidR="006D7898" w:rsidRPr="006D7898">
          <w:rPr>
            <w:rFonts w:ascii="Times New Roman" w:hAnsi="Times New Roman"/>
            <w:sz w:val="24"/>
            <w:szCs w:val="24"/>
            <w:lang w:val="en-CA"/>
          </w:rPr>
          <w:t>Attawandaron</w:t>
        </w:r>
        <w:proofErr w:type="spellEnd"/>
        <w:r w:rsidR="006D7898" w:rsidRPr="006D7898">
          <w:rPr>
            <w:rFonts w:ascii="Times New Roman" w:hAnsi="Times New Roman"/>
            <w:sz w:val="24"/>
            <w:szCs w:val="24"/>
            <w:lang w:val="en-CA"/>
          </w:rPr>
          <w:t xml:space="preserve"> (Add-a-won-da-run) peoples, on lands connected with the London Township and Sombra Treaties of 1796 and the Dish with One Spoon Covenant Wampum</w:t>
        </w:r>
        <w:r w:rsidR="006D7898">
          <w:rPr>
            <w:rFonts w:ascii="Times New Roman" w:hAnsi="Times New Roman"/>
            <w:sz w:val="24"/>
            <w:szCs w:val="24"/>
            <w:lang w:val="en-CA"/>
          </w:rPr>
          <w:t xml:space="preserve">. </w:t>
        </w:r>
      </w:ins>
      <w:del w:id="100" w:author="joy macdermid" w:date="2022-03-08T07:13:00Z">
        <w:r w:rsidR="00996DB9" w:rsidDel="006F55C6">
          <w:rPr>
            <w:rFonts w:ascii="Times New Roman" w:hAnsi="Times New Roman"/>
            <w:sz w:val="24"/>
            <w:szCs w:val="24"/>
            <w:lang w:val="en-CA"/>
          </w:rPr>
          <w:delText xml:space="preserve"> which</w:delText>
        </w:r>
      </w:del>
      <w:ins w:id="101" w:author="joy macdermid" w:date="2022-03-08T07:41:00Z">
        <w:r w:rsidR="006D7898">
          <w:rPr>
            <w:rFonts w:ascii="Times New Roman" w:hAnsi="Times New Roman"/>
            <w:sz w:val="24"/>
            <w:szCs w:val="24"/>
            <w:lang w:val="en-CA"/>
          </w:rPr>
          <w:t xml:space="preserve">I </w:t>
        </w:r>
        <w:r w:rsidR="00AB3219">
          <w:rPr>
            <w:rFonts w:ascii="Times New Roman" w:hAnsi="Times New Roman"/>
            <w:sz w:val="24"/>
            <w:szCs w:val="24"/>
            <w:lang w:val="en-CA"/>
          </w:rPr>
          <w:t>know that</w:t>
        </w:r>
      </w:ins>
      <w:r w:rsidR="00996DB9">
        <w:rPr>
          <w:rFonts w:ascii="Times New Roman" w:hAnsi="Times New Roman"/>
          <w:sz w:val="24"/>
          <w:szCs w:val="24"/>
          <w:lang w:val="en-CA"/>
        </w:rPr>
        <w:t xml:space="preserve"> Western University is</w:t>
      </w:r>
      <w:ins w:id="102" w:author="joy macdermid" w:date="2022-03-08T07:13:00Z">
        <w:r w:rsidR="006F55C6">
          <w:rPr>
            <w:rFonts w:ascii="Times New Roman" w:hAnsi="Times New Roman"/>
            <w:sz w:val="24"/>
            <w:szCs w:val="24"/>
            <w:lang w:val="en-CA"/>
          </w:rPr>
          <w:t xml:space="preserve"> committed  to establishing more positive partn</w:t>
        </w:r>
      </w:ins>
      <w:ins w:id="103" w:author="joy macdermid" w:date="2022-03-08T07:14:00Z">
        <w:r w:rsidR="006F55C6">
          <w:rPr>
            <w:rFonts w:ascii="Times New Roman" w:hAnsi="Times New Roman"/>
            <w:sz w:val="24"/>
            <w:szCs w:val="24"/>
            <w:lang w:val="en-CA"/>
          </w:rPr>
          <w:t xml:space="preserve">erships with </w:t>
        </w:r>
        <w:r w:rsidR="006F55C6" w:rsidRPr="006F55C6">
          <w:rPr>
            <w:rFonts w:ascii="Times New Roman" w:hAnsi="Times New Roman"/>
            <w:sz w:val="24"/>
            <w:szCs w:val="24"/>
            <w:lang w:val="en-CA"/>
          </w:rPr>
          <w:t>Indigenous</w:t>
        </w:r>
        <w:r w:rsidR="006F55C6">
          <w:rPr>
            <w:rFonts w:ascii="Times New Roman" w:hAnsi="Times New Roman"/>
            <w:sz w:val="24"/>
            <w:szCs w:val="24"/>
            <w:lang w:val="en-CA"/>
          </w:rPr>
          <w:t xml:space="preserve"> peoples</w:t>
        </w:r>
      </w:ins>
      <w:del w:id="104" w:author="joy macdermid" w:date="2022-03-08T07:14:00Z">
        <w:r w:rsidR="00996DB9" w:rsidDel="006F55C6">
          <w:rPr>
            <w:rFonts w:ascii="Times New Roman" w:hAnsi="Times New Roman"/>
            <w:sz w:val="24"/>
            <w:szCs w:val="24"/>
            <w:lang w:val="en-CA"/>
          </w:rPr>
          <w:delText xml:space="preserve"> </w:delText>
        </w:r>
      </w:del>
      <w:ins w:id="105" w:author="joy macdermid" w:date="2022-03-08T07:41:00Z">
        <w:r w:rsidR="00AB3219">
          <w:rPr>
            <w:rFonts w:ascii="Times New Roman" w:hAnsi="Times New Roman"/>
            <w:sz w:val="24"/>
            <w:szCs w:val="24"/>
            <w:lang w:val="en-CA"/>
          </w:rPr>
          <w:t xml:space="preserve"> and </w:t>
        </w:r>
      </w:ins>
      <w:ins w:id="106" w:author="joy macdermid" w:date="2022-03-08T07:42:00Z">
        <w:r w:rsidR="00AB3219">
          <w:rPr>
            <w:rFonts w:ascii="Times New Roman" w:hAnsi="Times New Roman"/>
            <w:sz w:val="24"/>
            <w:szCs w:val="24"/>
            <w:lang w:val="en-CA"/>
          </w:rPr>
          <w:t xml:space="preserve">have </w:t>
        </w:r>
        <w:r w:rsidR="00AB3219">
          <w:rPr>
            <w:rFonts w:ascii="Times New Roman" w:hAnsi="Times New Roman"/>
            <w:sz w:val="24"/>
            <w:szCs w:val="24"/>
            <w:lang w:val="en-CA"/>
          </w:rPr>
          <w:lastRenderedPageBreak/>
          <w:t xml:space="preserve">multiple emerging opportunities for faculty to be part of that </w:t>
        </w:r>
        <w:proofErr w:type="spellStart"/>
        <w:r w:rsidR="00AB3219">
          <w:rPr>
            <w:rFonts w:ascii="Times New Roman" w:hAnsi="Times New Roman"/>
            <w:sz w:val="24"/>
            <w:szCs w:val="24"/>
            <w:lang w:val="en-CA"/>
          </w:rPr>
          <w:t>process.</w:t>
        </w:r>
      </w:ins>
      <w:del w:id="107" w:author="joy macdermid" w:date="2022-03-08T07:14:00Z">
        <w:r w:rsidR="00996DB9" w:rsidDel="006F55C6">
          <w:rPr>
            <w:rFonts w:ascii="Times New Roman" w:hAnsi="Times New Roman"/>
            <w:sz w:val="24"/>
            <w:szCs w:val="24"/>
            <w:lang w:val="en-CA"/>
          </w:rPr>
          <w:delText>locate</w:delText>
        </w:r>
      </w:del>
      <w:r w:rsidR="00996DB9">
        <w:rPr>
          <w:rFonts w:ascii="Times New Roman" w:hAnsi="Times New Roman"/>
          <w:sz w:val="24"/>
          <w:szCs w:val="24"/>
          <w:lang w:val="en-CA"/>
        </w:rPr>
        <w:t>d</w:t>
      </w:r>
      <w:proofErr w:type="spellEnd"/>
      <w:r w:rsidR="004D5378">
        <w:rPr>
          <w:rFonts w:ascii="Times New Roman" w:hAnsi="Times New Roman"/>
          <w:sz w:val="24"/>
          <w:szCs w:val="24"/>
          <w:lang w:val="en-CA"/>
        </w:rPr>
        <w:t>.</w:t>
      </w:r>
      <w:ins w:id="108" w:author="joy macdermid" w:date="2022-03-08T07:42:00Z">
        <w:r w:rsidR="00AB3219" w:rsidRPr="00AB3219">
          <w:t xml:space="preserve"> </w:t>
        </w:r>
        <w:r w:rsidR="00AB3219" w:rsidRPr="00AB3219">
          <w:rPr>
            <w:rFonts w:ascii="Times New Roman" w:hAnsi="Times New Roman"/>
            <w:sz w:val="24"/>
            <w:szCs w:val="24"/>
            <w:lang w:val="en-CA"/>
          </w:rPr>
          <w:t xml:space="preserve">Having settled in Canada to advance my training, I recognize it is my responsibility to learn from </w:t>
        </w:r>
        <w:proofErr w:type="spellStart"/>
        <w:r w:rsidR="00AB3219" w:rsidRPr="00AB3219">
          <w:rPr>
            <w:rFonts w:ascii="Times New Roman" w:hAnsi="Times New Roman"/>
            <w:sz w:val="24"/>
            <w:szCs w:val="24"/>
            <w:lang w:val="en-CA"/>
          </w:rPr>
          <w:t>Indigeneous</w:t>
        </w:r>
        <w:proofErr w:type="spellEnd"/>
        <w:r w:rsidR="00AB3219" w:rsidRPr="00AB3219">
          <w:rPr>
            <w:rFonts w:ascii="Times New Roman" w:hAnsi="Times New Roman"/>
            <w:sz w:val="24"/>
            <w:szCs w:val="24"/>
            <w:lang w:val="en-CA"/>
          </w:rPr>
          <w:t xml:space="preserve"> people about their past and current life experiences and  to incorporate their ways of knowing in</w:t>
        </w:r>
        <w:r w:rsidR="00AB3219">
          <w:rPr>
            <w:rFonts w:ascii="Times New Roman" w:hAnsi="Times New Roman"/>
            <w:sz w:val="24"/>
            <w:szCs w:val="24"/>
            <w:lang w:val="en-CA"/>
          </w:rPr>
          <w:t xml:space="preserve"> my</w:t>
        </w:r>
        <w:r w:rsidR="00AB3219" w:rsidRPr="00AB3219">
          <w:rPr>
            <w:rFonts w:ascii="Times New Roman" w:hAnsi="Times New Roman"/>
            <w:sz w:val="24"/>
            <w:szCs w:val="24"/>
            <w:lang w:val="en-CA"/>
          </w:rPr>
          <w:t xml:space="preserve"> practice and research.</w:t>
        </w:r>
      </w:ins>
      <w:r w:rsidR="00F635E5">
        <w:rPr>
          <w:rFonts w:ascii="Times New Roman" w:hAnsi="Times New Roman"/>
          <w:sz w:val="24"/>
          <w:szCs w:val="24"/>
          <w:lang w:val="en-CA"/>
        </w:rPr>
        <w:t xml:space="preserve"> </w:t>
      </w:r>
      <w:r w:rsidR="006C2F01">
        <w:rPr>
          <w:rFonts w:ascii="Times New Roman" w:hAnsi="Times New Roman"/>
          <w:sz w:val="24"/>
          <w:szCs w:val="24"/>
          <w:lang w:val="en-CA"/>
        </w:rPr>
        <w:t xml:space="preserve">My plan is to </w:t>
      </w:r>
      <w:r w:rsidR="00275945">
        <w:rPr>
          <w:rFonts w:ascii="Times New Roman" w:hAnsi="Times New Roman"/>
          <w:sz w:val="24"/>
          <w:szCs w:val="24"/>
          <w:lang w:val="en-CA"/>
        </w:rPr>
        <w:t>proactively highlight Indigenous values and</w:t>
      </w:r>
      <w:r w:rsidR="00EE1C78">
        <w:rPr>
          <w:rFonts w:ascii="Times New Roman" w:hAnsi="Times New Roman"/>
          <w:sz w:val="24"/>
          <w:szCs w:val="24"/>
          <w:lang w:val="en-CA"/>
        </w:rPr>
        <w:t xml:space="preserve"> </w:t>
      </w:r>
      <w:del w:id="109" w:author="joy macdermid" w:date="2022-03-08T07:43:00Z">
        <w:r w:rsidR="00EE1C78" w:rsidDel="00AB3219">
          <w:rPr>
            <w:rFonts w:ascii="Times New Roman" w:hAnsi="Times New Roman"/>
            <w:sz w:val="24"/>
            <w:szCs w:val="24"/>
            <w:lang w:val="en-CA"/>
          </w:rPr>
          <w:delText>maintain their</w:delText>
        </w:r>
        <w:r w:rsidR="00275945" w:rsidDel="00AB3219">
          <w:rPr>
            <w:rFonts w:ascii="Times New Roman" w:hAnsi="Times New Roman"/>
            <w:sz w:val="24"/>
            <w:szCs w:val="24"/>
            <w:lang w:val="en-CA"/>
          </w:rPr>
          <w:delText xml:space="preserve"> </w:delText>
        </w:r>
      </w:del>
      <w:r w:rsidR="00996DB9">
        <w:rPr>
          <w:rFonts w:ascii="Times New Roman" w:hAnsi="Times New Roman"/>
          <w:sz w:val="24"/>
          <w:szCs w:val="24"/>
          <w:lang w:val="en-CA"/>
        </w:rPr>
        <w:t xml:space="preserve">culture by integrating resources in my research and teaching </w:t>
      </w:r>
      <w:ins w:id="110" w:author="joy macdermid" w:date="2022-03-08T07:43:00Z">
        <w:r w:rsidR="00AB3219">
          <w:rPr>
            <w:rFonts w:ascii="Times New Roman" w:hAnsi="Times New Roman"/>
            <w:sz w:val="24"/>
            <w:szCs w:val="24"/>
            <w:lang w:val="en-CA"/>
          </w:rPr>
          <w:t xml:space="preserve">by building partnerships and learning from </w:t>
        </w:r>
      </w:ins>
      <w:del w:id="111" w:author="joy macdermid" w:date="2022-03-08T07:43:00Z">
        <w:r w:rsidR="00996DB9" w:rsidDel="00AB3219">
          <w:rPr>
            <w:rFonts w:ascii="Times New Roman" w:hAnsi="Times New Roman"/>
            <w:sz w:val="24"/>
            <w:szCs w:val="24"/>
            <w:lang w:val="en-CA"/>
          </w:rPr>
          <w:delText>from</w:delText>
        </w:r>
      </w:del>
      <w:r w:rsidR="00996DB9">
        <w:rPr>
          <w:rFonts w:ascii="Times New Roman" w:hAnsi="Times New Roman"/>
          <w:sz w:val="24"/>
          <w:szCs w:val="24"/>
          <w:lang w:val="en-CA"/>
        </w:rPr>
        <w:t xml:space="preserve"> Indigenous scholars. </w:t>
      </w:r>
      <w:del w:id="112" w:author="joy macdermid" w:date="2022-03-08T07:17:00Z">
        <w:r w:rsidR="00EC3AA9" w:rsidRPr="005111BC" w:rsidDel="006F55C6">
          <w:rPr>
            <w:rFonts w:ascii="Times New Roman" w:hAnsi="Times New Roman"/>
            <w:sz w:val="24"/>
            <w:szCs w:val="24"/>
            <w:lang w:val="en-CA"/>
          </w:rPr>
          <w:delText>As an applicant with an international background, I am personally able to identify with the challenges faced by members of a diverse population</w:delText>
        </w:r>
      </w:del>
      <w:r w:rsidR="007623F0">
        <w:rPr>
          <w:rFonts w:ascii="Times New Roman" w:hAnsi="Times New Roman"/>
          <w:sz w:val="24"/>
          <w:szCs w:val="24"/>
          <w:lang w:val="en-CA"/>
        </w:rPr>
        <w:t>.</w:t>
      </w:r>
      <w:r w:rsidR="00EC3AA9" w:rsidRPr="005111BC">
        <w:rPr>
          <w:rFonts w:ascii="Times New Roman" w:hAnsi="Times New Roman"/>
          <w:sz w:val="24"/>
          <w:szCs w:val="24"/>
          <w:lang w:val="en-CA"/>
        </w:rPr>
        <w:t xml:space="preserve"> </w:t>
      </w:r>
    </w:p>
    <w:p w14:paraId="18723917" w14:textId="2293421B" w:rsidR="00EC3AA9" w:rsidRDefault="000B50E8" w:rsidP="006F55C6">
      <w:pPr>
        <w:spacing w:after="0"/>
        <w:ind w:firstLine="720"/>
        <w:jc w:val="both"/>
        <w:rPr>
          <w:rFonts w:ascii="Times New Roman" w:hAnsi="Times New Roman"/>
          <w:sz w:val="24"/>
          <w:szCs w:val="24"/>
          <w:lang w:val="en-CA"/>
        </w:rPr>
      </w:pPr>
      <w:r>
        <w:rPr>
          <w:rFonts w:ascii="Times New Roman" w:hAnsi="Times New Roman"/>
          <w:sz w:val="24"/>
          <w:szCs w:val="24"/>
          <w:lang w:val="en-CA"/>
        </w:rPr>
        <w:t>As an international student</w:t>
      </w:r>
      <w:r w:rsidR="00DB42DD">
        <w:rPr>
          <w:rFonts w:ascii="Times New Roman" w:hAnsi="Times New Roman"/>
          <w:sz w:val="24"/>
          <w:szCs w:val="24"/>
          <w:lang w:val="en-CA"/>
        </w:rPr>
        <w:t xml:space="preserve"> I understand </w:t>
      </w:r>
      <w:del w:id="113" w:author="joy macdermid" w:date="2022-03-08T07:17:00Z">
        <w:r w:rsidR="00DB42DD" w:rsidDel="006F55C6">
          <w:rPr>
            <w:rFonts w:ascii="Times New Roman" w:hAnsi="Times New Roman"/>
            <w:sz w:val="24"/>
            <w:szCs w:val="24"/>
            <w:lang w:val="en-CA"/>
          </w:rPr>
          <w:delText>that</w:delText>
        </w:r>
        <w:r w:rsidDel="006F55C6">
          <w:rPr>
            <w:rFonts w:ascii="Times New Roman" w:hAnsi="Times New Roman"/>
            <w:sz w:val="24"/>
            <w:szCs w:val="24"/>
            <w:lang w:val="en-CA"/>
          </w:rPr>
          <w:delText xml:space="preserve"> it can be</w:delText>
        </w:r>
      </w:del>
      <w:ins w:id="114" w:author="joy macdermid" w:date="2022-03-08T07:17:00Z">
        <w:r w:rsidR="006F55C6">
          <w:rPr>
            <w:rFonts w:ascii="Times New Roman" w:hAnsi="Times New Roman"/>
            <w:sz w:val="24"/>
            <w:szCs w:val="24"/>
            <w:lang w:val="en-CA"/>
          </w:rPr>
          <w:t>some of the</w:t>
        </w:r>
      </w:ins>
      <w:r>
        <w:rPr>
          <w:rFonts w:ascii="Times New Roman" w:hAnsi="Times New Roman"/>
          <w:sz w:val="24"/>
          <w:szCs w:val="24"/>
          <w:lang w:val="en-CA"/>
        </w:rPr>
        <w:t xml:space="preserve"> challeng</w:t>
      </w:r>
      <w:ins w:id="115" w:author="joy macdermid" w:date="2022-03-08T07:17:00Z">
        <w:r w:rsidR="006F55C6">
          <w:rPr>
            <w:rFonts w:ascii="Times New Roman" w:hAnsi="Times New Roman"/>
            <w:sz w:val="24"/>
            <w:szCs w:val="24"/>
            <w:lang w:val="en-CA"/>
          </w:rPr>
          <w:t>es e</w:t>
        </w:r>
      </w:ins>
      <w:ins w:id="116" w:author="joy macdermid" w:date="2022-03-08T07:18:00Z">
        <w:r w:rsidR="006F55C6">
          <w:rPr>
            <w:rFonts w:ascii="Times New Roman" w:hAnsi="Times New Roman"/>
            <w:sz w:val="24"/>
            <w:szCs w:val="24"/>
            <w:lang w:val="en-CA"/>
          </w:rPr>
          <w:t>xperienced by other international students</w:t>
        </w:r>
      </w:ins>
      <w:del w:id="117" w:author="joy macdermid" w:date="2022-03-08T07:18:00Z">
        <w:r w:rsidDel="006F55C6">
          <w:rPr>
            <w:rFonts w:ascii="Times New Roman" w:hAnsi="Times New Roman"/>
            <w:sz w:val="24"/>
            <w:szCs w:val="24"/>
            <w:lang w:val="en-CA"/>
          </w:rPr>
          <w:delText xml:space="preserve">ing coming to a new </w:delText>
        </w:r>
        <w:r w:rsidR="00EE1C78" w:rsidDel="006F55C6">
          <w:rPr>
            <w:rFonts w:ascii="Times New Roman" w:hAnsi="Times New Roman"/>
            <w:sz w:val="24"/>
            <w:szCs w:val="24"/>
            <w:lang w:val="en-CA"/>
          </w:rPr>
          <w:delText>environment</w:delText>
        </w:r>
        <w:r w:rsidDel="006F55C6">
          <w:rPr>
            <w:rFonts w:ascii="Times New Roman" w:hAnsi="Times New Roman"/>
            <w:sz w:val="24"/>
            <w:szCs w:val="24"/>
            <w:lang w:val="en-CA"/>
          </w:rPr>
          <w:delText xml:space="preserve"> particularly if </w:delText>
        </w:r>
      </w:del>
      <w:del w:id="118" w:author="joy macdermid" w:date="2022-03-08T07:19:00Z">
        <w:r w:rsidDel="006F55C6">
          <w:rPr>
            <w:rFonts w:ascii="Times New Roman" w:hAnsi="Times New Roman"/>
            <w:sz w:val="24"/>
            <w:szCs w:val="24"/>
            <w:lang w:val="en-CA"/>
          </w:rPr>
          <w:delText xml:space="preserve">you </w:delText>
        </w:r>
      </w:del>
      <w:del w:id="119" w:author="joy macdermid" w:date="2022-03-08T07:18:00Z">
        <w:r w:rsidDel="006F55C6">
          <w:rPr>
            <w:rFonts w:ascii="Times New Roman" w:hAnsi="Times New Roman"/>
            <w:sz w:val="24"/>
            <w:szCs w:val="24"/>
            <w:lang w:val="en-CA"/>
          </w:rPr>
          <w:delText xml:space="preserve">are </w:delText>
        </w:r>
      </w:del>
      <w:del w:id="120" w:author="joy macdermid" w:date="2022-03-08T07:19:00Z">
        <w:r w:rsidDel="006F55C6">
          <w:rPr>
            <w:rFonts w:ascii="Times New Roman" w:hAnsi="Times New Roman"/>
            <w:sz w:val="24"/>
            <w:szCs w:val="24"/>
            <w:lang w:val="en-CA"/>
          </w:rPr>
          <w:delText>marginalized</w:delText>
        </w:r>
      </w:del>
      <w:r>
        <w:rPr>
          <w:rFonts w:ascii="Times New Roman" w:hAnsi="Times New Roman"/>
          <w:sz w:val="24"/>
          <w:szCs w:val="24"/>
          <w:lang w:val="en-CA"/>
        </w:rPr>
        <w:t xml:space="preserve">. Students with diverse background </w:t>
      </w:r>
      <w:r w:rsidR="00BE40D0">
        <w:rPr>
          <w:rFonts w:ascii="Times New Roman" w:hAnsi="Times New Roman"/>
          <w:sz w:val="24"/>
          <w:szCs w:val="24"/>
          <w:lang w:val="en-CA"/>
        </w:rPr>
        <w:t>may need customized</w:t>
      </w:r>
      <w:ins w:id="121" w:author="joy macdermid" w:date="2022-03-08T07:19:00Z">
        <w:r w:rsidR="00AB5CE1">
          <w:rPr>
            <w:rFonts w:ascii="Times New Roman" w:hAnsi="Times New Roman"/>
            <w:sz w:val="24"/>
            <w:szCs w:val="24"/>
            <w:lang w:val="en-CA"/>
          </w:rPr>
          <w:t xml:space="preserve"> assessments and</w:t>
        </w:r>
      </w:ins>
      <w:r w:rsidR="00BE40D0">
        <w:rPr>
          <w:rFonts w:ascii="Times New Roman" w:hAnsi="Times New Roman"/>
          <w:sz w:val="24"/>
          <w:szCs w:val="24"/>
          <w:lang w:val="en-CA"/>
        </w:rPr>
        <w:t xml:space="preserve"> learning</w:t>
      </w:r>
      <w:r w:rsidR="00EE1C78">
        <w:rPr>
          <w:rFonts w:ascii="Times New Roman" w:hAnsi="Times New Roman"/>
          <w:sz w:val="24"/>
          <w:szCs w:val="24"/>
          <w:lang w:val="en-CA"/>
        </w:rPr>
        <w:t xml:space="preserve"> </w:t>
      </w:r>
      <w:ins w:id="122" w:author="joy macdermid" w:date="2022-03-08T07:19:00Z">
        <w:r w:rsidR="00AB5CE1">
          <w:rPr>
            <w:rFonts w:ascii="Times New Roman" w:hAnsi="Times New Roman"/>
            <w:sz w:val="24"/>
            <w:szCs w:val="24"/>
            <w:lang w:val="en-CA"/>
          </w:rPr>
          <w:t xml:space="preserve">to achieve success </w:t>
        </w:r>
      </w:ins>
      <w:r w:rsidR="00EE1C78">
        <w:rPr>
          <w:rFonts w:ascii="Times New Roman" w:hAnsi="Times New Roman"/>
          <w:sz w:val="24"/>
          <w:szCs w:val="24"/>
          <w:lang w:val="en-CA"/>
        </w:rPr>
        <w:t>in their academic journey</w:t>
      </w:r>
      <w:r w:rsidR="00BE40D0">
        <w:rPr>
          <w:rFonts w:ascii="Times New Roman" w:hAnsi="Times New Roman"/>
          <w:sz w:val="24"/>
          <w:szCs w:val="24"/>
          <w:lang w:val="en-CA"/>
        </w:rPr>
        <w:t xml:space="preserve">. </w:t>
      </w:r>
      <w:ins w:id="123" w:author="joy macdermid" w:date="2022-03-08T07:19:00Z">
        <w:r w:rsidR="00AB5CE1">
          <w:rPr>
            <w:rFonts w:ascii="Times New Roman" w:hAnsi="Times New Roman"/>
            <w:sz w:val="24"/>
            <w:szCs w:val="24"/>
            <w:lang w:val="en-CA"/>
          </w:rPr>
          <w:t>For example, expectations for independ</w:t>
        </w:r>
      </w:ins>
      <w:ins w:id="124" w:author="joy macdermid" w:date="2022-03-08T07:20:00Z">
        <w:r w:rsidR="00AB5CE1">
          <w:rPr>
            <w:rFonts w:ascii="Times New Roman" w:hAnsi="Times New Roman"/>
            <w:sz w:val="24"/>
            <w:szCs w:val="24"/>
            <w:lang w:val="en-CA"/>
          </w:rPr>
          <w:t>ent learning, how to treat supervisors/colleagues, prior curriculum, learning styles,</w:t>
        </w:r>
      </w:ins>
      <w:ins w:id="125" w:author="joy macdermid" w:date="2022-03-08T07:21:00Z">
        <w:r w:rsidR="00AB5CE1">
          <w:rPr>
            <w:rFonts w:ascii="Times New Roman" w:hAnsi="Times New Roman"/>
            <w:sz w:val="24"/>
            <w:szCs w:val="24"/>
            <w:lang w:val="en-CA"/>
          </w:rPr>
          <w:t xml:space="preserve"> and many other factors vary by culture and experience. Helping students identify skills or content  knowledge that req</w:t>
        </w:r>
      </w:ins>
      <w:ins w:id="126" w:author="joy macdermid" w:date="2022-03-08T07:22:00Z">
        <w:r w:rsidR="00AB5CE1">
          <w:rPr>
            <w:rFonts w:ascii="Times New Roman" w:hAnsi="Times New Roman"/>
            <w:sz w:val="24"/>
            <w:szCs w:val="24"/>
            <w:lang w:val="en-CA"/>
          </w:rPr>
          <w:t xml:space="preserve">uire remediation,  developing skills in self-advocacy, </w:t>
        </w:r>
      </w:ins>
      <w:ins w:id="127" w:author="joy macdermid" w:date="2022-03-08T07:23:00Z">
        <w:r w:rsidR="00AB5CE1">
          <w:rPr>
            <w:rFonts w:ascii="Times New Roman" w:hAnsi="Times New Roman"/>
            <w:sz w:val="24"/>
            <w:szCs w:val="24"/>
            <w:lang w:val="en-CA"/>
          </w:rPr>
          <w:t xml:space="preserve">providing diverse </w:t>
        </w:r>
      </w:ins>
      <w:ins w:id="128" w:author="joy macdermid" w:date="2022-03-08T07:24:00Z">
        <w:r w:rsidR="00AB5CE1">
          <w:rPr>
            <w:rFonts w:ascii="Times New Roman" w:hAnsi="Times New Roman"/>
            <w:sz w:val="24"/>
            <w:szCs w:val="24"/>
            <w:lang w:val="en-CA"/>
          </w:rPr>
          <w:t>learning opportunities</w:t>
        </w:r>
      </w:ins>
      <w:ins w:id="129" w:author="joy macdermid" w:date="2022-03-08T07:23:00Z">
        <w:r w:rsidR="00AB5CE1">
          <w:rPr>
            <w:rFonts w:ascii="Times New Roman" w:hAnsi="Times New Roman"/>
            <w:sz w:val="24"/>
            <w:szCs w:val="24"/>
            <w:lang w:val="en-CA"/>
          </w:rPr>
          <w:t xml:space="preserve"> </w:t>
        </w:r>
      </w:ins>
      <w:ins w:id="130" w:author="joy macdermid" w:date="2022-03-08T07:22:00Z">
        <w:r w:rsidR="00AB5CE1">
          <w:rPr>
            <w:rFonts w:ascii="Times New Roman" w:hAnsi="Times New Roman"/>
            <w:sz w:val="24"/>
            <w:szCs w:val="24"/>
            <w:lang w:val="en-CA"/>
          </w:rPr>
          <w:t xml:space="preserve">and  </w:t>
        </w:r>
        <w:proofErr w:type="gramStart"/>
        <w:r w:rsidR="00AB5CE1">
          <w:rPr>
            <w:rFonts w:ascii="Times New Roman" w:hAnsi="Times New Roman"/>
            <w:sz w:val="24"/>
            <w:szCs w:val="24"/>
            <w:lang w:val="en-CA"/>
          </w:rPr>
          <w:t>insuring</w:t>
        </w:r>
        <w:proofErr w:type="gramEnd"/>
        <w:r w:rsidR="00AB5CE1">
          <w:rPr>
            <w:rFonts w:ascii="Times New Roman" w:hAnsi="Times New Roman"/>
            <w:sz w:val="24"/>
            <w:szCs w:val="24"/>
            <w:lang w:val="en-CA"/>
          </w:rPr>
          <w:t xml:space="preserve"> that program/training expectati</w:t>
        </w:r>
      </w:ins>
      <w:ins w:id="131" w:author="joy macdermid" w:date="2022-03-08T07:23:00Z">
        <w:r w:rsidR="00AB5CE1">
          <w:rPr>
            <w:rFonts w:ascii="Times New Roman" w:hAnsi="Times New Roman"/>
            <w:sz w:val="24"/>
            <w:szCs w:val="24"/>
            <w:lang w:val="en-CA"/>
          </w:rPr>
          <w:t>ons are clear</w:t>
        </w:r>
      </w:ins>
      <w:ins w:id="132" w:author="joy macdermid" w:date="2022-03-08T07:24:00Z">
        <w:r w:rsidR="00AB5CE1">
          <w:rPr>
            <w:rFonts w:ascii="Times New Roman" w:hAnsi="Times New Roman"/>
            <w:sz w:val="24"/>
            <w:szCs w:val="24"/>
            <w:lang w:val="en-CA"/>
          </w:rPr>
          <w:t xml:space="preserve"> helps</w:t>
        </w:r>
      </w:ins>
      <w:ins w:id="133" w:author="joy macdermid" w:date="2022-03-08T07:25:00Z">
        <w:r w:rsidR="00AB5CE1">
          <w:rPr>
            <w:rFonts w:ascii="Times New Roman" w:hAnsi="Times New Roman"/>
            <w:sz w:val="24"/>
            <w:szCs w:val="24"/>
            <w:lang w:val="en-CA"/>
          </w:rPr>
          <w:t xml:space="preserve">  students develop along their individual pathway. </w:t>
        </w:r>
      </w:ins>
      <w:ins w:id="134" w:author="joy macdermid" w:date="2022-03-08T07:24:00Z">
        <w:r w:rsidR="00AB5CE1">
          <w:rPr>
            <w:rFonts w:ascii="Times New Roman" w:hAnsi="Times New Roman"/>
            <w:sz w:val="24"/>
            <w:szCs w:val="24"/>
            <w:lang w:val="en-CA"/>
          </w:rPr>
          <w:t xml:space="preserve"> </w:t>
        </w:r>
      </w:ins>
      <w:ins w:id="135" w:author="joy macdermid" w:date="2022-03-08T07:23:00Z">
        <w:r w:rsidR="00AB5CE1">
          <w:rPr>
            <w:rFonts w:ascii="Times New Roman" w:hAnsi="Times New Roman"/>
            <w:sz w:val="24"/>
            <w:szCs w:val="24"/>
            <w:lang w:val="en-CA"/>
          </w:rPr>
          <w:t xml:space="preserve"> </w:t>
        </w:r>
      </w:ins>
      <w:del w:id="136" w:author="joy macdermid" w:date="2022-03-08T07:25:00Z">
        <w:r w:rsidR="00EC3AA9" w:rsidRPr="005111BC" w:rsidDel="00AB5CE1">
          <w:rPr>
            <w:rFonts w:ascii="Times New Roman" w:hAnsi="Times New Roman"/>
            <w:sz w:val="24"/>
            <w:szCs w:val="24"/>
            <w:lang w:val="en-CA"/>
          </w:rPr>
          <w:delText>My experience ha</w:delText>
        </w:r>
        <w:r w:rsidR="007623F0" w:rsidDel="00AB5CE1">
          <w:rPr>
            <w:rFonts w:ascii="Times New Roman" w:hAnsi="Times New Roman"/>
            <w:sz w:val="24"/>
            <w:szCs w:val="24"/>
            <w:lang w:val="en-CA"/>
          </w:rPr>
          <w:delText>s</w:delText>
        </w:r>
        <w:r w:rsidR="00EC3AA9" w:rsidRPr="005111BC" w:rsidDel="00AB5CE1">
          <w:rPr>
            <w:rFonts w:ascii="Times New Roman" w:hAnsi="Times New Roman"/>
            <w:sz w:val="24"/>
            <w:szCs w:val="24"/>
            <w:lang w:val="en-CA"/>
          </w:rPr>
          <w:delText xml:space="preserve"> given me the </w:delText>
        </w:r>
        <w:r w:rsidR="004E0F12" w:rsidDel="00AB5CE1">
          <w:rPr>
            <w:rFonts w:ascii="Times New Roman" w:hAnsi="Times New Roman"/>
            <w:sz w:val="24"/>
            <w:szCs w:val="24"/>
            <w:lang w:val="en-CA"/>
          </w:rPr>
          <w:delText>wisdom</w:delText>
        </w:r>
        <w:r w:rsidR="007623F0" w:rsidDel="00AB5CE1">
          <w:rPr>
            <w:rFonts w:ascii="Times New Roman" w:hAnsi="Times New Roman"/>
            <w:sz w:val="24"/>
            <w:szCs w:val="24"/>
            <w:lang w:val="en-CA"/>
          </w:rPr>
          <w:delText xml:space="preserve"> to not only facilitate learning</w:delText>
        </w:r>
        <w:r w:rsidR="00BE40D0" w:rsidDel="00AB5CE1">
          <w:rPr>
            <w:rFonts w:ascii="Times New Roman" w:hAnsi="Times New Roman"/>
            <w:sz w:val="24"/>
            <w:szCs w:val="24"/>
            <w:lang w:val="en-CA"/>
          </w:rPr>
          <w:delText xml:space="preserve"> and collaboration</w:delText>
        </w:r>
        <w:r w:rsidR="007623F0" w:rsidDel="00AB5CE1">
          <w:rPr>
            <w:rFonts w:ascii="Times New Roman" w:hAnsi="Times New Roman"/>
            <w:sz w:val="24"/>
            <w:szCs w:val="24"/>
            <w:lang w:val="en-CA"/>
          </w:rPr>
          <w:delText xml:space="preserve"> in a cross-cultural environment, but</w:delText>
        </w:r>
        <w:r w:rsidR="00EC3AA9" w:rsidRPr="005111BC" w:rsidDel="00AB5CE1">
          <w:rPr>
            <w:rFonts w:ascii="Times New Roman" w:hAnsi="Times New Roman"/>
            <w:sz w:val="24"/>
            <w:szCs w:val="24"/>
            <w:lang w:val="en-CA"/>
          </w:rPr>
          <w:delText xml:space="preserve"> to appreciate the necessity for diversity in the workplace. It is my hope that</w:delText>
        </w:r>
        <w:r w:rsidR="00EC3AA9" w:rsidDel="00AB5CE1">
          <w:rPr>
            <w:rFonts w:ascii="Times New Roman" w:hAnsi="Times New Roman"/>
            <w:sz w:val="24"/>
            <w:szCs w:val="24"/>
            <w:lang w:val="en-CA"/>
          </w:rPr>
          <w:delText>,</w:delText>
        </w:r>
        <w:r w:rsidR="00EC3AA9" w:rsidRPr="005111BC" w:rsidDel="00AB5CE1">
          <w:rPr>
            <w:rFonts w:ascii="Times New Roman" w:hAnsi="Times New Roman"/>
            <w:sz w:val="24"/>
            <w:szCs w:val="24"/>
            <w:lang w:val="en-CA"/>
          </w:rPr>
          <w:delText xml:space="preserve"> I will be able to bring fresh experiences and viewpoints while simultaneously promoting the inclusion of those different from </w:delText>
        </w:r>
        <w:commentRangeStart w:id="137"/>
        <w:r w:rsidR="00EC3AA9" w:rsidRPr="005111BC" w:rsidDel="00AB5CE1">
          <w:rPr>
            <w:rFonts w:ascii="Times New Roman" w:hAnsi="Times New Roman"/>
            <w:sz w:val="24"/>
            <w:szCs w:val="24"/>
            <w:lang w:val="en-CA"/>
          </w:rPr>
          <w:delText>mine</w:delText>
        </w:r>
      </w:del>
      <w:commentRangeEnd w:id="137"/>
      <w:r w:rsidR="00AB5CE1">
        <w:rPr>
          <w:rStyle w:val="CommentReference"/>
        </w:rPr>
        <w:commentReference w:id="137"/>
      </w:r>
      <w:r w:rsidR="00EC3AA9" w:rsidRPr="005111BC">
        <w:rPr>
          <w:rFonts w:ascii="Times New Roman" w:hAnsi="Times New Roman"/>
          <w:sz w:val="24"/>
          <w:szCs w:val="24"/>
          <w:lang w:val="en-CA"/>
        </w:rPr>
        <w:t>.</w:t>
      </w:r>
    </w:p>
    <w:p w14:paraId="7104DBA7" w14:textId="0DE16881" w:rsidR="00EC3AA9" w:rsidRDefault="00DE5C11" w:rsidP="00EC3AA9">
      <w:pPr>
        <w:spacing w:after="0"/>
        <w:ind w:firstLine="720"/>
        <w:jc w:val="both"/>
        <w:rPr>
          <w:rFonts w:ascii="Times New Roman" w:hAnsi="Times New Roman"/>
          <w:sz w:val="24"/>
          <w:szCs w:val="24"/>
          <w:lang w:val="en-CA"/>
        </w:rPr>
      </w:pPr>
      <w:del w:id="138" w:author="joy macdermid" w:date="2022-03-08T07:29:00Z">
        <w:r w:rsidDel="006D7898">
          <w:rPr>
            <w:rFonts w:ascii="Times New Roman" w:hAnsi="Times New Roman"/>
            <w:sz w:val="24"/>
            <w:szCs w:val="24"/>
            <w:lang w:val="en-CA"/>
          </w:rPr>
          <w:delText>A</w:delText>
        </w:r>
        <w:r w:rsidR="00EC3AA9" w:rsidDel="006D7898">
          <w:rPr>
            <w:rFonts w:ascii="Times New Roman" w:hAnsi="Times New Roman"/>
            <w:sz w:val="24"/>
            <w:szCs w:val="24"/>
            <w:lang w:val="en-CA"/>
          </w:rPr>
          <w:delText>s a future faculty, I w</w:delText>
        </w:r>
        <w:r w:rsidDel="006D7898">
          <w:rPr>
            <w:rFonts w:ascii="Times New Roman" w:hAnsi="Times New Roman"/>
            <w:sz w:val="24"/>
            <w:szCs w:val="24"/>
            <w:lang w:val="en-CA"/>
          </w:rPr>
          <w:delText>ould like to</w:delText>
        </w:r>
        <w:r w:rsidR="00EC3AA9" w:rsidDel="006D7898">
          <w:rPr>
            <w:rFonts w:ascii="Times New Roman" w:hAnsi="Times New Roman"/>
            <w:sz w:val="24"/>
            <w:szCs w:val="24"/>
            <w:lang w:val="en-CA"/>
          </w:rPr>
          <w:delText xml:space="preserve"> integrat</w:delText>
        </w:r>
        <w:r w:rsidDel="006D7898">
          <w:rPr>
            <w:rFonts w:ascii="Times New Roman" w:hAnsi="Times New Roman"/>
            <w:sz w:val="24"/>
            <w:szCs w:val="24"/>
            <w:lang w:val="en-CA"/>
          </w:rPr>
          <w:delText>e</w:delText>
        </w:r>
        <w:r w:rsidR="00EC3AA9" w:rsidDel="006D7898">
          <w:rPr>
            <w:rFonts w:ascii="Times New Roman" w:hAnsi="Times New Roman"/>
            <w:sz w:val="24"/>
            <w:szCs w:val="24"/>
            <w:lang w:val="en-CA"/>
          </w:rPr>
          <w:delText xml:space="preserve"> sex</w:delText>
        </w:r>
        <w:r w:rsidR="004E0F12" w:rsidDel="006D7898">
          <w:rPr>
            <w:rFonts w:ascii="Times New Roman" w:hAnsi="Times New Roman"/>
            <w:sz w:val="24"/>
            <w:szCs w:val="24"/>
            <w:lang w:val="en-CA"/>
          </w:rPr>
          <w:delText xml:space="preserve">, </w:delText>
        </w:r>
        <w:r w:rsidR="00EC3AA9" w:rsidDel="006D7898">
          <w:rPr>
            <w:rFonts w:ascii="Times New Roman" w:hAnsi="Times New Roman"/>
            <w:sz w:val="24"/>
            <w:szCs w:val="24"/>
            <w:lang w:val="en-CA"/>
          </w:rPr>
          <w:delText>gender</w:delText>
        </w:r>
        <w:r w:rsidR="004E0F12" w:rsidDel="006D7898">
          <w:rPr>
            <w:rFonts w:ascii="Times New Roman" w:hAnsi="Times New Roman"/>
            <w:sz w:val="24"/>
            <w:szCs w:val="24"/>
            <w:lang w:val="en-CA"/>
          </w:rPr>
          <w:delText xml:space="preserve">, race and </w:delText>
        </w:r>
      </w:del>
      <w:del w:id="139" w:author="joy macdermid" w:date="2022-03-08T07:26:00Z">
        <w:r w:rsidR="00FC4158" w:rsidDel="00AB5CE1">
          <w:rPr>
            <w:rFonts w:ascii="Times New Roman" w:hAnsi="Times New Roman"/>
            <w:sz w:val="24"/>
            <w:szCs w:val="24"/>
            <w:lang w:val="en-CA"/>
          </w:rPr>
          <w:delText xml:space="preserve">many </w:delText>
        </w:r>
      </w:del>
      <w:del w:id="140" w:author="joy macdermid" w:date="2022-03-08T07:29:00Z">
        <w:r w:rsidR="00F55195" w:rsidDel="006D7898">
          <w:rPr>
            <w:rFonts w:ascii="Times New Roman" w:hAnsi="Times New Roman"/>
            <w:sz w:val="24"/>
            <w:szCs w:val="24"/>
            <w:lang w:val="en-CA"/>
          </w:rPr>
          <w:delText>social determinants of health</w:delText>
        </w:r>
        <w:r w:rsidDel="006D7898">
          <w:rPr>
            <w:rFonts w:ascii="Times New Roman" w:hAnsi="Times New Roman"/>
            <w:sz w:val="24"/>
            <w:szCs w:val="24"/>
            <w:lang w:val="en-CA"/>
          </w:rPr>
          <w:delText xml:space="preserve"> as predictors</w:delText>
        </w:r>
        <w:r w:rsidR="00EC3AA9" w:rsidDel="006D7898">
          <w:rPr>
            <w:rFonts w:ascii="Times New Roman" w:hAnsi="Times New Roman"/>
            <w:sz w:val="24"/>
            <w:szCs w:val="24"/>
            <w:lang w:val="en-CA"/>
          </w:rPr>
          <w:delText xml:space="preserve"> in my research program</w:delText>
        </w:r>
        <w:r w:rsidR="004E0F12" w:rsidDel="006D7898">
          <w:rPr>
            <w:rFonts w:ascii="Times New Roman" w:hAnsi="Times New Roman"/>
            <w:sz w:val="24"/>
            <w:szCs w:val="24"/>
            <w:lang w:val="en-CA"/>
          </w:rPr>
          <w:delText>.</w:delText>
        </w:r>
        <w:r w:rsidR="00EC3AA9" w:rsidDel="006D7898">
          <w:rPr>
            <w:rFonts w:ascii="Times New Roman" w:hAnsi="Times New Roman"/>
            <w:sz w:val="24"/>
            <w:szCs w:val="24"/>
            <w:lang w:val="en-CA"/>
          </w:rPr>
          <w:delText xml:space="preserve"> </w:delText>
        </w:r>
      </w:del>
      <w:ins w:id="141" w:author="joy macdermid" w:date="2022-03-08T07:26:00Z">
        <w:r w:rsidR="00AB5CE1">
          <w:rPr>
            <w:rFonts w:ascii="Times New Roman" w:hAnsi="Times New Roman"/>
            <w:sz w:val="24"/>
            <w:szCs w:val="24"/>
            <w:lang w:val="en-CA"/>
          </w:rPr>
          <w:t xml:space="preserve">We know that </w:t>
        </w:r>
      </w:ins>
      <w:del w:id="142" w:author="joy macdermid" w:date="2022-03-08T07:26:00Z">
        <w:r w:rsidR="00EC3AA9" w:rsidRPr="000B297C" w:rsidDel="00AB5CE1">
          <w:rPr>
            <w:rFonts w:ascii="Times New Roman" w:hAnsi="Times New Roman"/>
            <w:sz w:val="24"/>
            <w:szCs w:val="24"/>
            <w:lang w:val="en-CA"/>
          </w:rPr>
          <w:delText xml:space="preserve">Past </w:delText>
        </w:r>
      </w:del>
      <w:r w:rsidR="00FC4158">
        <w:rPr>
          <w:rFonts w:ascii="Times New Roman" w:hAnsi="Times New Roman"/>
          <w:sz w:val="24"/>
          <w:szCs w:val="24"/>
          <w:lang w:val="en-CA"/>
        </w:rPr>
        <w:t>musculoskeletal</w:t>
      </w:r>
      <w:r w:rsidR="00EC3AA9">
        <w:rPr>
          <w:rFonts w:ascii="Times New Roman" w:hAnsi="Times New Roman"/>
          <w:sz w:val="24"/>
          <w:szCs w:val="24"/>
          <w:lang w:val="en-CA"/>
        </w:rPr>
        <w:t xml:space="preserve"> health</w:t>
      </w:r>
      <w:r w:rsidR="00EC3AA9" w:rsidRPr="000B297C">
        <w:rPr>
          <w:rFonts w:ascii="Times New Roman" w:hAnsi="Times New Roman"/>
          <w:sz w:val="24"/>
          <w:szCs w:val="24"/>
          <w:lang w:val="en-CA"/>
        </w:rPr>
        <w:t xml:space="preserve"> </w:t>
      </w:r>
      <w:ins w:id="143" w:author="joy macdermid" w:date="2022-03-08T07:26:00Z">
        <w:r w:rsidR="00AB5CE1">
          <w:rPr>
            <w:rFonts w:ascii="Times New Roman" w:hAnsi="Times New Roman"/>
            <w:sz w:val="24"/>
            <w:szCs w:val="24"/>
            <w:lang w:val="en-CA"/>
          </w:rPr>
          <w:t>is highly influenced by</w:t>
        </w:r>
      </w:ins>
      <w:ins w:id="144" w:author="joy macdermid" w:date="2022-03-08T07:29:00Z">
        <w:r w:rsidR="006D7898">
          <w:rPr>
            <w:rFonts w:ascii="Times New Roman" w:hAnsi="Times New Roman"/>
            <w:sz w:val="24"/>
            <w:szCs w:val="24"/>
            <w:lang w:val="en-CA"/>
          </w:rPr>
          <w:t xml:space="preserve"> sex, gender, poverty, </w:t>
        </w:r>
        <w:proofErr w:type="gramStart"/>
        <w:r w:rsidR="006D7898">
          <w:rPr>
            <w:rFonts w:ascii="Times New Roman" w:hAnsi="Times New Roman"/>
            <w:sz w:val="24"/>
            <w:szCs w:val="24"/>
            <w:lang w:val="en-CA"/>
          </w:rPr>
          <w:t>ra</w:t>
        </w:r>
      </w:ins>
      <w:ins w:id="145" w:author="joy macdermid" w:date="2022-03-08T07:30:00Z">
        <w:r w:rsidR="006D7898">
          <w:rPr>
            <w:rFonts w:ascii="Times New Roman" w:hAnsi="Times New Roman"/>
            <w:sz w:val="24"/>
            <w:szCs w:val="24"/>
            <w:lang w:val="en-CA"/>
          </w:rPr>
          <w:t>ce</w:t>
        </w:r>
        <w:proofErr w:type="gramEnd"/>
        <w:r w:rsidR="006D7898">
          <w:rPr>
            <w:rFonts w:ascii="Times New Roman" w:hAnsi="Times New Roman"/>
            <w:sz w:val="24"/>
            <w:szCs w:val="24"/>
            <w:lang w:val="en-CA"/>
          </w:rPr>
          <w:t xml:space="preserve"> and other intersectional factors</w:t>
        </w:r>
      </w:ins>
      <w:ins w:id="146" w:author="joy macdermid" w:date="2022-03-08T07:26:00Z">
        <w:r w:rsidR="00AB5CE1">
          <w:rPr>
            <w:rFonts w:ascii="Times New Roman" w:hAnsi="Times New Roman"/>
            <w:sz w:val="24"/>
            <w:szCs w:val="24"/>
            <w:lang w:val="en-CA"/>
          </w:rPr>
          <w:t xml:space="preserve">, and yet research  has often ignored these </w:t>
        </w:r>
      </w:ins>
      <w:ins w:id="147" w:author="joy macdermid" w:date="2022-03-08T07:30:00Z">
        <w:r w:rsidR="006D7898">
          <w:rPr>
            <w:rFonts w:ascii="Times New Roman" w:hAnsi="Times New Roman"/>
            <w:sz w:val="24"/>
            <w:szCs w:val="24"/>
            <w:lang w:val="en-CA"/>
          </w:rPr>
          <w:t>important social determinants</w:t>
        </w:r>
      </w:ins>
      <w:ins w:id="148" w:author="joy macdermid" w:date="2022-03-08T07:26:00Z">
        <w:r w:rsidR="00AB5CE1">
          <w:rPr>
            <w:rFonts w:ascii="Times New Roman" w:hAnsi="Times New Roman"/>
            <w:sz w:val="24"/>
            <w:szCs w:val="24"/>
            <w:lang w:val="en-CA"/>
          </w:rPr>
          <w:t xml:space="preserve">. For example, </w:t>
        </w:r>
      </w:ins>
      <w:ins w:id="149" w:author="joy macdermid" w:date="2022-03-08T07:27:00Z">
        <w:r w:rsidR="00AB5CE1">
          <w:rPr>
            <w:rFonts w:ascii="Times New Roman" w:hAnsi="Times New Roman"/>
            <w:sz w:val="24"/>
            <w:szCs w:val="24"/>
            <w:lang w:val="en-CA"/>
          </w:rPr>
          <w:t xml:space="preserve">in most of my evidence synthesis  we </w:t>
        </w:r>
      </w:ins>
      <w:ins w:id="150" w:author="joy macdermid" w:date="2022-03-08T07:29:00Z">
        <w:r w:rsidR="00AB5CE1">
          <w:rPr>
            <w:rFonts w:ascii="Times New Roman" w:hAnsi="Times New Roman"/>
            <w:sz w:val="24"/>
            <w:szCs w:val="24"/>
            <w:lang w:val="en-CA"/>
          </w:rPr>
          <w:t>were</w:t>
        </w:r>
      </w:ins>
      <w:ins w:id="151" w:author="joy macdermid" w:date="2022-03-08T07:27:00Z">
        <w:r w:rsidR="00AB5CE1">
          <w:rPr>
            <w:rFonts w:ascii="Times New Roman" w:hAnsi="Times New Roman"/>
            <w:sz w:val="24"/>
            <w:szCs w:val="24"/>
            <w:lang w:val="en-CA"/>
          </w:rPr>
          <w:t xml:space="preserve"> unable to test the difference in treatment effects based on sex or gender, as the primary research studies </w:t>
        </w:r>
      </w:ins>
      <w:ins w:id="152" w:author="joy macdermid" w:date="2022-03-08T07:28:00Z">
        <w:r w:rsidR="00AB5CE1">
          <w:rPr>
            <w:rFonts w:ascii="Times New Roman" w:hAnsi="Times New Roman"/>
            <w:sz w:val="24"/>
            <w:szCs w:val="24"/>
            <w:lang w:val="en-CA"/>
          </w:rPr>
          <w:t>have not disaggregated the data, despite the fact this is clearly stated in SAGER and CIHR guidelines.</w:t>
        </w:r>
      </w:ins>
      <w:ins w:id="153" w:author="joy macdermid" w:date="2022-03-08T07:31:00Z">
        <w:r w:rsidR="006D7898" w:rsidRPr="006D7898">
          <w:t xml:space="preserve"> </w:t>
        </w:r>
      </w:ins>
      <w:moveToRangeStart w:id="154" w:author="joy macdermid" w:date="2022-03-08T07:31:00Z" w:name="move97617078"/>
      <w:del w:id="155" w:author="joy macdermid" w:date="2022-03-08T07:31:00Z">
        <w:r w:rsidR="006D7898" w:rsidRPr="006D7898" w:rsidDel="006D7898">
          <w:rPr>
            <w:rFonts w:ascii="Times New Roman" w:hAnsi="Times New Roman"/>
            <w:sz w:val="24"/>
            <w:szCs w:val="24"/>
            <w:lang w:val="en-CA"/>
          </w:rPr>
          <w:delText xml:space="preserve">There is significant evidence to demonstrate that </w:delText>
        </w:r>
      </w:del>
      <w:ins w:id="156" w:author="joy macdermid" w:date="2022-03-08T07:31:00Z">
        <w:r w:rsidR="006D7898">
          <w:rPr>
            <w:rFonts w:ascii="Times New Roman" w:hAnsi="Times New Roman"/>
            <w:sz w:val="24"/>
            <w:szCs w:val="24"/>
            <w:lang w:val="en-CA"/>
          </w:rPr>
          <w:t>B</w:t>
        </w:r>
      </w:ins>
      <w:del w:id="157" w:author="joy macdermid" w:date="2022-03-08T07:31:00Z">
        <w:r w:rsidR="006D7898" w:rsidRPr="006D7898" w:rsidDel="006D7898">
          <w:rPr>
            <w:rFonts w:ascii="Times New Roman" w:hAnsi="Times New Roman"/>
            <w:sz w:val="24"/>
            <w:szCs w:val="24"/>
            <w:lang w:val="en-CA"/>
          </w:rPr>
          <w:delText>b</w:delText>
        </w:r>
      </w:del>
      <w:r w:rsidR="006D7898" w:rsidRPr="006D7898">
        <w:rPr>
          <w:rFonts w:ascii="Times New Roman" w:hAnsi="Times New Roman"/>
          <w:sz w:val="24"/>
          <w:szCs w:val="24"/>
          <w:lang w:val="en-CA"/>
        </w:rPr>
        <w:t xml:space="preserve">iological attributes and sociocultural differences between women, men, girls, boys, gender-diverse people, BIPOC, white people, Indigenous populations and people living with disabilities contribute to differences </w:t>
      </w:r>
      <w:ins w:id="158" w:author="joy macdermid" w:date="2022-03-08T07:31:00Z">
        <w:r w:rsidR="006D7898">
          <w:rPr>
            <w:rFonts w:ascii="Times New Roman" w:hAnsi="Times New Roman"/>
            <w:sz w:val="24"/>
            <w:szCs w:val="24"/>
            <w:lang w:val="en-CA"/>
          </w:rPr>
          <w:t xml:space="preserve">in disease prevalence, access to care, response to treatment band </w:t>
        </w:r>
      </w:ins>
      <w:del w:id="159" w:author="joy macdermid" w:date="2022-03-08T07:31:00Z">
        <w:r w:rsidR="006D7898" w:rsidRPr="006D7898" w:rsidDel="006D7898">
          <w:rPr>
            <w:rFonts w:ascii="Times New Roman" w:hAnsi="Times New Roman"/>
            <w:sz w:val="24"/>
            <w:szCs w:val="24"/>
            <w:lang w:val="en-CA"/>
          </w:rPr>
          <w:delText>both in their access to health and in thei</w:delText>
        </w:r>
      </w:del>
      <w:r w:rsidR="006D7898" w:rsidRPr="006D7898">
        <w:rPr>
          <w:rFonts w:ascii="Times New Roman" w:hAnsi="Times New Roman"/>
          <w:sz w:val="24"/>
          <w:szCs w:val="24"/>
          <w:lang w:val="en-CA"/>
        </w:rPr>
        <w:t>r health outcomes.</w:t>
      </w:r>
      <w:del w:id="160" w:author="joy macdermid" w:date="2022-03-08T07:32:00Z">
        <w:r w:rsidR="006D7898" w:rsidRPr="006D7898" w:rsidDel="006D7898">
          <w:rPr>
            <w:rFonts w:ascii="Times New Roman" w:hAnsi="Times New Roman"/>
            <w:sz w:val="24"/>
            <w:szCs w:val="24"/>
            <w:lang w:val="en-CA"/>
          </w:rPr>
          <w:delText xml:space="preserve"> These attributes and factors influence our risk of developing certain diseases, how well we respond to medical treatments, how often we need to seek health care and last but not least, the quality of care that we end up receiving</w:delText>
        </w:r>
      </w:del>
      <w:r w:rsidR="006D7898" w:rsidRPr="006D7898">
        <w:rPr>
          <w:rFonts w:ascii="Times New Roman" w:hAnsi="Times New Roman"/>
          <w:sz w:val="24"/>
          <w:szCs w:val="24"/>
          <w:lang w:val="en-CA"/>
        </w:rPr>
        <w:t xml:space="preserve">. Yet, health </w:t>
      </w:r>
      <w:ins w:id="161" w:author="joy macdermid" w:date="2022-03-08T07:32:00Z">
        <w:r w:rsidR="006D7898">
          <w:rPr>
            <w:rFonts w:ascii="Times New Roman" w:hAnsi="Times New Roman"/>
            <w:sz w:val="24"/>
            <w:szCs w:val="24"/>
            <w:lang w:val="en-CA"/>
          </w:rPr>
          <w:t xml:space="preserve">research </w:t>
        </w:r>
        <w:proofErr w:type="spellStart"/>
        <w:r w:rsidR="006D7898">
          <w:rPr>
            <w:rFonts w:ascii="Times New Roman" w:hAnsi="Times New Roman"/>
            <w:sz w:val="24"/>
            <w:szCs w:val="24"/>
            <w:lang w:val="en-CA"/>
          </w:rPr>
          <w:t>pften</w:t>
        </w:r>
        <w:proofErr w:type="spellEnd"/>
        <w:r w:rsidR="006D7898">
          <w:rPr>
            <w:rFonts w:ascii="Times New Roman" w:hAnsi="Times New Roman"/>
            <w:sz w:val="24"/>
            <w:szCs w:val="24"/>
            <w:lang w:val="en-CA"/>
          </w:rPr>
          <w:t xml:space="preserve"> presumes </w:t>
        </w:r>
      </w:ins>
      <w:del w:id="162" w:author="joy macdermid" w:date="2022-03-08T07:32:00Z">
        <w:r w:rsidR="006D7898" w:rsidRPr="006D7898" w:rsidDel="006D7898">
          <w:rPr>
            <w:rFonts w:ascii="Times New Roman" w:hAnsi="Times New Roman"/>
            <w:sz w:val="24"/>
            <w:szCs w:val="24"/>
            <w:lang w:val="en-CA"/>
          </w:rPr>
          <w:delText>inequity is still present deriving from the application of</w:delText>
        </w:r>
      </w:del>
      <w:r w:rsidR="006D7898" w:rsidRPr="006D7898">
        <w:rPr>
          <w:rFonts w:ascii="Times New Roman" w:hAnsi="Times New Roman"/>
          <w:sz w:val="24"/>
          <w:szCs w:val="24"/>
          <w:lang w:val="en-CA"/>
        </w:rPr>
        <w:t xml:space="preserve"> “one fits all” </w:t>
      </w:r>
      <w:ins w:id="163" w:author="joy macdermid" w:date="2022-03-08T07:32:00Z">
        <w:r w:rsidR="006D7898">
          <w:rPr>
            <w:rFonts w:ascii="Times New Roman" w:hAnsi="Times New Roman"/>
            <w:sz w:val="24"/>
            <w:szCs w:val="24"/>
            <w:lang w:val="en-CA"/>
          </w:rPr>
          <w:t xml:space="preserve"> and fails to address the needs of </w:t>
        </w:r>
      </w:ins>
      <w:del w:id="164" w:author="joy macdermid" w:date="2022-03-08T07:32:00Z">
        <w:r w:rsidR="006D7898" w:rsidRPr="006D7898" w:rsidDel="006D7898">
          <w:rPr>
            <w:rFonts w:ascii="Times New Roman" w:hAnsi="Times New Roman"/>
            <w:sz w:val="24"/>
            <w:szCs w:val="24"/>
            <w:lang w:val="en-CA"/>
          </w:rPr>
          <w:delText>models and the lack of focus on</w:delText>
        </w:r>
      </w:del>
      <w:r w:rsidR="006D7898" w:rsidRPr="006D7898">
        <w:rPr>
          <w:rFonts w:ascii="Times New Roman" w:hAnsi="Times New Roman"/>
          <w:sz w:val="24"/>
          <w:szCs w:val="24"/>
          <w:lang w:val="en-CA"/>
        </w:rPr>
        <w:t xml:space="preserve"> divers</w:t>
      </w:r>
      <w:ins w:id="165" w:author="joy macdermid" w:date="2022-03-08T07:32:00Z">
        <w:r w:rsidR="006D7898">
          <w:rPr>
            <w:rFonts w:ascii="Times New Roman" w:hAnsi="Times New Roman"/>
            <w:sz w:val="24"/>
            <w:szCs w:val="24"/>
            <w:lang w:val="en-CA"/>
          </w:rPr>
          <w:t>e</w:t>
        </w:r>
      </w:ins>
      <w:del w:id="166" w:author="joy macdermid" w:date="2022-03-08T07:32:00Z">
        <w:r w:rsidR="006D7898" w:rsidRPr="006D7898" w:rsidDel="006D7898">
          <w:rPr>
            <w:rFonts w:ascii="Times New Roman" w:hAnsi="Times New Roman"/>
            <w:sz w:val="24"/>
            <w:szCs w:val="24"/>
            <w:lang w:val="en-CA"/>
          </w:rPr>
          <w:delText>ity</w:delText>
        </w:r>
      </w:del>
      <w:r w:rsidR="006D7898" w:rsidRPr="006D7898">
        <w:rPr>
          <w:rFonts w:ascii="Times New Roman" w:hAnsi="Times New Roman"/>
          <w:sz w:val="24"/>
          <w:szCs w:val="24"/>
          <w:lang w:val="en-CA"/>
        </w:rPr>
        <w:t xml:space="preserve"> populations. </w:t>
      </w:r>
      <w:moveToRangeEnd w:id="154"/>
      <w:ins w:id="167" w:author="joy macdermid" w:date="2022-03-08T07:28:00Z">
        <w:r w:rsidR="00AB5CE1">
          <w:rPr>
            <w:rFonts w:ascii="Times New Roman" w:hAnsi="Times New Roman"/>
            <w:sz w:val="24"/>
            <w:szCs w:val="24"/>
            <w:lang w:val="en-CA"/>
          </w:rPr>
          <w:t xml:space="preserve"> </w:t>
        </w:r>
      </w:ins>
      <w:del w:id="168" w:author="joy macdermid" w:date="2022-03-08T07:28:00Z">
        <w:r w:rsidR="00EC3AA9" w:rsidRPr="000B297C" w:rsidDel="00AB5CE1">
          <w:rPr>
            <w:rFonts w:ascii="Times New Roman" w:hAnsi="Times New Roman"/>
            <w:sz w:val="24"/>
            <w:szCs w:val="24"/>
            <w:lang w:val="en-CA"/>
          </w:rPr>
          <w:delText xml:space="preserve">treatments have not considered </w:delText>
        </w:r>
        <w:r w:rsidR="006544EB" w:rsidDel="00AB5CE1">
          <w:rPr>
            <w:rFonts w:ascii="Times New Roman" w:hAnsi="Times New Roman"/>
            <w:sz w:val="24"/>
            <w:szCs w:val="24"/>
            <w:lang w:val="en-CA"/>
          </w:rPr>
          <w:delText>th</w:delText>
        </w:r>
        <w:r w:rsidR="00F55195" w:rsidDel="00AB5CE1">
          <w:rPr>
            <w:rFonts w:ascii="Times New Roman" w:hAnsi="Times New Roman"/>
            <w:sz w:val="24"/>
            <w:szCs w:val="24"/>
            <w:lang w:val="en-CA"/>
          </w:rPr>
          <w:delText>e</w:delText>
        </w:r>
        <w:r w:rsidR="006544EB" w:rsidDel="00AB5CE1">
          <w:rPr>
            <w:rFonts w:ascii="Times New Roman" w:hAnsi="Times New Roman"/>
            <w:sz w:val="24"/>
            <w:szCs w:val="24"/>
            <w:lang w:val="en-CA"/>
          </w:rPr>
          <w:delText>se factors to a sufficient extend</w:delText>
        </w:r>
        <w:r w:rsidR="004E0F12" w:rsidDel="00AB5CE1">
          <w:rPr>
            <w:rFonts w:ascii="Times New Roman" w:hAnsi="Times New Roman"/>
            <w:sz w:val="24"/>
            <w:szCs w:val="24"/>
            <w:lang w:val="en-CA"/>
          </w:rPr>
          <w:delText xml:space="preserve"> </w:delText>
        </w:r>
        <w:r w:rsidR="00EC3AA9" w:rsidRPr="000B297C" w:rsidDel="00AB5CE1">
          <w:rPr>
            <w:rFonts w:ascii="Times New Roman" w:hAnsi="Times New Roman"/>
            <w:sz w:val="24"/>
            <w:szCs w:val="24"/>
            <w:lang w:val="en-CA"/>
          </w:rPr>
          <w:delText>when defining what treatments are important, or how th</w:delText>
        </w:r>
        <w:r w:rsidDel="00AB5CE1">
          <w:rPr>
            <w:rFonts w:ascii="Times New Roman" w:hAnsi="Times New Roman"/>
            <w:sz w:val="24"/>
            <w:szCs w:val="24"/>
            <w:lang w:val="en-CA"/>
          </w:rPr>
          <w:delText>ose treatments</w:delText>
        </w:r>
        <w:r w:rsidR="00EC3AA9" w:rsidRPr="000B297C" w:rsidDel="00AB5CE1">
          <w:rPr>
            <w:rFonts w:ascii="Times New Roman" w:hAnsi="Times New Roman"/>
            <w:sz w:val="24"/>
            <w:szCs w:val="24"/>
            <w:lang w:val="en-CA"/>
          </w:rPr>
          <w:delText xml:space="preserve"> </w:delText>
        </w:r>
        <w:r w:rsidDel="00AB5CE1">
          <w:rPr>
            <w:rFonts w:ascii="Times New Roman" w:hAnsi="Times New Roman"/>
            <w:sz w:val="24"/>
            <w:szCs w:val="24"/>
            <w:lang w:val="en-CA"/>
          </w:rPr>
          <w:delText>c</w:delText>
        </w:r>
        <w:r w:rsidR="00EC3AA9" w:rsidRPr="000B297C" w:rsidDel="00AB5CE1">
          <w:rPr>
            <w:rFonts w:ascii="Times New Roman" w:hAnsi="Times New Roman"/>
            <w:sz w:val="24"/>
            <w:szCs w:val="24"/>
            <w:lang w:val="en-CA"/>
          </w:rPr>
          <w:delText>ould be optimized</w:delText>
        </w:r>
        <w:r w:rsidR="00EC3AA9" w:rsidDel="00AB5CE1">
          <w:rPr>
            <w:rFonts w:ascii="Times New Roman" w:hAnsi="Times New Roman"/>
            <w:sz w:val="24"/>
            <w:szCs w:val="24"/>
            <w:lang w:val="en-CA"/>
          </w:rPr>
          <w:delText>.</w:delText>
        </w:r>
        <w:r w:rsidR="004E0F12" w:rsidDel="00AB5CE1">
          <w:rPr>
            <w:rFonts w:ascii="Times New Roman" w:hAnsi="Times New Roman"/>
            <w:sz w:val="24"/>
            <w:szCs w:val="24"/>
            <w:lang w:val="en-CA"/>
          </w:rPr>
          <w:delText xml:space="preserve"> </w:delText>
        </w:r>
      </w:del>
      <w:moveFromRangeStart w:id="169" w:author="joy macdermid" w:date="2022-03-08T07:31:00Z" w:name="move97617078"/>
      <w:moveFrom w:id="170" w:author="joy macdermid" w:date="2022-03-08T07:31:00Z">
        <w:r w:rsidR="006544EB" w:rsidDel="006D7898">
          <w:rPr>
            <w:rFonts w:ascii="Times New Roman" w:hAnsi="Times New Roman"/>
            <w:sz w:val="24"/>
            <w:szCs w:val="24"/>
            <w:lang w:val="en-CA"/>
          </w:rPr>
          <w:t>T</w:t>
        </w:r>
        <w:r w:rsidR="006544EB" w:rsidRPr="000B297C" w:rsidDel="006D7898">
          <w:rPr>
            <w:rFonts w:ascii="Times New Roman" w:hAnsi="Times New Roman"/>
            <w:sz w:val="24"/>
            <w:szCs w:val="24"/>
            <w:lang w:val="en-CA"/>
          </w:rPr>
          <w:t>here is significant evidence to demonstrate that biological</w:t>
        </w:r>
        <w:r w:rsidR="006544EB" w:rsidDel="006D7898">
          <w:rPr>
            <w:rFonts w:ascii="Times New Roman" w:hAnsi="Times New Roman"/>
            <w:sz w:val="24"/>
            <w:szCs w:val="24"/>
            <w:lang w:val="en-CA"/>
          </w:rPr>
          <w:t xml:space="preserve"> attributes</w:t>
        </w:r>
        <w:r w:rsidR="006544EB" w:rsidRPr="000B297C" w:rsidDel="006D7898">
          <w:rPr>
            <w:rFonts w:ascii="Times New Roman" w:hAnsi="Times New Roman"/>
            <w:sz w:val="24"/>
            <w:szCs w:val="24"/>
            <w:lang w:val="en-CA"/>
          </w:rPr>
          <w:t xml:space="preserve"> and soci</w:t>
        </w:r>
        <w:r w:rsidR="006544EB" w:rsidDel="006D7898">
          <w:rPr>
            <w:rFonts w:ascii="Times New Roman" w:hAnsi="Times New Roman"/>
            <w:sz w:val="24"/>
            <w:szCs w:val="24"/>
            <w:lang w:val="en-CA"/>
          </w:rPr>
          <w:t>ocultural</w:t>
        </w:r>
        <w:r w:rsidR="006544EB" w:rsidRPr="000B297C" w:rsidDel="006D7898">
          <w:rPr>
            <w:rFonts w:ascii="Times New Roman" w:hAnsi="Times New Roman"/>
            <w:sz w:val="24"/>
            <w:szCs w:val="24"/>
            <w:lang w:val="en-CA"/>
          </w:rPr>
          <w:t xml:space="preserve"> differences between women, men, girls, boys,</w:t>
        </w:r>
        <w:r w:rsidR="006544EB" w:rsidDel="006D7898">
          <w:rPr>
            <w:rFonts w:ascii="Times New Roman" w:hAnsi="Times New Roman"/>
            <w:sz w:val="24"/>
            <w:szCs w:val="24"/>
            <w:lang w:val="en-CA"/>
          </w:rPr>
          <w:t xml:space="preserve"> </w:t>
        </w:r>
        <w:r w:rsidR="006544EB" w:rsidRPr="000B297C" w:rsidDel="006D7898">
          <w:rPr>
            <w:rFonts w:ascii="Times New Roman" w:hAnsi="Times New Roman"/>
            <w:sz w:val="24"/>
            <w:szCs w:val="24"/>
            <w:lang w:val="en-CA"/>
          </w:rPr>
          <w:t>gender-diverse</w:t>
        </w:r>
        <w:r w:rsidR="006544EB" w:rsidDel="006D7898">
          <w:rPr>
            <w:rFonts w:ascii="Times New Roman" w:hAnsi="Times New Roman"/>
            <w:sz w:val="24"/>
            <w:szCs w:val="24"/>
            <w:lang w:val="en-CA"/>
          </w:rPr>
          <w:t xml:space="preserve"> people, BIPOC, white people</w:t>
        </w:r>
        <w:r w:rsidR="00275945" w:rsidDel="006D7898">
          <w:rPr>
            <w:rFonts w:ascii="Times New Roman" w:hAnsi="Times New Roman"/>
            <w:sz w:val="24"/>
            <w:szCs w:val="24"/>
            <w:lang w:val="en-CA"/>
          </w:rPr>
          <w:t>, Indigenous populations</w:t>
        </w:r>
        <w:r w:rsidR="006544EB" w:rsidDel="006D7898">
          <w:rPr>
            <w:rFonts w:ascii="Times New Roman" w:hAnsi="Times New Roman"/>
            <w:sz w:val="24"/>
            <w:szCs w:val="24"/>
            <w:lang w:val="en-CA"/>
          </w:rPr>
          <w:t xml:space="preserve"> and people living with disabilities</w:t>
        </w:r>
        <w:r w:rsidR="006544EB" w:rsidRPr="000B297C" w:rsidDel="006D7898">
          <w:rPr>
            <w:rFonts w:ascii="Times New Roman" w:hAnsi="Times New Roman"/>
            <w:sz w:val="24"/>
            <w:szCs w:val="24"/>
            <w:lang w:val="en-CA"/>
          </w:rPr>
          <w:t xml:space="preserve"> contribute to differences</w:t>
        </w:r>
        <w:r w:rsidR="006544EB" w:rsidDel="006D7898">
          <w:rPr>
            <w:rFonts w:ascii="Times New Roman" w:hAnsi="Times New Roman"/>
            <w:sz w:val="24"/>
            <w:szCs w:val="24"/>
            <w:lang w:val="en-CA"/>
          </w:rPr>
          <w:t xml:space="preserve"> both</w:t>
        </w:r>
        <w:r w:rsidR="006544EB" w:rsidRPr="000B297C" w:rsidDel="006D7898">
          <w:rPr>
            <w:rFonts w:ascii="Times New Roman" w:hAnsi="Times New Roman"/>
            <w:sz w:val="24"/>
            <w:szCs w:val="24"/>
            <w:lang w:val="en-CA"/>
          </w:rPr>
          <w:t xml:space="preserve"> in their </w:t>
        </w:r>
        <w:r w:rsidR="006544EB" w:rsidDel="006D7898">
          <w:rPr>
            <w:rFonts w:ascii="Times New Roman" w:hAnsi="Times New Roman"/>
            <w:sz w:val="24"/>
            <w:szCs w:val="24"/>
            <w:lang w:val="en-GB"/>
          </w:rPr>
          <w:t xml:space="preserve">access to </w:t>
        </w:r>
        <w:r w:rsidR="006544EB" w:rsidRPr="000B297C" w:rsidDel="006D7898">
          <w:rPr>
            <w:rFonts w:ascii="Times New Roman" w:hAnsi="Times New Roman"/>
            <w:sz w:val="24"/>
            <w:szCs w:val="24"/>
            <w:lang w:val="en-CA"/>
          </w:rPr>
          <w:t>health</w:t>
        </w:r>
        <w:r w:rsidR="006544EB" w:rsidDel="006D7898">
          <w:rPr>
            <w:rFonts w:ascii="Times New Roman" w:hAnsi="Times New Roman"/>
            <w:sz w:val="24"/>
            <w:szCs w:val="24"/>
            <w:lang w:val="en-CA"/>
          </w:rPr>
          <w:t xml:space="preserve"> and in their health outcomes. </w:t>
        </w:r>
        <w:r w:rsidR="00414288" w:rsidDel="006D7898">
          <w:rPr>
            <w:rFonts w:ascii="Times New Roman" w:hAnsi="Times New Roman"/>
            <w:sz w:val="24"/>
            <w:szCs w:val="24"/>
            <w:lang w:val="en-CA"/>
          </w:rPr>
          <w:t xml:space="preserve">These </w:t>
        </w:r>
        <w:r w:rsidR="006544EB" w:rsidDel="006D7898">
          <w:rPr>
            <w:rFonts w:ascii="Times New Roman" w:hAnsi="Times New Roman"/>
            <w:sz w:val="24"/>
            <w:szCs w:val="24"/>
            <w:lang w:val="en-CA"/>
          </w:rPr>
          <w:t>attributes and factors</w:t>
        </w:r>
        <w:r w:rsidR="006544EB" w:rsidRPr="000B297C" w:rsidDel="006D7898">
          <w:rPr>
            <w:rFonts w:ascii="Times New Roman" w:hAnsi="Times New Roman"/>
            <w:sz w:val="24"/>
            <w:szCs w:val="24"/>
            <w:lang w:val="en-CA"/>
          </w:rPr>
          <w:t xml:space="preserve"> influence our risk of developing certain diseases, how well we respond to medical treatments, how often we </w:t>
        </w:r>
        <w:r w:rsidR="006544EB" w:rsidDel="006D7898">
          <w:rPr>
            <w:rFonts w:ascii="Times New Roman" w:hAnsi="Times New Roman"/>
            <w:sz w:val="24"/>
            <w:szCs w:val="24"/>
            <w:lang w:val="en-CA"/>
          </w:rPr>
          <w:t xml:space="preserve">need </w:t>
        </w:r>
        <w:r w:rsidR="006544EB" w:rsidDel="006D7898">
          <w:rPr>
            <w:rFonts w:ascii="Times New Roman" w:hAnsi="Times New Roman"/>
            <w:sz w:val="24"/>
            <w:szCs w:val="24"/>
            <w:lang w:val="en-CA"/>
          </w:rPr>
          <w:lastRenderedPageBreak/>
          <w:t xml:space="preserve">to </w:t>
        </w:r>
        <w:r w:rsidR="006544EB" w:rsidRPr="000B297C" w:rsidDel="006D7898">
          <w:rPr>
            <w:rFonts w:ascii="Times New Roman" w:hAnsi="Times New Roman"/>
            <w:sz w:val="24"/>
            <w:szCs w:val="24"/>
            <w:lang w:val="en-CA"/>
          </w:rPr>
          <w:t>seek health care</w:t>
        </w:r>
        <w:r w:rsidR="006544EB" w:rsidDel="006D7898">
          <w:rPr>
            <w:rFonts w:ascii="Times New Roman" w:hAnsi="Times New Roman"/>
            <w:sz w:val="24"/>
            <w:szCs w:val="24"/>
            <w:lang w:val="en-CA"/>
          </w:rPr>
          <w:t xml:space="preserve"> and last but not least, the quality of care that we end up receiving</w:t>
        </w:r>
        <w:r w:rsidR="006544EB" w:rsidRPr="000B297C" w:rsidDel="006D7898">
          <w:rPr>
            <w:rFonts w:ascii="Times New Roman" w:hAnsi="Times New Roman"/>
            <w:sz w:val="24"/>
            <w:szCs w:val="24"/>
            <w:lang w:val="en-CA"/>
          </w:rPr>
          <w:t>.</w:t>
        </w:r>
        <w:r w:rsidR="006544EB" w:rsidDel="006D7898">
          <w:rPr>
            <w:rFonts w:ascii="Times New Roman" w:hAnsi="Times New Roman"/>
            <w:sz w:val="24"/>
            <w:szCs w:val="24"/>
            <w:lang w:val="en-CA"/>
          </w:rPr>
          <w:t xml:space="preserve"> </w:t>
        </w:r>
        <w:r w:rsidDel="006D7898">
          <w:rPr>
            <w:rFonts w:ascii="Times New Roman" w:hAnsi="Times New Roman"/>
            <w:sz w:val="24"/>
            <w:szCs w:val="24"/>
            <w:lang w:val="en-CA"/>
          </w:rPr>
          <w:t>Yet</w:t>
        </w:r>
        <w:r w:rsidR="006544EB" w:rsidDel="006D7898">
          <w:rPr>
            <w:rFonts w:ascii="Times New Roman" w:hAnsi="Times New Roman"/>
            <w:sz w:val="24"/>
            <w:szCs w:val="24"/>
            <w:lang w:val="en-CA"/>
          </w:rPr>
          <w:t xml:space="preserve">, </w:t>
        </w:r>
        <w:r w:rsidDel="006D7898">
          <w:rPr>
            <w:rFonts w:ascii="Times New Roman" w:hAnsi="Times New Roman"/>
            <w:sz w:val="24"/>
            <w:szCs w:val="24"/>
            <w:lang w:val="en-CA"/>
          </w:rPr>
          <w:t xml:space="preserve">health inequity is still present </w:t>
        </w:r>
        <w:r w:rsidR="006544EB" w:rsidDel="006D7898">
          <w:rPr>
            <w:rFonts w:ascii="Times New Roman" w:hAnsi="Times New Roman"/>
            <w:sz w:val="24"/>
            <w:szCs w:val="24"/>
            <w:lang w:val="en-CA"/>
          </w:rPr>
          <w:t>deriving</w:t>
        </w:r>
        <w:r w:rsidDel="006D7898">
          <w:rPr>
            <w:rFonts w:ascii="Times New Roman" w:hAnsi="Times New Roman"/>
            <w:sz w:val="24"/>
            <w:szCs w:val="24"/>
            <w:lang w:val="en-CA"/>
          </w:rPr>
          <w:t xml:space="preserve"> </w:t>
        </w:r>
        <w:r w:rsidR="006544EB" w:rsidDel="006D7898">
          <w:rPr>
            <w:rFonts w:ascii="Times New Roman" w:hAnsi="Times New Roman"/>
            <w:sz w:val="24"/>
            <w:szCs w:val="24"/>
            <w:lang w:val="en-CA"/>
          </w:rPr>
          <w:t>from the application of “one fits all” model</w:t>
        </w:r>
        <w:r w:rsidDel="006D7898">
          <w:rPr>
            <w:rFonts w:ascii="Times New Roman" w:hAnsi="Times New Roman"/>
            <w:sz w:val="24"/>
            <w:szCs w:val="24"/>
            <w:lang w:val="en-CA"/>
          </w:rPr>
          <w:t>s</w:t>
        </w:r>
        <w:r w:rsidR="006544EB" w:rsidDel="006D7898">
          <w:rPr>
            <w:rFonts w:ascii="Times New Roman" w:hAnsi="Times New Roman"/>
            <w:sz w:val="24"/>
            <w:szCs w:val="24"/>
            <w:lang w:val="en-CA"/>
          </w:rPr>
          <w:t xml:space="preserve"> and the lack of focus on diversity populations.</w:t>
        </w:r>
        <w:r w:rsidR="006544EB" w:rsidRPr="000B297C" w:rsidDel="006D7898">
          <w:rPr>
            <w:rFonts w:ascii="Times New Roman" w:hAnsi="Times New Roman"/>
            <w:sz w:val="24"/>
            <w:szCs w:val="24"/>
            <w:lang w:val="en-CA"/>
          </w:rPr>
          <w:t xml:space="preserve"> </w:t>
        </w:r>
      </w:moveFrom>
      <w:moveFromRangeEnd w:id="169"/>
      <w:ins w:id="171" w:author="joy macdermid" w:date="2022-03-08T07:32:00Z">
        <w:r w:rsidR="006D7898">
          <w:rPr>
            <w:rFonts w:ascii="Times New Roman" w:hAnsi="Times New Roman"/>
            <w:sz w:val="24"/>
            <w:szCs w:val="24"/>
            <w:lang w:val="en-CA"/>
          </w:rPr>
          <w:t xml:space="preserve"> I plan to study diversity in my </w:t>
        </w:r>
      </w:ins>
      <w:ins w:id="172" w:author="joy macdermid" w:date="2022-03-08T07:33:00Z">
        <w:r w:rsidR="006D7898">
          <w:rPr>
            <w:rFonts w:ascii="Times New Roman" w:hAnsi="Times New Roman"/>
            <w:sz w:val="24"/>
            <w:szCs w:val="24"/>
            <w:lang w:val="en-CA"/>
          </w:rPr>
          <w:t xml:space="preserve">own clinical research, use integrated  knowledge </w:t>
        </w:r>
        <w:proofErr w:type="spellStart"/>
        <w:r w:rsidR="006D7898">
          <w:rPr>
            <w:rFonts w:ascii="Times New Roman" w:hAnsi="Times New Roman"/>
            <w:sz w:val="24"/>
            <w:szCs w:val="24"/>
            <w:lang w:val="en-CA"/>
          </w:rPr>
          <w:t>tr</w:t>
        </w:r>
      </w:ins>
      <w:ins w:id="173" w:author="joy macdermid" w:date="2022-03-08T07:34:00Z">
        <w:r w:rsidR="006D7898">
          <w:rPr>
            <w:rFonts w:ascii="Times New Roman" w:hAnsi="Times New Roman"/>
            <w:sz w:val="24"/>
            <w:szCs w:val="24"/>
            <w:lang w:val="en-CA"/>
          </w:rPr>
          <w:t>a</w:t>
        </w:r>
      </w:ins>
      <w:ins w:id="174" w:author="joy macdermid" w:date="2022-03-08T07:33:00Z">
        <w:r w:rsidR="006D7898">
          <w:rPr>
            <w:rFonts w:ascii="Times New Roman" w:hAnsi="Times New Roman"/>
            <w:sz w:val="24"/>
            <w:szCs w:val="24"/>
            <w:lang w:val="en-CA"/>
          </w:rPr>
          <w:t>nsation</w:t>
        </w:r>
      </w:ins>
      <w:proofErr w:type="spellEnd"/>
      <w:ins w:id="175" w:author="joy macdermid" w:date="2022-03-08T07:34:00Z">
        <w:r w:rsidR="006D7898">
          <w:rPr>
            <w:rFonts w:ascii="Times New Roman" w:hAnsi="Times New Roman"/>
            <w:sz w:val="24"/>
            <w:szCs w:val="24"/>
            <w:lang w:val="en-CA"/>
          </w:rPr>
          <w:t>, study patient preferences with an EDI lens,</w:t>
        </w:r>
      </w:ins>
      <w:ins w:id="176" w:author="joy macdermid" w:date="2022-03-08T07:33:00Z">
        <w:r w:rsidR="006D7898">
          <w:rPr>
            <w:rFonts w:ascii="Times New Roman" w:hAnsi="Times New Roman"/>
            <w:sz w:val="24"/>
            <w:szCs w:val="24"/>
            <w:lang w:val="en-CA"/>
          </w:rPr>
          <w:t xml:space="preserve"> </w:t>
        </w:r>
      </w:ins>
      <w:ins w:id="177" w:author="joy macdermid" w:date="2022-03-08T07:34:00Z">
        <w:r w:rsidR="006D7898">
          <w:rPr>
            <w:rFonts w:ascii="Times New Roman" w:hAnsi="Times New Roman"/>
            <w:sz w:val="24"/>
            <w:szCs w:val="24"/>
            <w:lang w:val="en-CA"/>
          </w:rPr>
          <w:t xml:space="preserve">incorporate </w:t>
        </w:r>
      </w:ins>
      <w:ins w:id="178" w:author="joy macdermid" w:date="2022-03-08T07:33:00Z">
        <w:r w:rsidR="006D7898">
          <w:rPr>
            <w:rFonts w:ascii="Times New Roman" w:hAnsi="Times New Roman"/>
            <w:sz w:val="24"/>
            <w:szCs w:val="24"/>
            <w:lang w:val="en-CA"/>
          </w:rPr>
          <w:t>patien</w:t>
        </w:r>
      </w:ins>
      <w:ins w:id="179" w:author="joy macdermid" w:date="2022-03-08T07:34:00Z">
        <w:r w:rsidR="006D7898">
          <w:rPr>
            <w:rFonts w:ascii="Times New Roman" w:hAnsi="Times New Roman"/>
            <w:sz w:val="24"/>
            <w:szCs w:val="24"/>
            <w:lang w:val="en-CA"/>
          </w:rPr>
          <w:t>t</w:t>
        </w:r>
      </w:ins>
      <w:ins w:id="180" w:author="joy macdermid" w:date="2022-03-08T07:33:00Z">
        <w:r w:rsidR="006D7898">
          <w:rPr>
            <w:rFonts w:ascii="Times New Roman" w:hAnsi="Times New Roman"/>
            <w:sz w:val="24"/>
            <w:szCs w:val="24"/>
            <w:lang w:val="en-CA"/>
          </w:rPr>
          <w:t xml:space="preserve">  co-design</w:t>
        </w:r>
      </w:ins>
      <w:ins w:id="181" w:author="joy macdermid" w:date="2022-03-08T07:34:00Z">
        <w:r w:rsidR="006D7898">
          <w:rPr>
            <w:rFonts w:ascii="Times New Roman" w:hAnsi="Times New Roman"/>
            <w:sz w:val="24"/>
            <w:szCs w:val="24"/>
            <w:lang w:val="en-CA"/>
          </w:rPr>
          <w:t xml:space="preserve"> in  my work</w:t>
        </w:r>
      </w:ins>
      <w:ins w:id="182" w:author="joy macdermid" w:date="2022-03-08T07:35:00Z">
        <w:r w:rsidR="006D7898">
          <w:rPr>
            <w:rFonts w:ascii="Times New Roman" w:hAnsi="Times New Roman"/>
            <w:sz w:val="24"/>
            <w:szCs w:val="24"/>
            <w:lang w:val="en-CA"/>
          </w:rPr>
          <w:t xml:space="preserve"> and </w:t>
        </w:r>
      </w:ins>
      <w:ins w:id="183" w:author="joy macdermid" w:date="2022-03-08T07:33:00Z">
        <w:r w:rsidR="006D7898">
          <w:rPr>
            <w:rFonts w:ascii="Times New Roman" w:hAnsi="Times New Roman"/>
            <w:sz w:val="24"/>
            <w:szCs w:val="24"/>
            <w:lang w:val="en-CA"/>
          </w:rPr>
          <w:t xml:space="preserve"> advocate for inclusion of social determinants in evidence synthesis</w:t>
        </w:r>
      </w:ins>
      <w:ins w:id="184" w:author="joy macdermid" w:date="2022-03-08T07:35:00Z">
        <w:r w:rsidR="006D7898">
          <w:rPr>
            <w:rFonts w:ascii="Times New Roman" w:hAnsi="Times New Roman"/>
            <w:sz w:val="24"/>
            <w:szCs w:val="24"/>
            <w:lang w:val="en-CA"/>
          </w:rPr>
          <w:t>.</w:t>
        </w:r>
      </w:ins>
      <w:ins w:id="185" w:author="joy macdermid" w:date="2022-03-08T07:33:00Z">
        <w:r w:rsidR="006D7898">
          <w:rPr>
            <w:rFonts w:ascii="Times New Roman" w:hAnsi="Times New Roman"/>
            <w:sz w:val="24"/>
            <w:szCs w:val="24"/>
            <w:lang w:val="en-CA"/>
          </w:rPr>
          <w:t xml:space="preserve"> </w:t>
        </w:r>
      </w:ins>
      <w:del w:id="186" w:author="joy macdermid" w:date="2022-03-08T07:35:00Z">
        <w:r w:rsidR="004E0F12" w:rsidDel="006D7898">
          <w:rPr>
            <w:rFonts w:ascii="Times New Roman" w:hAnsi="Times New Roman"/>
            <w:sz w:val="24"/>
            <w:szCs w:val="24"/>
            <w:lang w:val="en-CA"/>
          </w:rPr>
          <w:delText>A</w:delText>
        </w:r>
        <w:r w:rsidR="00EC3AA9" w:rsidRPr="000B297C" w:rsidDel="006D7898">
          <w:rPr>
            <w:rFonts w:ascii="Times New Roman" w:hAnsi="Times New Roman"/>
            <w:sz w:val="24"/>
            <w:szCs w:val="24"/>
            <w:lang w:val="en-CA"/>
          </w:rPr>
          <w:delText xml:space="preserve">ccounting </w:delText>
        </w:r>
      </w:del>
      <w:ins w:id="187" w:author="joy macdermid" w:date="2022-03-08T07:35:00Z">
        <w:r w:rsidR="006D7898">
          <w:rPr>
            <w:rFonts w:ascii="Times New Roman" w:hAnsi="Times New Roman"/>
            <w:sz w:val="24"/>
            <w:szCs w:val="24"/>
            <w:lang w:val="en-CA"/>
          </w:rPr>
          <w:t xml:space="preserve">An EDI stream that crosses all of my research </w:t>
        </w:r>
      </w:ins>
      <w:del w:id="188" w:author="joy macdermid" w:date="2022-03-08T07:35:00Z">
        <w:r w:rsidR="00EC3AA9" w:rsidRPr="000B297C" w:rsidDel="006D7898">
          <w:rPr>
            <w:rFonts w:ascii="Times New Roman" w:hAnsi="Times New Roman"/>
            <w:sz w:val="24"/>
            <w:szCs w:val="24"/>
            <w:lang w:val="en-CA"/>
          </w:rPr>
          <w:delText xml:space="preserve">for </w:delText>
        </w:r>
        <w:r w:rsidR="004E0F12" w:rsidDel="006D7898">
          <w:rPr>
            <w:rFonts w:ascii="Times New Roman" w:hAnsi="Times New Roman"/>
            <w:sz w:val="24"/>
            <w:szCs w:val="24"/>
            <w:lang w:val="en-CA"/>
          </w:rPr>
          <w:delText xml:space="preserve">those </w:delText>
        </w:r>
        <w:r w:rsidDel="006D7898">
          <w:rPr>
            <w:rFonts w:ascii="Times New Roman" w:hAnsi="Times New Roman"/>
            <w:sz w:val="24"/>
            <w:szCs w:val="24"/>
            <w:lang w:val="en-CA"/>
          </w:rPr>
          <w:delText xml:space="preserve">attributes and </w:delText>
        </w:r>
        <w:r w:rsidR="004E0F12" w:rsidDel="006D7898">
          <w:rPr>
            <w:rFonts w:ascii="Times New Roman" w:hAnsi="Times New Roman"/>
            <w:sz w:val="24"/>
            <w:szCs w:val="24"/>
            <w:lang w:val="en-CA"/>
          </w:rPr>
          <w:delText>factors</w:delText>
        </w:r>
        <w:r w:rsidR="00EC3AA9" w:rsidRPr="000B297C" w:rsidDel="006D7898">
          <w:rPr>
            <w:rFonts w:ascii="Times New Roman" w:hAnsi="Times New Roman"/>
            <w:sz w:val="24"/>
            <w:szCs w:val="24"/>
            <w:lang w:val="en-CA"/>
          </w:rPr>
          <w:delText xml:space="preserve"> in </w:delText>
        </w:r>
        <w:r w:rsidR="00EC3AA9" w:rsidDel="006D7898">
          <w:rPr>
            <w:rFonts w:ascii="Times New Roman" w:hAnsi="Times New Roman"/>
            <w:sz w:val="24"/>
            <w:szCs w:val="24"/>
            <w:lang w:val="en-CA"/>
          </w:rPr>
          <w:delText xml:space="preserve">my </w:delText>
        </w:r>
        <w:r w:rsidR="00EC3AA9" w:rsidRPr="000B297C" w:rsidDel="006D7898">
          <w:rPr>
            <w:rFonts w:ascii="Times New Roman" w:hAnsi="Times New Roman"/>
            <w:sz w:val="24"/>
            <w:szCs w:val="24"/>
            <w:lang w:val="en-CA"/>
          </w:rPr>
          <w:delText>research</w:delText>
        </w:r>
        <w:r w:rsidR="00EC3AA9" w:rsidDel="006D7898">
          <w:rPr>
            <w:rFonts w:ascii="Times New Roman" w:hAnsi="Times New Roman"/>
            <w:sz w:val="24"/>
            <w:szCs w:val="24"/>
            <w:lang w:val="en-CA"/>
          </w:rPr>
          <w:delText xml:space="preserve"> program</w:delText>
        </w:r>
        <w:r w:rsidR="00EC3AA9" w:rsidRPr="000B297C" w:rsidDel="006D7898">
          <w:rPr>
            <w:rFonts w:ascii="Times New Roman" w:hAnsi="Times New Roman"/>
            <w:sz w:val="24"/>
            <w:szCs w:val="24"/>
            <w:lang w:val="en-CA"/>
          </w:rPr>
          <w:delText xml:space="preserve"> </w:delText>
        </w:r>
      </w:del>
      <w:r w:rsidR="00EC3AA9" w:rsidRPr="000B297C">
        <w:rPr>
          <w:rFonts w:ascii="Times New Roman" w:hAnsi="Times New Roman"/>
          <w:sz w:val="24"/>
          <w:szCs w:val="24"/>
          <w:lang w:val="en-CA"/>
        </w:rPr>
        <w:t xml:space="preserve">has the potential to make </w:t>
      </w:r>
      <w:r w:rsidR="00EC3AA9">
        <w:rPr>
          <w:rFonts w:ascii="Times New Roman" w:hAnsi="Times New Roman"/>
          <w:sz w:val="24"/>
          <w:szCs w:val="24"/>
          <w:lang w:val="en-CA"/>
        </w:rPr>
        <w:t xml:space="preserve">my </w:t>
      </w:r>
      <w:r w:rsidR="00EC3AA9" w:rsidRPr="000B297C">
        <w:rPr>
          <w:rFonts w:ascii="Times New Roman" w:hAnsi="Times New Roman"/>
          <w:sz w:val="24"/>
          <w:szCs w:val="24"/>
          <w:lang w:val="en-CA"/>
        </w:rPr>
        <w:t xml:space="preserve">research </w:t>
      </w:r>
      <w:r w:rsidR="00EC3AA9">
        <w:rPr>
          <w:rFonts w:ascii="Times New Roman" w:hAnsi="Times New Roman"/>
          <w:sz w:val="24"/>
          <w:szCs w:val="24"/>
          <w:lang w:val="en-CA"/>
        </w:rPr>
        <w:t xml:space="preserve">findings </w:t>
      </w:r>
      <w:r w:rsidR="00EC3AA9" w:rsidRPr="000B297C">
        <w:rPr>
          <w:rFonts w:ascii="Times New Roman" w:hAnsi="Times New Roman"/>
          <w:sz w:val="24"/>
          <w:szCs w:val="24"/>
          <w:lang w:val="en-CA"/>
        </w:rPr>
        <w:t>more</w:t>
      </w:r>
      <w:r w:rsidR="004E0F12">
        <w:rPr>
          <w:rFonts w:ascii="Times New Roman" w:hAnsi="Times New Roman"/>
          <w:sz w:val="24"/>
          <w:szCs w:val="24"/>
          <w:lang w:val="en-CA"/>
        </w:rPr>
        <w:t xml:space="preserve"> inclusive,</w:t>
      </w:r>
      <w:r w:rsidR="00EC3AA9" w:rsidRPr="000B297C">
        <w:rPr>
          <w:rFonts w:ascii="Times New Roman" w:hAnsi="Times New Roman"/>
          <w:sz w:val="24"/>
          <w:szCs w:val="24"/>
          <w:lang w:val="en-CA"/>
        </w:rPr>
        <w:t xml:space="preserve"> rigorous, reproducible, and applicable to </w:t>
      </w:r>
      <w:r w:rsidR="004E0F12">
        <w:rPr>
          <w:rFonts w:ascii="Times New Roman" w:hAnsi="Times New Roman"/>
          <w:sz w:val="24"/>
          <w:szCs w:val="24"/>
          <w:lang w:val="en-CA"/>
        </w:rPr>
        <w:t>minority groups</w:t>
      </w:r>
      <w:r w:rsidR="00EC3AA9" w:rsidRPr="000B297C">
        <w:rPr>
          <w:rFonts w:ascii="Times New Roman" w:hAnsi="Times New Roman"/>
          <w:sz w:val="24"/>
          <w:szCs w:val="24"/>
          <w:lang w:val="en-CA"/>
        </w:rPr>
        <w:t>.</w:t>
      </w:r>
    </w:p>
    <w:p w14:paraId="626B8DA0" w14:textId="40F98A41" w:rsidR="00EC3AA9" w:rsidRDefault="006D7898" w:rsidP="00EC3AA9">
      <w:pPr>
        <w:spacing w:after="0"/>
        <w:ind w:firstLine="720"/>
        <w:jc w:val="both"/>
        <w:rPr>
          <w:rFonts w:ascii="Times New Roman" w:hAnsi="Times New Roman"/>
          <w:sz w:val="24"/>
          <w:szCs w:val="24"/>
          <w:lang w:val="en-CA"/>
        </w:rPr>
      </w:pPr>
      <w:ins w:id="189" w:author="joy macdermid" w:date="2022-03-08T07:36:00Z">
        <w:r>
          <w:rPr>
            <w:rFonts w:ascii="Times New Roman" w:hAnsi="Times New Roman"/>
            <w:sz w:val="24"/>
            <w:szCs w:val="24"/>
            <w:lang w:val="en-CA"/>
          </w:rPr>
          <w:t xml:space="preserve">In summary, </w:t>
        </w:r>
      </w:ins>
      <w:proofErr w:type="gramStart"/>
      <w:r w:rsidR="00EC3AA9">
        <w:rPr>
          <w:rFonts w:ascii="Times New Roman" w:hAnsi="Times New Roman"/>
          <w:sz w:val="24"/>
          <w:szCs w:val="24"/>
          <w:lang w:val="en-CA"/>
        </w:rPr>
        <w:t>As</w:t>
      </w:r>
      <w:proofErr w:type="gramEnd"/>
      <w:r w:rsidR="00EC3AA9">
        <w:rPr>
          <w:rFonts w:ascii="Times New Roman" w:hAnsi="Times New Roman"/>
          <w:sz w:val="24"/>
          <w:szCs w:val="24"/>
          <w:lang w:val="en-CA"/>
        </w:rPr>
        <w:t xml:space="preserve"> an educator</w:t>
      </w:r>
      <w:r w:rsidR="00F55195">
        <w:rPr>
          <w:rFonts w:ascii="Times New Roman" w:hAnsi="Times New Roman"/>
          <w:sz w:val="24"/>
          <w:szCs w:val="24"/>
          <w:lang w:val="en-CA"/>
        </w:rPr>
        <w:t xml:space="preserve"> and a future faculty member</w:t>
      </w:r>
      <w:r w:rsidR="00EC3AA9">
        <w:rPr>
          <w:rFonts w:ascii="Times New Roman" w:hAnsi="Times New Roman"/>
          <w:sz w:val="24"/>
          <w:szCs w:val="24"/>
          <w:lang w:val="en-CA"/>
        </w:rPr>
        <w:t>, I am committed to</w:t>
      </w:r>
      <w:r w:rsidR="00DE5C11">
        <w:rPr>
          <w:rFonts w:ascii="Times New Roman" w:hAnsi="Times New Roman"/>
          <w:sz w:val="24"/>
          <w:szCs w:val="24"/>
          <w:lang w:val="en-CA"/>
        </w:rPr>
        <w:t xml:space="preserve"> </w:t>
      </w:r>
      <w:del w:id="190" w:author="joy macdermid" w:date="2022-03-08T07:37:00Z">
        <w:r w:rsidR="00DE5C11" w:rsidDel="006D7898">
          <w:rPr>
            <w:rFonts w:ascii="Times New Roman" w:hAnsi="Times New Roman"/>
            <w:sz w:val="24"/>
            <w:szCs w:val="24"/>
            <w:lang w:val="en-CA"/>
          </w:rPr>
          <w:delText xml:space="preserve">promote </w:delText>
        </w:r>
      </w:del>
      <w:ins w:id="191" w:author="joy macdermid" w:date="2022-03-08T07:36:00Z">
        <w:r>
          <w:rPr>
            <w:rFonts w:ascii="Times New Roman" w:hAnsi="Times New Roman"/>
            <w:sz w:val="24"/>
            <w:szCs w:val="24"/>
            <w:lang w:val="en-CA"/>
          </w:rPr>
          <w:t>EDI</w:t>
        </w:r>
      </w:ins>
      <w:del w:id="192" w:author="joy macdermid" w:date="2022-03-08T07:36:00Z">
        <w:r w:rsidR="00DE5C11" w:rsidDel="006D7898">
          <w:rPr>
            <w:rFonts w:ascii="Times New Roman" w:hAnsi="Times New Roman"/>
            <w:sz w:val="24"/>
            <w:szCs w:val="24"/>
            <w:lang w:val="en-CA"/>
          </w:rPr>
          <w:delText>diversity research and</w:delText>
        </w:r>
        <w:r w:rsidR="00EC3AA9" w:rsidDel="006D7898">
          <w:rPr>
            <w:rFonts w:ascii="Times New Roman" w:hAnsi="Times New Roman"/>
            <w:sz w:val="24"/>
            <w:szCs w:val="24"/>
            <w:lang w:val="en-CA"/>
          </w:rPr>
          <w:delText xml:space="preserve"> </w:delText>
        </w:r>
      </w:del>
      <w:ins w:id="193" w:author="joy macdermid" w:date="2022-03-08T07:36:00Z">
        <w:r>
          <w:rPr>
            <w:rFonts w:ascii="Times New Roman" w:hAnsi="Times New Roman"/>
            <w:sz w:val="24"/>
            <w:szCs w:val="24"/>
            <w:lang w:val="en-CA"/>
          </w:rPr>
          <w:t xml:space="preserve"> in my research</w:t>
        </w:r>
      </w:ins>
      <w:ins w:id="194" w:author="joy macdermid" w:date="2022-03-08T07:37:00Z">
        <w:r>
          <w:rPr>
            <w:rFonts w:ascii="Times New Roman" w:hAnsi="Times New Roman"/>
            <w:sz w:val="24"/>
            <w:szCs w:val="24"/>
            <w:lang w:val="en-CA"/>
          </w:rPr>
          <w:t xml:space="preserve">, graduate supervision, clinical teaching, personal development, </w:t>
        </w:r>
      </w:ins>
      <w:ins w:id="195" w:author="joy macdermid" w:date="2022-03-08T07:38:00Z">
        <w:r>
          <w:rPr>
            <w:rFonts w:ascii="Times New Roman" w:hAnsi="Times New Roman"/>
            <w:sz w:val="24"/>
            <w:szCs w:val="24"/>
            <w:lang w:val="en-CA"/>
          </w:rPr>
          <w:t xml:space="preserve">service </w:t>
        </w:r>
      </w:ins>
      <w:ins w:id="196" w:author="joy macdermid" w:date="2022-03-08T07:37:00Z">
        <w:r>
          <w:rPr>
            <w:rFonts w:ascii="Times New Roman" w:hAnsi="Times New Roman"/>
            <w:sz w:val="24"/>
            <w:szCs w:val="24"/>
            <w:lang w:val="en-CA"/>
          </w:rPr>
          <w:t xml:space="preserve">and </w:t>
        </w:r>
      </w:ins>
      <w:ins w:id="197" w:author="joy macdermid" w:date="2022-03-08T07:38:00Z">
        <w:r>
          <w:rPr>
            <w:rFonts w:ascii="Times New Roman" w:hAnsi="Times New Roman"/>
            <w:sz w:val="24"/>
            <w:szCs w:val="24"/>
            <w:lang w:val="en-CA"/>
          </w:rPr>
          <w:t>collaborations.</w:t>
        </w:r>
      </w:ins>
      <w:ins w:id="198" w:author="joy macdermid" w:date="2022-03-08T07:37:00Z">
        <w:r>
          <w:rPr>
            <w:rFonts w:ascii="Times New Roman" w:hAnsi="Times New Roman"/>
            <w:sz w:val="24"/>
            <w:szCs w:val="24"/>
            <w:lang w:val="en-CA"/>
          </w:rPr>
          <w:t xml:space="preserve"> </w:t>
        </w:r>
      </w:ins>
      <w:del w:id="199" w:author="joy macdermid" w:date="2022-03-08T07:36:00Z">
        <w:r w:rsidR="00EC3AA9" w:rsidRPr="002B3EC6" w:rsidDel="006D7898">
          <w:rPr>
            <w:rFonts w:ascii="Times New Roman" w:hAnsi="Times New Roman"/>
            <w:sz w:val="24"/>
            <w:szCs w:val="24"/>
            <w:lang w:val="en-CA"/>
          </w:rPr>
          <w:delText>s</w:delText>
        </w:r>
        <w:r w:rsidR="00EC3AA9" w:rsidDel="006D7898">
          <w:rPr>
            <w:rFonts w:ascii="Times New Roman" w:hAnsi="Times New Roman"/>
            <w:sz w:val="24"/>
            <w:szCs w:val="24"/>
            <w:lang w:val="en-CA"/>
          </w:rPr>
          <w:delText>upport</w:delText>
        </w:r>
        <w:r w:rsidR="00EC3AA9" w:rsidRPr="002B3EC6" w:rsidDel="006D7898">
          <w:rPr>
            <w:rFonts w:ascii="Times New Roman" w:hAnsi="Times New Roman"/>
            <w:sz w:val="24"/>
            <w:szCs w:val="24"/>
            <w:lang w:val="en-CA"/>
          </w:rPr>
          <w:delText xml:space="preserve"> students, faculty, and staff from diverse backgrounds and experiences </w:delText>
        </w:r>
        <w:r w:rsidR="00EC3AA9" w:rsidDel="006D7898">
          <w:rPr>
            <w:rFonts w:ascii="Times New Roman" w:hAnsi="Times New Roman"/>
            <w:sz w:val="24"/>
            <w:szCs w:val="24"/>
            <w:lang w:val="en-CA"/>
          </w:rPr>
          <w:delText xml:space="preserve">irrespective of </w:delText>
        </w:r>
        <w:r w:rsidR="00EC3AA9" w:rsidRPr="002B3EC6" w:rsidDel="006D7898">
          <w:rPr>
            <w:rFonts w:ascii="Times New Roman" w:hAnsi="Times New Roman"/>
            <w:sz w:val="24"/>
            <w:szCs w:val="24"/>
            <w:lang w:val="en-CA"/>
          </w:rPr>
          <w:delText>race, gender, socio-economic status, age, sexual orientation</w:delText>
        </w:r>
        <w:r w:rsidR="00EC3AA9" w:rsidDel="006D7898">
          <w:rPr>
            <w:rFonts w:ascii="Times New Roman" w:hAnsi="Times New Roman"/>
            <w:sz w:val="24"/>
            <w:szCs w:val="24"/>
            <w:lang w:val="en-CA"/>
          </w:rPr>
          <w:delText xml:space="preserve">, </w:delText>
        </w:r>
        <w:r w:rsidR="00EC3AA9" w:rsidRPr="002B3EC6" w:rsidDel="006D7898">
          <w:rPr>
            <w:rFonts w:ascii="Times New Roman" w:hAnsi="Times New Roman"/>
            <w:sz w:val="24"/>
            <w:szCs w:val="24"/>
            <w:lang w:val="en-CA"/>
          </w:rPr>
          <w:delText>identity, religion, nationality</w:delText>
        </w:r>
        <w:r w:rsidR="00DE5C11" w:rsidDel="006D7898">
          <w:rPr>
            <w:rFonts w:ascii="Times New Roman" w:hAnsi="Times New Roman"/>
            <w:sz w:val="24"/>
            <w:szCs w:val="24"/>
            <w:lang w:val="en-CA"/>
          </w:rPr>
          <w:delText xml:space="preserve">, </w:delText>
        </w:r>
        <w:r w:rsidR="00EC3AA9" w:rsidRPr="002B3EC6" w:rsidDel="006D7898">
          <w:rPr>
            <w:rFonts w:ascii="Times New Roman" w:hAnsi="Times New Roman"/>
            <w:sz w:val="24"/>
            <w:szCs w:val="24"/>
            <w:lang w:val="en-CA"/>
          </w:rPr>
          <w:delText>culture</w:delText>
        </w:r>
        <w:r w:rsidR="00DE5C11" w:rsidDel="006D7898">
          <w:rPr>
            <w:rFonts w:ascii="Times New Roman" w:hAnsi="Times New Roman"/>
            <w:sz w:val="24"/>
            <w:szCs w:val="24"/>
            <w:lang w:val="en-CA"/>
          </w:rPr>
          <w:delText xml:space="preserve"> and </w:delText>
        </w:r>
        <w:r w:rsidR="008577C1" w:rsidDel="006D7898">
          <w:rPr>
            <w:rFonts w:ascii="Times New Roman" w:hAnsi="Times New Roman"/>
            <w:sz w:val="24"/>
            <w:szCs w:val="24"/>
            <w:lang w:val="en-CA"/>
          </w:rPr>
          <w:delText>disabilities</w:delText>
        </w:r>
      </w:del>
      <w:r w:rsidR="00EC3AA9">
        <w:rPr>
          <w:rFonts w:ascii="Times New Roman" w:hAnsi="Times New Roman"/>
          <w:sz w:val="24"/>
          <w:szCs w:val="24"/>
          <w:lang w:val="en-CA"/>
        </w:rPr>
        <w:t xml:space="preserve">. </w:t>
      </w:r>
    </w:p>
    <w:p w14:paraId="53252BFC" w14:textId="77777777" w:rsidR="00EC3AA9" w:rsidRDefault="00EC3AA9" w:rsidP="00EC3AA9">
      <w:pPr>
        <w:spacing w:after="0"/>
        <w:jc w:val="both"/>
        <w:rPr>
          <w:rFonts w:ascii="Times New Roman" w:hAnsi="Times New Roman"/>
          <w:sz w:val="24"/>
          <w:szCs w:val="24"/>
          <w:lang w:val="en-CA"/>
        </w:rPr>
      </w:pPr>
    </w:p>
    <w:p w14:paraId="54153BDC" w14:textId="6399CD83" w:rsidR="00EC3AA9" w:rsidRDefault="00EE1C78" w:rsidP="00EC3AA9">
      <w:pPr>
        <w:spacing w:after="0"/>
        <w:jc w:val="both"/>
        <w:rPr>
          <w:rFonts w:ascii="Times New Roman" w:hAnsi="Times New Roman"/>
          <w:sz w:val="24"/>
          <w:szCs w:val="24"/>
          <w:lang w:val="en-CA"/>
        </w:rPr>
      </w:pPr>
      <w:r w:rsidRPr="00EE1C78">
        <w:rPr>
          <w:rFonts w:ascii="Times New Roman" w:hAnsi="Times New Roman"/>
          <w:sz w:val="24"/>
          <w:szCs w:val="24"/>
          <w:lang w:val="en-CA"/>
        </w:rPr>
        <w:t xml:space="preserve">La diversité </w:t>
      </w:r>
      <w:r w:rsidR="00912280">
        <w:rPr>
          <w:rFonts w:ascii="Times New Roman" w:hAnsi="Times New Roman"/>
          <w:sz w:val="24"/>
          <w:szCs w:val="24"/>
          <w:lang w:val="en-CA"/>
        </w:rPr>
        <w:t>est</w:t>
      </w:r>
      <w:r w:rsidRPr="00EE1C78">
        <w:rPr>
          <w:rFonts w:ascii="Times New Roman" w:hAnsi="Times New Roman"/>
          <w:sz w:val="24"/>
          <w:szCs w:val="24"/>
          <w:lang w:val="en-CA"/>
        </w:rPr>
        <w:t xml:space="preserve"> la force</w:t>
      </w:r>
      <w:r w:rsidR="00912280">
        <w:rPr>
          <w:rFonts w:ascii="Times New Roman" w:hAnsi="Times New Roman"/>
          <w:sz w:val="24"/>
          <w:szCs w:val="24"/>
          <w:lang w:val="en-CA"/>
        </w:rPr>
        <w:t xml:space="preserve"> du Canada</w:t>
      </w:r>
      <w:r w:rsidR="00EC3AA9">
        <w:rPr>
          <w:rFonts w:ascii="Times New Roman" w:hAnsi="Times New Roman"/>
          <w:sz w:val="24"/>
          <w:szCs w:val="24"/>
          <w:lang w:val="en-CA"/>
        </w:rPr>
        <w:t>,</w:t>
      </w:r>
    </w:p>
    <w:p w14:paraId="4DA6548B" w14:textId="77777777" w:rsidR="00EC3AA9" w:rsidRDefault="00EC3AA9" w:rsidP="00EC3AA9">
      <w:pPr>
        <w:spacing w:after="0"/>
        <w:jc w:val="both"/>
        <w:rPr>
          <w:rFonts w:ascii="Times New Roman" w:hAnsi="Times New Roman"/>
          <w:sz w:val="24"/>
          <w:szCs w:val="24"/>
          <w:lang w:val="en-CA"/>
        </w:rPr>
      </w:pPr>
    </w:p>
    <w:p w14:paraId="01062860" w14:textId="77777777" w:rsidR="00EC3AA9" w:rsidRPr="00B71E26" w:rsidRDefault="00EC3AA9" w:rsidP="00EC3AA9">
      <w:pPr>
        <w:spacing w:after="0"/>
        <w:jc w:val="both"/>
        <w:rPr>
          <w:rFonts w:ascii="Times New Roman" w:hAnsi="Times New Roman"/>
          <w:sz w:val="24"/>
          <w:szCs w:val="24"/>
          <w:lang w:val="en-CA"/>
        </w:rPr>
      </w:pPr>
      <w:r>
        <w:rPr>
          <w:rFonts w:ascii="Times New Roman" w:hAnsi="Times New Roman"/>
          <w:sz w:val="24"/>
          <w:szCs w:val="24"/>
          <w:lang w:val="en-CA"/>
        </w:rPr>
        <w:t>Pavlos Bobos PT PhD</w:t>
      </w:r>
    </w:p>
    <w:p w14:paraId="5D71946F" w14:textId="77777777" w:rsidR="000B297C" w:rsidRDefault="000B297C" w:rsidP="005111BC">
      <w:pPr>
        <w:spacing w:after="0"/>
        <w:ind w:firstLine="720"/>
        <w:jc w:val="both"/>
        <w:rPr>
          <w:rFonts w:ascii="Times New Roman" w:hAnsi="Times New Roman"/>
          <w:sz w:val="24"/>
          <w:szCs w:val="24"/>
          <w:lang w:val="en-CA"/>
        </w:rPr>
      </w:pPr>
    </w:p>
    <w:p w14:paraId="1FD6E161" w14:textId="5EF82C49" w:rsidR="00A16EBB" w:rsidRPr="00692C96" w:rsidRDefault="00320EB6" w:rsidP="00692C96">
      <w:pPr>
        <w:rPr>
          <w:rFonts w:ascii="Times New Roman" w:hAnsi="Times New Roman"/>
          <w:lang w:val="en-CA"/>
        </w:rPr>
      </w:pPr>
    </w:p>
    <w:sectPr w:rsidR="00A16EBB" w:rsidRPr="00692C9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joy macdermid" w:date="2022-03-08T07:01:00Z" w:initials="jmd">
    <w:p w14:paraId="043C9141" w14:textId="77777777" w:rsidR="00921A25" w:rsidRDefault="00921A25">
      <w:pPr>
        <w:pStyle w:val="CommentText"/>
        <w:rPr>
          <w:lang w:val="en-US"/>
        </w:rPr>
      </w:pPr>
      <w:r>
        <w:rPr>
          <w:rStyle w:val="CommentReference"/>
        </w:rPr>
        <w:annotationRef/>
      </w:r>
      <w:r>
        <w:rPr>
          <w:lang w:val="en-US"/>
        </w:rPr>
        <w:t>A few examples of strategies would help in this somewhere… can look at again</w:t>
      </w:r>
    </w:p>
    <w:p w14:paraId="02A6325D" w14:textId="77777777" w:rsidR="00921A25" w:rsidRDefault="00921A25">
      <w:pPr>
        <w:pStyle w:val="CommentText"/>
        <w:rPr>
          <w:lang w:val="en-US"/>
        </w:rPr>
      </w:pPr>
    </w:p>
    <w:p w14:paraId="21A20493" w14:textId="63638628" w:rsidR="00921A25" w:rsidRPr="00921A25" w:rsidRDefault="00921A25">
      <w:pPr>
        <w:pStyle w:val="CommentText"/>
        <w:rPr>
          <w:lang w:val="en-US"/>
        </w:rPr>
      </w:pPr>
      <w:r>
        <w:rPr>
          <w:lang w:val="en-US"/>
        </w:rPr>
        <w:t xml:space="preserve">Any training on </w:t>
      </w:r>
      <w:proofErr w:type="spellStart"/>
      <w:r>
        <w:rPr>
          <w:lang w:val="en-US"/>
        </w:rPr>
        <w:t>edi</w:t>
      </w:r>
      <w:proofErr w:type="spellEnd"/>
      <w:r>
        <w:rPr>
          <w:lang w:val="en-US"/>
        </w:rPr>
        <w:t xml:space="preserve">… western and other centres have </w:t>
      </w:r>
      <w:proofErr w:type="spellStart"/>
      <w:r>
        <w:rPr>
          <w:lang w:val="en-US"/>
        </w:rPr>
        <w:t>edi</w:t>
      </w:r>
      <w:proofErr w:type="spellEnd"/>
      <w:r>
        <w:rPr>
          <w:lang w:val="en-US"/>
        </w:rPr>
        <w:t xml:space="preserve"> training and might help to acknowledge you did some since it shows interest</w:t>
      </w:r>
    </w:p>
  </w:comment>
  <w:comment w:id="137" w:author="joy macdermid" w:date="2022-03-08T07:25:00Z" w:initials="jmd">
    <w:p w14:paraId="065BC02E" w14:textId="3A119AE7" w:rsidR="00AB5CE1" w:rsidRPr="00AB5CE1" w:rsidRDefault="00AB5CE1">
      <w:pPr>
        <w:pStyle w:val="CommentText"/>
        <w:rPr>
          <w:lang w:val="en-US"/>
        </w:rPr>
      </w:pPr>
      <w:r>
        <w:rPr>
          <w:rStyle w:val="CommentReference"/>
        </w:rPr>
        <w:annotationRef/>
      </w:r>
      <w:r>
        <w:rPr>
          <w:lang w:val="en-US"/>
        </w:rPr>
        <w:t>An example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A20493" w15:done="0"/>
  <w15:commentEx w15:paraId="065BC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7DB8" w16cex:dateUtc="2022-03-08T12:01:00Z"/>
  <w16cex:commentExtensible w16cex:durableId="25D18377" w16cex:dateUtc="2022-03-08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A20493" w16cid:durableId="25D17DB8"/>
  <w16cid:commentId w16cid:paraId="065BC02E" w16cid:durableId="25D183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DCAA" w14:textId="77777777" w:rsidR="00320EB6" w:rsidRDefault="00320EB6" w:rsidP="00692C96">
      <w:pPr>
        <w:spacing w:after="0" w:line="240" w:lineRule="auto"/>
      </w:pPr>
      <w:r>
        <w:separator/>
      </w:r>
    </w:p>
  </w:endnote>
  <w:endnote w:type="continuationSeparator" w:id="0">
    <w:p w14:paraId="24D4369A" w14:textId="77777777" w:rsidR="00320EB6" w:rsidRDefault="00320EB6" w:rsidP="0069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2AB98" w14:textId="77777777" w:rsidR="00320EB6" w:rsidRDefault="00320EB6" w:rsidP="00692C96">
      <w:pPr>
        <w:spacing w:after="0" w:line="240" w:lineRule="auto"/>
      </w:pPr>
      <w:r>
        <w:separator/>
      </w:r>
    </w:p>
  </w:footnote>
  <w:footnote w:type="continuationSeparator" w:id="0">
    <w:p w14:paraId="2510D841" w14:textId="77777777" w:rsidR="00320EB6" w:rsidRDefault="00320EB6" w:rsidP="00692C9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macdermid">
    <w15:presenceInfo w15:providerId="None" w15:userId="joy macderm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52EA9B-B4EE-4CA5-95AD-67017FB077D8}"/>
    <w:docVar w:name="dgnword-eventsink" w:val="758191504"/>
  </w:docVars>
  <w:rsids>
    <w:rsidRoot w:val="00A87B0E"/>
    <w:rsid w:val="00012129"/>
    <w:rsid w:val="00015311"/>
    <w:rsid w:val="000174ED"/>
    <w:rsid w:val="000300B0"/>
    <w:rsid w:val="000330EF"/>
    <w:rsid w:val="000477A0"/>
    <w:rsid w:val="00054CA9"/>
    <w:rsid w:val="00056C35"/>
    <w:rsid w:val="00060928"/>
    <w:rsid w:val="000618E1"/>
    <w:rsid w:val="00070F87"/>
    <w:rsid w:val="00072BBA"/>
    <w:rsid w:val="00073B1E"/>
    <w:rsid w:val="00077979"/>
    <w:rsid w:val="00080325"/>
    <w:rsid w:val="00081646"/>
    <w:rsid w:val="000862F9"/>
    <w:rsid w:val="00095058"/>
    <w:rsid w:val="000A1E57"/>
    <w:rsid w:val="000B1CB4"/>
    <w:rsid w:val="000B297C"/>
    <w:rsid w:val="000B50E8"/>
    <w:rsid w:val="000B7916"/>
    <w:rsid w:val="000C1264"/>
    <w:rsid w:val="000C2F2F"/>
    <w:rsid w:val="000C5426"/>
    <w:rsid w:val="000D39A2"/>
    <w:rsid w:val="000D73CD"/>
    <w:rsid w:val="000E1054"/>
    <w:rsid w:val="000E30DB"/>
    <w:rsid w:val="000F08B1"/>
    <w:rsid w:val="000F11F1"/>
    <w:rsid w:val="001005F3"/>
    <w:rsid w:val="00100A2A"/>
    <w:rsid w:val="00112FAF"/>
    <w:rsid w:val="001344FC"/>
    <w:rsid w:val="00136906"/>
    <w:rsid w:val="00141C5C"/>
    <w:rsid w:val="00141EB5"/>
    <w:rsid w:val="00144323"/>
    <w:rsid w:val="001443C8"/>
    <w:rsid w:val="00146EAD"/>
    <w:rsid w:val="0014719A"/>
    <w:rsid w:val="001510D1"/>
    <w:rsid w:val="001529B8"/>
    <w:rsid w:val="001775AD"/>
    <w:rsid w:val="00180A20"/>
    <w:rsid w:val="00180A4F"/>
    <w:rsid w:val="00190F5C"/>
    <w:rsid w:val="00191FD4"/>
    <w:rsid w:val="00193F0F"/>
    <w:rsid w:val="001A01FE"/>
    <w:rsid w:val="001A4007"/>
    <w:rsid w:val="001A6208"/>
    <w:rsid w:val="001B01F6"/>
    <w:rsid w:val="001B6D54"/>
    <w:rsid w:val="001B7141"/>
    <w:rsid w:val="001D50F7"/>
    <w:rsid w:val="001E67AD"/>
    <w:rsid w:val="001F6830"/>
    <w:rsid w:val="0021071B"/>
    <w:rsid w:val="00227B05"/>
    <w:rsid w:val="00246888"/>
    <w:rsid w:val="00247174"/>
    <w:rsid w:val="002507BA"/>
    <w:rsid w:val="002628C3"/>
    <w:rsid w:val="00267291"/>
    <w:rsid w:val="00267CAC"/>
    <w:rsid w:val="00267F12"/>
    <w:rsid w:val="00270CD8"/>
    <w:rsid w:val="00273044"/>
    <w:rsid w:val="00275304"/>
    <w:rsid w:val="00275945"/>
    <w:rsid w:val="00281E03"/>
    <w:rsid w:val="00284A60"/>
    <w:rsid w:val="00284D01"/>
    <w:rsid w:val="00295494"/>
    <w:rsid w:val="00295793"/>
    <w:rsid w:val="002961AA"/>
    <w:rsid w:val="002979AE"/>
    <w:rsid w:val="002A4428"/>
    <w:rsid w:val="002B3EC6"/>
    <w:rsid w:val="002B6E52"/>
    <w:rsid w:val="002C5CFF"/>
    <w:rsid w:val="002D4675"/>
    <w:rsid w:val="002D5432"/>
    <w:rsid w:val="002D56E1"/>
    <w:rsid w:val="002D7DEC"/>
    <w:rsid w:val="002E2E0F"/>
    <w:rsid w:val="00303A67"/>
    <w:rsid w:val="003041DE"/>
    <w:rsid w:val="00310C71"/>
    <w:rsid w:val="003129B0"/>
    <w:rsid w:val="00316BE9"/>
    <w:rsid w:val="00320EB6"/>
    <w:rsid w:val="00322A48"/>
    <w:rsid w:val="003267F6"/>
    <w:rsid w:val="00331974"/>
    <w:rsid w:val="00331CDF"/>
    <w:rsid w:val="00332354"/>
    <w:rsid w:val="0033425C"/>
    <w:rsid w:val="0033594B"/>
    <w:rsid w:val="00335D40"/>
    <w:rsid w:val="00336D4E"/>
    <w:rsid w:val="00340DE6"/>
    <w:rsid w:val="00350C50"/>
    <w:rsid w:val="003527EA"/>
    <w:rsid w:val="0035526E"/>
    <w:rsid w:val="003601F5"/>
    <w:rsid w:val="003605FF"/>
    <w:rsid w:val="00360610"/>
    <w:rsid w:val="003615D3"/>
    <w:rsid w:val="00375501"/>
    <w:rsid w:val="00377E78"/>
    <w:rsid w:val="0039601D"/>
    <w:rsid w:val="003B0705"/>
    <w:rsid w:val="003B199E"/>
    <w:rsid w:val="003C136E"/>
    <w:rsid w:val="003C3078"/>
    <w:rsid w:val="003D1F3A"/>
    <w:rsid w:val="003D25CA"/>
    <w:rsid w:val="003D5E0E"/>
    <w:rsid w:val="003E15FA"/>
    <w:rsid w:val="003F0A8E"/>
    <w:rsid w:val="00402292"/>
    <w:rsid w:val="004057E6"/>
    <w:rsid w:val="00414288"/>
    <w:rsid w:val="004147B7"/>
    <w:rsid w:val="004148A0"/>
    <w:rsid w:val="00417553"/>
    <w:rsid w:val="00421CF6"/>
    <w:rsid w:val="00424F45"/>
    <w:rsid w:val="00426B18"/>
    <w:rsid w:val="00430C68"/>
    <w:rsid w:val="00437C31"/>
    <w:rsid w:val="00442822"/>
    <w:rsid w:val="00450280"/>
    <w:rsid w:val="00455AFB"/>
    <w:rsid w:val="00463723"/>
    <w:rsid w:val="0047080C"/>
    <w:rsid w:val="00471E0B"/>
    <w:rsid w:val="004742E8"/>
    <w:rsid w:val="00482CB5"/>
    <w:rsid w:val="004A0165"/>
    <w:rsid w:val="004A2602"/>
    <w:rsid w:val="004B1B81"/>
    <w:rsid w:val="004B31C7"/>
    <w:rsid w:val="004B7C76"/>
    <w:rsid w:val="004C52A2"/>
    <w:rsid w:val="004C6988"/>
    <w:rsid w:val="004C7DE8"/>
    <w:rsid w:val="004D4479"/>
    <w:rsid w:val="004D5378"/>
    <w:rsid w:val="004E0F12"/>
    <w:rsid w:val="004E3A91"/>
    <w:rsid w:val="004E57C7"/>
    <w:rsid w:val="004E79B8"/>
    <w:rsid w:val="004F63CE"/>
    <w:rsid w:val="004F7D77"/>
    <w:rsid w:val="004F7EBD"/>
    <w:rsid w:val="0050199A"/>
    <w:rsid w:val="005111BC"/>
    <w:rsid w:val="00511710"/>
    <w:rsid w:val="00513523"/>
    <w:rsid w:val="005136E8"/>
    <w:rsid w:val="00517155"/>
    <w:rsid w:val="005224C1"/>
    <w:rsid w:val="00522ECC"/>
    <w:rsid w:val="00526B5D"/>
    <w:rsid w:val="00531E05"/>
    <w:rsid w:val="005329B9"/>
    <w:rsid w:val="00535F10"/>
    <w:rsid w:val="00545A4E"/>
    <w:rsid w:val="00550BFC"/>
    <w:rsid w:val="0055370B"/>
    <w:rsid w:val="00560DCF"/>
    <w:rsid w:val="00567203"/>
    <w:rsid w:val="005679EE"/>
    <w:rsid w:val="005754BD"/>
    <w:rsid w:val="005807B6"/>
    <w:rsid w:val="0058227B"/>
    <w:rsid w:val="00582887"/>
    <w:rsid w:val="0059013A"/>
    <w:rsid w:val="005924F7"/>
    <w:rsid w:val="005A6B02"/>
    <w:rsid w:val="005A6D6E"/>
    <w:rsid w:val="005A72CF"/>
    <w:rsid w:val="005B42BD"/>
    <w:rsid w:val="005C74CB"/>
    <w:rsid w:val="005D0B9E"/>
    <w:rsid w:val="005E464D"/>
    <w:rsid w:val="005E555D"/>
    <w:rsid w:val="005F02CC"/>
    <w:rsid w:val="005F5DD4"/>
    <w:rsid w:val="005F6A20"/>
    <w:rsid w:val="0060368F"/>
    <w:rsid w:val="00603BBF"/>
    <w:rsid w:val="006051BA"/>
    <w:rsid w:val="00610ABC"/>
    <w:rsid w:val="0061551A"/>
    <w:rsid w:val="006218B2"/>
    <w:rsid w:val="00623BC3"/>
    <w:rsid w:val="0063340B"/>
    <w:rsid w:val="00634BC0"/>
    <w:rsid w:val="00634E88"/>
    <w:rsid w:val="00637D93"/>
    <w:rsid w:val="0064671A"/>
    <w:rsid w:val="00650169"/>
    <w:rsid w:val="00650C1B"/>
    <w:rsid w:val="006530CB"/>
    <w:rsid w:val="0065350A"/>
    <w:rsid w:val="006544EB"/>
    <w:rsid w:val="006573EB"/>
    <w:rsid w:val="00662837"/>
    <w:rsid w:val="00670175"/>
    <w:rsid w:val="00672611"/>
    <w:rsid w:val="00673B53"/>
    <w:rsid w:val="00675DA4"/>
    <w:rsid w:val="00682043"/>
    <w:rsid w:val="006838E4"/>
    <w:rsid w:val="00687E73"/>
    <w:rsid w:val="006928EF"/>
    <w:rsid w:val="00692C96"/>
    <w:rsid w:val="006A782E"/>
    <w:rsid w:val="006B3BD4"/>
    <w:rsid w:val="006B5300"/>
    <w:rsid w:val="006B59FE"/>
    <w:rsid w:val="006C2F01"/>
    <w:rsid w:val="006C4D79"/>
    <w:rsid w:val="006C53E7"/>
    <w:rsid w:val="006C7913"/>
    <w:rsid w:val="006D0535"/>
    <w:rsid w:val="006D7898"/>
    <w:rsid w:val="006E137D"/>
    <w:rsid w:val="006F55C6"/>
    <w:rsid w:val="00704927"/>
    <w:rsid w:val="00715E38"/>
    <w:rsid w:val="00717E56"/>
    <w:rsid w:val="00731C18"/>
    <w:rsid w:val="00732331"/>
    <w:rsid w:val="00740293"/>
    <w:rsid w:val="0074242B"/>
    <w:rsid w:val="00742987"/>
    <w:rsid w:val="007440EF"/>
    <w:rsid w:val="0075178A"/>
    <w:rsid w:val="0075236F"/>
    <w:rsid w:val="00753241"/>
    <w:rsid w:val="00756528"/>
    <w:rsid w:val="007623F0"/>
    <w:rsid w:val="00767B54"/>
    <w:rsid w:val="00774DA2"/>
    <w:rsid w:val="00775EE4"/>
    <w:rsid w:val="007779CF"/>
    <w:rsid w:val="0078045A"/>
    <w:rsid w:val="00780C75"/>
    <w:rsid w:val="007905F8"/>
    <w:rsid w:val="00792288"/>
    <w:rsid w:val="007C2990"/>
    <w:rsid w:val="007D16E0"/>
    <w:rsid w:val="007D400B"/>
    <w:rsid w:val="007E3905"/>
    <w:rsid w:val="007E56A9"/>
    <w:rsid w:val="007E719C"/>
    <w:rsid w:val="00800B4F"/>
    <w:rsid w:val="00802A56"/>
    <w:rsid w:val="00802F36"/>
    <w:rsid w:val="0080732D"/>
    <w:rsid w:val="00812847"/>
    <w:rsid w:val="008128B3"/>
    <w:rsid w:val="008144C2"/>
    <w:rsid w:val="0082717A"/>
    <w:rsid w:val="00832448"/>
    <w:rsid w:val="00841700"/>
    <w:rsid w:val="0084382E"/>
    <w:rsid w:val="00854698"/>
    <w:rsid w:val="0085534E"/>
    <w:rsid w:val="00856A3F"/>
    <w:rsid w:val="008577C1"/>
    <w:rsid w:val="00860D72"/>
    <w:rsid w:val="00871E1D"/>
    <w:rsid w:val="008773A9"/>
    <w:rsid w:val="008A1E97"/>
    <w:rsid w:val="008A2B66"/>
    <w:rsid w:val="008A7862"/>
    <w:rsid w:val="008B1C44"/>
    <w:rsid w:val="008B2A67"/>
    <w:rsid w:val="008B3824"/>
    <w:rsid w:val="008B4890"/>
    <w:rsid w:val="008D6802"/>
    <w:rsid w:val="008E26C8"/>
    <w:rsid w:val="008E4EE3"/>
    <w:rsid w:val="008F6729"/>
    <w:rsid w:val="008F7EDA"/>
    <w:rsid w:val="00910386"/>
    <w:rsid w:val="0091213B"/>
    <w:rsid w:val="00912280"/>
    <w:rsid w:val="00912C88"/>
    <w:rsid w:val="00920A72"/>
    <w:rsid w:val="00921A25"/>
    <w:rsid w:val="009229C2"/>
    <w:rsid w:val="00936F2F"/>
    <w:rsid w:val="0094174B"/>
    <w:rsid w:val="0094357D"/>
    <w:rsid w:val="0094437B"/>
    <w:rsid w:val="00962EEC"/>
    <w:rsid w:val="00965012"/>
    <w:rsid w:val="00972938"/>
    <w:rsid w:val="00974C82"/>
    <w:rsid w:val="00981B56"/>
    <w:rsid w:val="00996DB9"/>
    <w:rsid w:val="009A09E5"/>
    <w:rsid w:val="009A1E7C"/>
    <w:rsid w:val="009B1EA6"/>
    <w:rsid w:val="009C319B"/>
    <w:rsid w:val="009C7332"/>
    <w:rsid w:val="009D5C2F"/>
    <w:rsid w:val="009E336C"/>
    <w:rsid w:val="009E5CA6"/>
    <w:rsid w:val="009E7C7E"/>
    <w:rsid w:val="009F0975"/>
    <w:rsid w:val="009F5D51"/>
    <w:rsid w:val="009F6DF8"/>
    <w:rsid w:val="00A052DF"/>
    <w:rsid w:val="00A1276C"/>
    <w:rsid w:val="00A15B18"/>
    <w:rsid w:val="00A15CFD"/>
    <w:rsid w:val="00A23E85"/>
    <w:rsid w:val="00A242EE"/>
    <w:rsid w:val="00A27338"/>
    <w:rsid w:val="00A3309D"/>
    <w:rsid w:val="00A3372B"/>
    <w:rsid w:val="00A34C9D"/>
    <w:rsid w:val="00A3680F"/>
    <w:rsid w:val="00A57F84"/>
    <w:rsid w:val="00A602CE"/>
    <w:rsid w:val="00A6225B"/>
    <w:rsid w:val="00A65297"/>
    <w:rsid w:val="00A66E1C"/>
    <w:rsid w:val="00A70F5F"/>
    <w:rsid w:val="00A717DD"/>
    <w:rsid w:val="00A80FAD"/>
    <w:rsid w:val="00A87743"/>
    <w:rsid w:val="00A87B0E"/>
    <w:rsid w:val="00A93AA7"/>
    <w:rsid w:val="00AA3B94"/>
    <w:rsid w:val="00AB3219"/>
    <w:rsid w:val="00AB5CE1"/>
    <w:rsid w:val="00AB6850"/>
    <w:rsid w:val="00AC1C27"/>
    <w:rsid w:val="00AC2A6F"/>
    <w:rsid w:val="00AC33AB"/>
    <w:rsid w:val="00AD2B93"/>
    <w:rsid w:val="00AD5D46"/>
    <w:rsid w:val="00AE155B"/>
    <w:rsid w:val="00AE4764"/>
    <w:rsid w:val="00AE49AB"/>
    <w:rsid w:val="00AE5B74"/>
    <w:rsid w:val="00AF22A0"/>
    <w:rsid w:val="00AF248B"/>
    <w:rsid w:val="00AF7361"/>
    <w:rsid w:val="00B0336D"/>
    <w:rsid w:val="00B050C6"/>
    <w:rsid w:val="00B05768"/>
    <w:rsid w:val="00B117F3"/>
    <w:rsid w:val="00B14C5B"/>
    <w:rsid w:val="00B14F13"/>
    <w:rsid w:val="00B224E4"/>
    <w:rsid w:val="00B31794"/>
    <w:rsid w:val="00B325DB"/>
    <w:rsid w:val="00B32E1A"/>
    <w:rsid w:val="00B36812"/>
    <w:rsid w:val="00B37C2C"/>
    <w:rsid w:val="00B50E84"/>
    <w:rsid w:val="00B52023"/>
    <w:rsid w:val="00B55912"/>
    <w:rsid w:val="00B610D1"/>
    <w:rsid w:val="00B66393"/>
    <w:rsid w:val="00B66EFC"/>
    <w:rsid w:val="00B75885"/>
    <w:rsid w:val="00B75EA3"/>
    <w:rsid w:val="00B81F0B"/>
    <w:rsid w:val="00BA010C"/>
    <w:rsid w:val="00BA1456"/>
    <w:rsid w:val="00BA1D45"/>
    <w:rsid w:val="00BA7B16"/>
    <w:rsid w:val="00BB10AA"/>
    <w:rsid w:val="00BB6E42"/>
    <w:rsid w:val="00BC0506"/>
    <w:rsid w:val="00BC2AAC"/>
    <w:rsid w:val="00BC315E"/>
    <w:rsid w:val="00BC4DEA"/>
    <w:rsid w:val="00BC525D"/>
    <w:rsid w:val="00BC6342"/>
    <w:rsid w:val="00BC7690"/>
    <w:rsid w:val="00BD4CBC"/>
    <w:rsid w:val="00BE0D15"/>
    <w:rsid w:val="00BE40D0"/>
    <w:rsid w:val="00C0163E"/>
    <w:rsid w:val="00C0698B"/>
    <w:rsid w:val="00C225A4"/>
    <w:rsid w:val="00C256A0"/>
    <w:rsid w:val="00C26475"/>
    <w:rsid w:val="00C30FA0"/>
    <w:rsid w:val="00C31B35"/>
    <w:rsid w:val="00C34C6E"/>
    <w:rsid w:val="00C35C25"/>
    <w:rsid w:val="00C453D2"/>
    <w:rsid w:val="00C45EEC"/>
    <w:rsid w:val="00C7223B"/>
    <w:rsid w:val="00C80DA3"/>
    <w:rsid w:val="00C8446B"/>
    <w:rsid w:val="00C86E93"/>
    <w:rsid w:val="00C87048"/>
    <w:rsid w:val="00CA120F"/>
    <w:rsid w:val="00CA2AEF"/>
    <w:rsid w:val="00CB0E6F"/>
    <w:rsid w:val="00CB3B3A"/>
    <w:rsid w:val="00CC25E1"/>
    <w:rsid w:val="00CC57CE"/>
    <w:rsid w:val="00CD0963"/>
    <w:rsid w:val="00CD0F84"/>
    <w:rsid w:val="00CD2700"/>
    <w:rsid w:val="00CE0EC0"/>
    <w:rsid w:val="00CE2209"/>
    <w:rsid w:val="00CE5EEB"/>
    <w:rsid w:val="00CE7D64"/>
    <w:rsid w:val="00CF49F9"/>
    <w:rsid w:val="00CF5B9D"/>
    <w:rsid w:val="00CF6381"/>
    <w:rsid w:val="00CF7EBC"/>
    <w:rsid w:val="00CF7F3B"/>
    <w:rsid w:val="00D00DFC"/>
    <w:rsid w:val="00D069E3"/>
    <w:rsid w:val="00D16651"/>
    <w:rsid w:val="00D23903"/>
    <w:rsid w:val="00D31129"/>
    <w:rsid w:val="00D314F0"/>
    <w:rsid w:val="00D31D5A"/>
    <w:rsid w:val="00D3613D"/>
    <w:rsid w:val="00D3733A"/>
    <w:rsid w:val="00D436E7"/>
    <w:rsid w:val="00D561A7"/>
    <w:rsid w:val="00D72380"/>
    <w:rsid w:val="00D72FD0"/>
    <w:rsid w:val="00D7402E"/>
    <w:rsid w:val="00D777F1"/>
    <w:rsid w:val="00D77868"/>
    <w:rsid w:val="00D821F1"/>
    <w:rsid w:val="00D82F3D"/>
    <w:rsid w:val="00D84DDD"/>
    <w:rsid w:val="00D96CFF"/>
    <w:rsid w:val="00DA14F0"/>
    <w:rsid w:val="00DA62F4"/>
    <w:rsid w:val="00DA65E4"/>
    <w:rsid w:val="00DB42DD"/>
    <w:rsid w:val="00DC2492"/>
    <w:rsid w:val="00DC6C69"/>
    <w:rsid w:val="00DC6E4F"/>
    <w:rsid w:val="00DC78FC"/>
    <w:rsid w:val="00DC7F44"/>
    <w:rsid w:val="00DD0D79"/>
    <w:rsid w:val="00DD191B"/>
    <w:rsid w:val="00DE58BE"/>
    <w:rsid w:val="00DE5C11"/>
    <w:rsid w:val="00DF1E91"/>
    <w:rsid w:val="00DF51CE"/>
    <w:rsid w:val="00E02009"/>
    <w:rsid w:val="00E07A69"/>
    <w:rsid w:val="00E07D1C"/>
    <w:rsid w:val="00E27639"/>
    <w:rsid w:val="00E32247"/>
    <w:rsid w:val="00E40464"/>
    <w:rsid w:val="00E42F6C"/>
    <w:rsid w:val="00E43E9C"/>
    <w:rsid w:val="00E50517"/>
    <w:rsid w:val="00E50AB0"/>
    <w:rsid w:val="00E52756"/>
    <w:rsid w:val="00E57C7A"/>
    <w:rsid w:val="00E61B55"/>
    <w:rsid w:val="00E62434"/>
    <w:rsid w:val="00E704B7"/>
    <w:rsid w:val="00E74915"/>
    <w:rsid w:val="00E756E3"/>
    <w:rsid w:val="00E77653"/>
    <w:rsid w:val="00E80EEC"/>
    <w:rsid w:val="00E824F4"/>
    <w:rsid w:val="00E87796"/>
    <w:rsid w:val="00EA4D87"/>
    <w:rsid w:val="00EC3AA9"/>
    <w:rsid w:val="00EC6F49"/>
    <w:rsid w:val="00EC71A7"/>
    <w:rsid w:val="00EC7360"/>
    <w:rsid w:val="00ED3C70"/>
    <w:rsid w:val="00EE16C1"/>
    <w:rsid w:val="00EE1C78"/>
    <w:rsid w:val="00EE352F"/>
    <w:rsid w:val="00F0366A"/>
    <w:rsid w:val="00F162DC"/>
    <w:rsid w:val="00F16D42"/>
    <w:rsid w:val="00F40930"/>
    <w:rsid w:val="00F466BF"/>
    <w:rsid w:val="00F4725E"/>
    <w:rsid w:val="00F50531"/>
    <w:rsid w:val="00F523BD"/>
    <w:rsid w:val="00F55195"/>
    <w:rsid w:val="00F607ED"/>
    <w:rsid w:val="00F61DF4"/>
    <w:rsid w:val="00F61FFA"/>
    <w:rsid w:val="00F629A4"/>
    <w:rsid w:val="00F635E5"/>
    <w:rsid w:val="00F75753"/>
    <w:rsid w:val="00F762CD"/>
    <w:rsid w:val="00F7722A"/>
    <w:rsid w:val="00FA3003"/>
    <w:rsid w:val="00FA4179"/>
    <w:rsid w:val="00FA77A6"/>
    <w:rsid w:val="00FC4158"/>
    <w:rsid w:val="00FF2869"/>
    <w:rsid w:val="00FF2D80"/>
    <w:rsid w:val="00FF3ACC"/>
    <w:rsid w:val="00FF6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B07"/>
  <w15:chartTrackingRefBased/>
  <w15:docId w15:val="{F7360A97-35CD-8144-B54A-BE2F94B8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96"/>
    <w:pPr>
      <w:spacing w:after="200" w:line="276" w:lineRule="auto"/>
    </w:pPr>
    <w:rPr>
      <w:rFonts w:ascii="Calibri" w:eastAsia="Calibri" w:hAnsi="Calibri" w:cs="Times New Roman"/>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C96"/>
    <w:pPr>
      <w:tabs>
        <w:tab w:val="center" w:pos="4680"/>
        <w:tab w:val="right" w:pos="9360"/>
      </w:tabs>
      <w:spacing w:after="0" w:line="240" w:lineRule="auto"/>
    </w:pPr>
    <w:rPr>
      <w:rFonts w:asciiTheme="minorHAnsi" w:eastAsiaTheme="minorHAnsi" w:hAnsiTheme="minorHAnsi" w:cstheme="minorBidi"/>
      <w:sz w:val="24"/>
      <w:szCs w:val="24"/>
      <w:lang w:val="en-CA"/>
    </w:rPr>
  </w:style>
  <w:style w:type="character" w:customStyle="1" w:styleId="HeaderChar">
    <w:name w:val="Header Char"/>
    <w:basedOn w:val="DefaultParagraphFont"/>
    <w:link w:val="Header"/>
    <w:uiPriority w:val="99"/>
    <w:rsid w:val="00692C96"/>
  </w:style>
  <w:style w:type="paragraph" w:styleId="Footer">
    <w:name w:val="footer"/>
    <w:basedOn w:val="Normal"/>
    <w:link w:val="FooterChar"/>
    <w:uiPriority w:val="99"/>
    <w:unhideWhenUsed/>
    <w:rsid w:val="00692C96"/>
    <w:pPr>
      <w:tabs>
        <w:tab w:val="center" w:pos="4680"/>
        <w:tab w:val="right" w:pos="9360"/>
      </w:tabs>
      <w:spacing w:after="0" w:line="240" w:lineRule="auto"/>
    </w:pPr>
    <w:rPr>
      <w:rFonts w:asciiTheme="minorHAnsi" w:eastAsiaTheme="minorHAnsi" w:hAnsiTheme="minorHAnsi" w:cstheme="minorBidi"/>
      <w:sz w:val="24"/>
      <w:szCs w:val="24"/>
      <w:lang w:val="en-CA"/>
    </w:rPr>
  </w:style>
  <w:style w:type="character" w:customStyle="1" w:styleId="FooterChar">
    <w:name w:val="Footer Char"/>
    <w:basedOn w:val="DefaultParagraphFont"/>
    <w:link w:val="Footer"/>
    <w:uiPriority w:val="99"/>
    <w:rsid w:val="00692C96"/>
  </w:style>
  <w:style w:type="character" w:styleId="CommentReference">
    <w:name w:val="annotation reference"/>
    <w:basedOn w:val="DefaultParagraphFont"/>
    <w:uiPriority w:val="99"/>
    <w:semiHidden/>
    <w:unhideWhenUsed/>
    <w:rsid w:val="008577C1"/>
    <w:rPr>
      <w:sz w:val="16"/>
      <w:szCs w:val="16"/>
    </w:rPr>
  </w:style>
  <w:style w:type="paragraph" w:styleId="CommentText">
    <w:name w:val="annotation text"/>
    <w:basedOn w:val="Normal"/>
    <w:link w:val="CommentTextChar"/>
    <w:uiPriority w:val="99"/>
    <w:semiHidden/>
    <w:unhideWhenUsed/>
    <w:rsid w:val="008577C1"/>
    <w:pPr>
      <w:spacing w:line="240" w:lineRule="auto"/>
    </w:pPr>
    <w:rPr>
      <w:sz w:val="20"/>
      <w:szCs w:val="20"/>
    </w:rPr>
  </w:style>
  <w:style w:type="character" w:customStyle="1" w:styleId="CommentTextChar">
    <w:name w:val="Comment Text Char"/>
    <w:basedOn w:val="DefaultParagraphFont"/>
    <w:link w:val="CommentText"/>
    <w:uiPriority w:val="99"/>
    <w:semiHidden/>
    <w:rsid w:val="008577C1"/>
    <w:rPr>
      <w:rFonts w:ascii="Calibri" w:eastAsia="Calibri" w:hAnsi="Calibri" w:cs="Times New Roman"/>
      <w:sz w:val="20"/>
      <w:szCs w:val="20"/>
      <w:lang w:val="el-GR"/>
    </w:rPr>
  </w:style>
  <w:style w:type="paragraph" w:styleId="CommentSubject">
    <w:name w:val="annotation subject"/>
    <w:basedOn w:val="CommentText"/>
    <w:next w:val="CommentText"/>
    <w:link w:val="CommentSubjectChar"/>
    <w:uiPriority w:val="99"/>
    <w:semiHidden/>
    <w:unhideWhenUsed/>
    <w:rsid w:val="008577C1"/>
    <w:rPr>
      <w:b/>
      <w:bCs/>
    </w:rPr>
  </w:style>
  <w:style w:type="character" w:customStyle="1" w:styleId="CommentSubjectChar">
    <w:name w:val="Comment Subject Char"/>
    <w:basedOn w:val="CommentTextChar"/>
    <w:link w:val="CommentSubject"/>
    <w:uiPriority w:val="99"/>
    <w:semiHidden/>
    <w:rsid w:val="008577C1"/>
    <w:rPr>
      <w:rFonts w:ascii="Calibri" w:eastAsia="Calibri" w:hAnsi="Calibri" w:cs="Times New Roman"/>
      <w:b/>
      <w:bCs/>
      <w:sz w:val="20"/>
      <w:szCs w:val="20"/>
      <w:lang w:val="el-GR"/>
    </w:rPr>
  </w:style>
  <w:style w:type="paragraph" w:styleId="Revision">
    <w:name w:val="Revision"/>
    <w:hidden/>
    <w:uiPriority w:val="99"/>
    <w:semiHidden/>
    <w:rsid w:val="000B50E8"/>
    <w:rPr>
      <w:rFonts w:ascii="Calibri" w:eastAsia="Calibri" w:hAnsi="Calibri" w:cs="Times New Roman"/>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5921">
      <w:bodyDiv w:val="1"/>
      <w:marLeft w:val="0"/>
      <w:marRight w:val="0"/>
      <w:marTop w:val="0"/>
      <w:marBottom w:val="0"/>
      <w:divBdr>
        <w:top w:val="none" w:sz="0" w:space="0" w:color="auto"/>
        <w:left w:val="none" w:sz="0" w:space="0" w:color="auto"/>
        <w:bottom w:val="none" w:sz="0" w:space="0" w:color="auto"/>
        <w:right w:val="none" w:sz="0" w:space="0" w:color="auto"/>
      </w:divBdr>
    </w:div>
    <w:div w:id="580605773">
      <w:bodyDiv w:val="1"/>
      <w:marLeft w:val="0"/>
      <w:marRight w:val="0"/>
      <w:marTop w:val="0"/>
      <w:marBottom w:val="0"/>
      <w:divBdr>
        <w:top w:val="none" w:sz="0" w:space="0" w:color="auto"/>
        <w:left w:val="none" w:sz="0" w:space="0" w:color="auto"/>
        <w:bottom w:val="none" w:sz="0" w:space="0" w:color="auto"/>
        <w:right w:val="none" w:sz="0" w:space="0" w:color="auto"/>
      </w:divBdr>
    </w:div>
    <w:div w:id="986283266">
      <w:bodyDiv w:val="1"/>
      <w:marLeft w:val="0"/>
      <w:marRight w:val="0"/>
      <w:marTop w:val="0"/>
      <w:marBottom w:val="0"/>
      <w:divBdr>
        <w:top w:val="none" w:sz="0" w:space="0" w:color="auto"/>
        <w:left w:val="none" w:sz="0" w:space="0" w:color="auto"/>
        <w:bottom w:val="none" w:sz="0" w:space="0" w:color="auto"/>
        <w:right w:val="none" w:sz="0" w:space="0" w:color="auto"/>
      </w:divBdr>
    </w:div>
    <w:div w:id="1000080555">
      <w:bodyDiv w:val="1"/>
      <w:marLeft w:val="0"/>
      <w:marRight w:val="0"/>
      <w:marTop w:val="0"/>
      <w:marBottom w:val="0"/>
      <w:divBdr>
        <w:top w:val="none" w:sz="0" w:space="0" w:color="auto"/>
        <w:left w:val="none" w:sz="0" w:space="0" w:color="auto"/>
        <w:bottom w:val="none" w:sz="0" w:space="0" w:color="auto"/>
        <w:right w:val="none" w:sz="0" w:space="0" w:color="auto"/>
      </w:divBdr>
    </w:div>
    <w:div w:id="1074812418">
      <w:bodyDiv w:val="1"/>
      <w:marLeft w:val="0"/>
      <w:marRight w:val="0"/>
      <w:marTop w:val="0"/>
      <w:marBottom w:val="0"/>
      <w:divBdr>
        <w:top w:val="none" w:sz="0" w:space="0" w:color="auto"/>
        <w:left w:val="none" w:sz="0" w:space="0" w:color="auto"/>
        <w:bottom w:val="none" w:sz="0" w:space="0" w:color="auto"/>
        <w:right w:val="none" w:sz="0" w:space="0" w:color="auto"/>
      </w:divBdr>
    </w:div>
    <w:div w:id="1293750683">
      <w:bodyDiv w:val="1"/>
      <w:marLeft w:val="0"/>
      <w:marRight w:val="0"/>
      <w:marTop w:val="0"/>
      <w:marBottom w:val="0"/>
      <w:divBdr>
        <w:top w:val="none" w:sz="0" w:space="0" w:color="auto"/>
        <w:left w:val="none" w:sz="0" w:space="0" w:color="auto"/>
        <w:bottom w:val="none" w:sz="0" w:space="0" w:color="auto"/>
        <w:right w:val="none" w:sz="0" w:space="0" w:color="auto"/>
      </w:divBdr>
    </w:div>
    <w:div w:id="1296837279">
      <w:bodyDiv w:val="1"/>
      <w:marLeft w:val="0"/>
      <w:marRight w:val="0"/>
      <w:marTop w:val="0"/>
      <w:marBottom w:val="0"/>
      <w:divBdr>
        <w:top w:val="none" w:sz="0" w:space="0" w:color="auto"/>
        <w:left w:val="none" w:sz="0" w:space="0" w:color="auto"/>
        <w:bottom w:val="none" w:sz="0" w:space="0" w:color="auto"/>
        <w:right w:val="none" w:sz="0" w:space="0" w:color="auto"/>
      </w:divBdr>
    </w:div>
    <w:div w:id="13338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97E4-5D2A-2D4F-94E3-F034A669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Bobos</dc:creator>
  <cp:keywords/>
  <dc:description/>
  <cp:lastModifiedBy>joy macdermid</cp:lastModifiedBy>
  <cp:revision>2</cp:revision>
  <dcterms:created xsi:type="dcterms:W3CDTF">2022-03-08T12:45:00Z</dcterms:created>
  <dcterms:modified xsi:type="dcterms:W3CDTF">2022-03-08T12:45:00Z</dcterms:modified>
</cp:coreProperties>
</file>