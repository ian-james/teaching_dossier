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E0CAD" w14:textId="77777777" w:rsidR="009B7AF9" w:rsidRPr="004D1F9B" w:rsidRDefault="009B7AF9" w:rsidP="009B7AF9">
      <w:pPr>
        <w:spacing w:after="0" w:line="240" w:lineRule="auto"/>
        <w:jc w:val="center"/>
        <w:rPr>
          <w:rFonts w:ascii="Times New Roman" w:hAnsi="Times New Roman"/>
          <w:b/>
          <w:sz w:val="24"/>
          <w:szCs w:val="24"/>
          <w:lang w:val="en-US"/>
        </w:rPr>
      </w:pPr>
      <w:r w:rsidRPr="004D1F9B">
        <w:rPr>
          <w:rFonts w:ascii="Times New Roman" w:hAnsi="Times New Roman"/>
          <w:b/>
          <w:sz w:val="24"/>
          <w:szCs w:val="24"/>
          <w:lang w:val="en-US"/>
        </w:rPr>
        <w:t>Research Statement</w:t>
      </w:r>
    </w:p>
    <w:p w14:paraId="68092B14" w14:textId="77777777" w:rsidR="009B7AF9" w:rsidRPr="004D1F9B" w:rsidRDefault="009B7AF9" w:rsidP="009B7AF9">
      <w:pPr>
        <w:spacing w:after="0" w:line="240" w:lineRule="auto"/>
        <w:jc w:val="center"/>
        <w:rPr>
          <w:rFonts w:ascii="Times New Roman" w:hAnsi="Times New Roman"/>
          <w:b/>
          <w:sz w:val="24"/>
          <w:szCs w:val="24"/>
          <w:lang w:val="en-US"/>
        </w:rPr>
      </w:pPr>
      <w:r w:rsidRPr="004D1F9B">
        <w:rPr>
          <w:rFonts w:ascii="Times New Roman" w:hAnsi="Times New Roman"/>
          <w:noProof/>
          <w:sz w:val="24"/>
          <w:szCs w:val="24"/>
        </w:rPr>
        <mc:AlternateContent>
          <mc:Choice Requires="wps">
            <w:drawing>
              <wp:anchor distT="0" distB="0" distL="114300" distR="114300" simplePos="0" relativeHeight="251659264" behindDoc="0" locked="0" layoutInCell="1" allowOverlap="1" wp14:anchorId="5DB8A417" wp14:editId="0F7BFA6C">
                <wp:simplePos x="0" y="0"/>
                <wp:positionH relativeFrom="margin">
                  <wp:posOffset>0</wp:posOffset>
                </wp:positionH>
                <wp:positionV relativeFrom="paragraph">
                  <wp:posOffset>85090</wp:posOffset>
                </wp:positionV>
                <wp:extent cx="6410325" cy="19050"/>
                <wp:effectExtent l="0" t="0" r="28575" b="19050"/>
                <wp:wrapNone/>
                <wp:docPr id="4" name="Straight Connector 4"/>
                <wp:cNvGraphicFramePr/>
                <a:graphic xmlns:a="http://schemas.openxmlformats.org/drawingml/2006/main">
                  <a:graphicData uri="http://schemas.microsoft.com/office/word/2010/wordprocessingShape">
                    <wps:wsp>
                      <wps:cNvCnPr/>
                      <wps:spPr>
                        <a:xfrm>
                          <a:off x="0" y="0"/>
                          <a:ext cx="6410325" cy="19050"/>
                        </a:xfrm>
                        <a:prstGeom prst="line">
                          <a:avLst/>
                        </a:prstGeom>
                        <a:ln w="1905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23331E11">
              <v:line id="Straight Connector 4"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365f91 [2404]" strokeweight="1.5pt" from="0,6.7pt" to="504.75pt,8.2pt" w14:anchorId="0AEB957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">
                <w10:wrap anchorx="margin"/>
              </v:line>
            </w:pict>
          </mc:Fallback>
        </mc:AlternateContent>
      </w:r>
    </w:p>
    <w:p w14:paraId="568FBCD3" w14:textId="6027BE76" w:rsidR="00C85BA2" w:rsidRPr="004D1F9B" w:rsidRDefault="4771A0FD" w:rsidP="00C85BA2">
      <w:pPr>
        <w:spacing w:after="0"/>
        <w:ind w:firstLine="720"/>
        <w:jc w:val="both"/>
        <w:rPr>
          <w:rFonts w:ascii="Times New Roman" w:hAnsi="Times New Roman"/>
          <w:sz w:val="24"/>
          <w:szCs w:val="24"/>
          <w:lang w:val="en-CA"/>
        </w:rPr>
      </w:pPr>
      <w:r w:rsidRPr="4771A0FD">
        <w:rPr>
          <w:rFonts w:ascii="Times New Roman" w:hAnsi="Times New Roman"/>
          <w:sz w:val="24"/>
          <w:szCs w:val="24"/>
          <w:lang w:val="en-CA"/>
        </w:rPr>
        <w:t xml:space="preserve">As a clinician, I </w:t>
      </w:r>
      <w:r w:rsidR="001F6FC0">
        <w:rPr>
          <w:rFonts w:ascii="Times New Roman" w:hAnsi="Times New Roman"/>
          <w:sz w:val="24"/>
          <w:szCs w:val="24"/>
          <w:lang w:val="en-CA"/>
        </w:rPr>
        <w:t xml:space="preserve">have </w:t>
      </w:r>
      <w:r w:rsidRPr="4771A0FD">
        <w:rPr>
          <w:rFonts w:ascii="Times New Roman" w:hAnsi="Times New Roman"/>
          <w:sz w:val="24"/>
          <w:szCs w:val="24"/>
          <w:lang w:val="en-CA"/>
        </w:rPr>
        <w:t xml:space="preserve">observed </w:t>
      </w:r>
      <w:r w:rsidR="001F6FC0">
        <w:rPr>
          <w:rFonts w:ascii="Times New Roman" w:hAnsi="Times New Roman"/>
          <w:sz w:val="24"/>
          <w:szCs w:val="24"/>
          <w:lang w:val="en-CA"/>
        </w:rPr>
        <w:t xml:space="preserve">several </w:t>
      </w:r>
      <w:r w:rsidRPr="4771A0FD">
        <w:rPr>
          <w:rFonts w:ascii="Times New Roman" w:hAnsi="Times New Roman"/>
          <w:sz w:val="24"/>
          <w:szCs w:val="24"/>
          <w:lang w:val="en-CA"/>
        </w:rPr>
        <w:t>gaps between common practice patterns and research evidence. I also observed that new interventions were often introduced and taken up with great enthusiasm</w:t>
      </w:r>
      <w:r w:rsidR="001F6FC0">
        <w:rPr>
          <w:rFonts w:ascii="Times New Roman" w:hAnsi="Times New Roman"/>
          <w:sz w:val="24"/>
          <w:szCs w:val="24"/>
          <w:lang w:val="en-CA"/>
        </w:rPr>
        <w:t>, but</w:t>
      </w:r>
      <w:r w:rsidRPr="4771A0FD">
        <w:rPr>
          <w:rFonts w:ascii="Times New Roman" w:hAnsi="Times New Roman"/>
          <w:sz w:val="24"/>
          <w:szCs w:val="24"/>
          <w:lang w:val="en-CA"/>
        </w:rPr>
        <w:t xml:space="preserve"> with little clarity on the mechanisms, or rigorous trials to show effectiveness. This motivated my interest in high quality research design and analytical methods to rigorously evaluate </w:t>
      </w:r>
      <w:r w:rsidR="00824C98">
        <w:rPr>
          <w:rFonts w:ascii="Times New Roman" w:hAnsi="Times New Roman"/>
          <w:sz w:val="24"/>
          <w:szCs w:val="24"/>
          <w:lang w:val="en-CA"/>
        </w:rPr>
        <w:t>mobility and activity</w:t>
      </w:r>
      <w:r w:rsidRPr="4771A0FD">
        <w:rPr>
          <w:rFonts w:ascii="Times New Roman" w:hAnsi="Times New Roman"/>
          <w:sz w:val="24"/>
          <w:szCs w:val="24"/>
          <w:lang w:val="en-CA"/>
        </w:rPr>
        <w:t xml:space="preserve"> interventions and outcomes to address important research questions in healthcare. I selected a training pathway to provide the skills and experiences to achieve this goal. My clinical experience is in the field of </w:t>
      </w:r>
      <w:r w:rsidR="009D1CCE">
        <w:rPr>
          <w:rFonts w:ascii="Times New Roman" w:hAnsi="Times New Roman"/>
          <w:sz w:val="24"/>
          <w:szCs w:val="24"/>
          <w:lang w:val="en-CA"/>
        </w:rPr>
        <w:t>musculoskeletal health</w:t>
      </w:r>
      <w:r w:rsidRPr="4771A0FD">
        <w:rPr>
          <w:rFonts w:ascii="Times New Roman" w:hAnsi="Times New Roman"/>
          <w:sz w:val="24"/>
          <w:szCs w:val="24"/>
          <w:lang w:val="en-CA"/>
        </w:rPr>
        <w:t xml:space="preserve">, with a focus on exercise, activity modification and complex multimodal interventions that improve </w:t>
      </w:r>
      <w:r w:rsidR="00764520">
        <w:rPr>
          <w:rFonts w:ascii="Times New Roman" w:hAnsi="Times New Roman"/>
          <w:sz w:val="24"/>
          <w:szCs w:val="24"/>
          <w:lang w:val="en-CA"/>
        </w:rPr>
        <w:t>physical and mental</w:t>
      </w:r>
      <w:r w:rsidRPr="4771A0FD">
        <w:rPr>
          <w:rFonts w:ascii="Times New Roman" w:hAnsi="Times New Roman"/>
          <w:sz w:val="24"/>
          <w:szCs w:val="24"/>
          <w:lang w:val="en-CA"/>
        </w:rPr>
        <w:t xml:space="preserve"> health. More recently, my focus has shifted to include pandemic public health issues. Crosscutting methodological themes in my work include evidence synthesis, design and conduct of clinical trials, clinical measurement methods and the use of regression models to assess prognosis and treatment effectiveness. </w:t>
      </w:r>
    </w:p>
    <w:p w14:paraId="07CED40A" w14:textId="47B699C4" w:rsidR="00C85BA2" w:rsidRPr="004D1F9B" w:rsidRDefault="00C85BA2" w:rsidP="008E05EB">
      <w:pPr>
        <w:spacing w:after="0"/>
        <w:ind w:firstLine="720"/>
        <w:jc w:val="both"/>
        <w:rPr>
          <w:rFonts w:ascii="Times New Roman" w:hAnsi="Times New Roman"/>
          <w:sz w:val="24"/>
          <w:szCs w:val="24"/>
          <w:lang w:val="en-CA"/>
        </w:rPr>
      </w:pPr>
      <w:r w:rsidRPr="004D1F9B">
        <w:rPr>
          <w:rFonts w:ascii="Times New Roman" w:hAnsi="Times New Roman"/>
          <w:sz w:val="24"/>
          <w:szCs w:val="24"/>
          <w:lang w:val="en-CA"/>
        </w:rPr>
        <w:t>During my Ph.D. training</w:t>
      </w:r>
      <w:r w:rsidR="002914E2">
        <w:rPr>
          <w:rFonts w:ascii="Times New Roman" w:hAnsi="Times New Roman"/>
          <w:sz w:val="24"/>
          <w:szCs w:val="24"/>
          <w:lang w:val="en-CA"/>
        </w:rPr>
        <w:t xml:space="preserve"> </w:t>
      </w:r>
      <w:r w:rsidRPr="004D1F9B">
        <w:rPr>
          <w:rFonts w:ascii="Times New Roman" w:hAnsi="Times New Roman"/>
          <w:sz w:val="24"/>
          <w:szCs w:val="24"/>
          <w:lang w:val="en-CA"/>
        </w:rPr>
        <w:t xml:space="preserve">I gained </w:t>
      </w:r>
      <w:del w:id="0" w:author="joy macdermid" w:date="2022-03-09T20:17:00Z">
        <w:r w:rsidRPr="004D1F9B" w:rsidDel="00413251">
          <w:rPr>
            <w:rFonts w:ascii="Times New Roman" w:hAnsi="Times New Roman"/>
            <w:sz w:val="24"/>
            <w:szCs w:val="24"/>
            <w:lang w:val="en-CA"/>
          </w:rPr>
          <w:delText>in</w:delText>
        </w:r>
      </w:del>
      <w:r w:rsidRPr="004D1F9B">
        <w:rPr>
          <w:rFonts w:ascii="Times New Roman" w:hAnsi="Times New Roman"/>
          <w:sz w:val="24"/>
          <w:szCs w:val="24"/>
          <w:lang w:val="en-CA"/>
        </w:rPr>
        <w:t xml:space="preserve">valuable experience </w:t>
      </w:r>
      <w:r w:rsidR="009D4501" w:rsidRPr="004D1F9B">
        <w:rPr>
          <w:rFonts w:ascii="Times New Roman" w:hAnsi="Times New Roman"/>
          <w:sz w:val="24"/>
          <w:szCs w:val="24"/>
          <w:lang w:val="en-CA"/>
        </w:rPr>
        <w:t xml:space="preserve">in </w:t>
      </w:r>
      <w:r w:rsidR="00042B3C" w:rsidRPr="004D1F9B">
        <w:rPr>
          <w:rFonts w:ascii="Times New Roman" w:hAnsi="Times New Roman"/>
          <w:sz w:val="24"/>
          <w:szCs w:val="24"/>
          <w:lang w:val="en-CA"/>
        </w:rPr>
        <w:t xml:space="preserve">patient </w:t>
      </w:r>
      <w:r w:rsidR="00F2289B" w:rsidRPr="004D1F9B">
        <w:rPr>
          <w:rFonts w:ascii="Times New Roman" w:hAnsi="Times New Roman"/>
          <w:sz w:val="24"/>
          <w:szCs w:val="24"/>
          <w:lang w:val="en-CA"/>
        </w:rPr>
        <w:t>engagement and</w:t>
      </w:r>
      <w:r w:rsidR="00042B3C" w:rsidRPr="004D1F9B">
        <w:rPr>
          <w:rFonts w:ascii="Times New Roman" w:hAnsi="Times New Roman"/>
          <w:sz w:val="24"/>
          <w:szCs w:val="24"/>
          <w:lang w:val="en-CA"/>
        </w:rPr>
        <w:t xml:space="preserve"> </w:t>
      </w:r>
      <w:r w:rsidR="009D4501" w:rsidRPr="004D1F9B">
        <w:rPr>
          <w:rFonts w:ascii="Times New Roman" w:hAnsi="Times New Roman"/>
          <w:sz w:val="24"/>
          <w:szCs w:val="24"/>
          <w:lang w:val="en-CA"/>
        </w:rPr>
        <w:t xml:space="preserve">learned </w:t>
      </w:r>
      <w:r w:rsidRPr="004D1F9B">
        <w:rPr>
          <w:rFonts w:ascii="Times New Roman" w:hAnsi="Times New Roman"/>
          <w:sz w:val="24"/>
          <w:szCs w:val="24"/>
          <w:lang w:val="en-CA"/>
        </w:rPr>
        <w:t>numerous scientific techniques</w:t>
      </w:r>
      <w:r w:rsidR="009D4501" w:rsidRPr="004D1F9B">
        <w:rPr>
          <w:rFonts w:ascii="Times New Roman" w:hAnsi="Times New Roman"/>
          <w:sz w:val="24"/>
          <w:szCs w:val="24"/>
          <w:lang w:val="en-CA"/>
        </w:rPr>
        <w:t xml:space="preserve"> including </w:t>
      </w:r>
      <w:r w:rsidR="00764520">
        <w:rPr>
          <w:rFonts w:ascii="Times New Roman" w:hAnsi="Times New Roman"/>
          <w:sz w:val="24"/>
          <w:szCs w:val="24"/>
          <w:lang w:val="en-CA"/>
        </w:rPr>
        <w:t xml:space="preserve">advanced </w:t>
      </w:r>
      <w:r w:rsidRPr="004D1F9B">
        <w:rPr>
          <w:rFonts w:ascii="Times New Roman" w:hAnsi="Times New Roman"/>
          <w:sz w:val="24"/>
          <w:szCs w:val="24"/>
          <w:lang w:val="en-CA"/>
        </w:rPr>
        <w:t>evidence synthesis</w:t>
      </w:r>
      <w:r w:rsidR="00042B3C" w:rsidRPr="004D1F9B">
        <w:rPr>
          <w:rFonts w:ascii="Times New Roman" w:hAnsi="Times New Roman"/>
          <w:sz w:val="24"/>
          <w:szCs w:val="24"/>
          <w:lang w:val="en-CA"/>
        </w:rPr>
        <w:t xml:space="preserve">, trial/cohort </w:t>
      </w:r>
      <w:r w:rsidR="00F2289B" w:rsidRPr="004D1F9B">
        <w:rPr>
          <w:rFonts w:ascii="Times New Roman" w:hAnsi="Times New Roman"/>
          <w:sz w:val="24"/>
          <w:szCs w:val="24"/>
          <w:lang w:val="en-CA"/>
        </w:rPr>
        <w:t>design, and</w:t>
      </w:r>
      <w:r w:rsidR="009D4501" w:rsidRPr="004D1F9B">
        <w:rPr>
          <w:rFonts w:ascii="Times New Roman" w:hAnsi="Times New Roman"/>
          <w:sz w:val="24"/>
          <w:szCs w:val="24"/>
          <w:lang w:val="en-CA"/>
        </w:rPr>
        <w:t xml:space="preserve"> </w:t>
      </w:r>
      <w:r w:rsidR="00042B3C" w:rsidRPr="004D1F9B">
        <w:rPr>
          <w:rFonts w:ascii="Times New Roman" w:hAnsi="Times New Roman"/>
          <w:sz w:val="24"/>
          <w:szCs w:val="24"/>
          <w:lang w:val="en-CA"/>
        </w:rPr>
        <w:t>advanced analytical techniques</w:t>
      </w:r>
      <w:r w:rsidR="00A274D9">
        <w:rPr>
          <w:rFonts w:ascii="Times New Roman" w:hAnsi="Times New Roman"/>
          <w:sz w:val="24"/>
          <w:szCs w:val="24"/>
          <w:lang w:val="en-CA"/>
        </w:rPr>
        <w:t>.</w:t>
      </w:r>
      <w:r w:rsidR="00042B3C" w:rsidRPr="004D1F9B">
        <w:rPr>
          <w:rFonts w:ascii="Times New Roman" w:hAnsi="Times New Roman"/>
          <w:sz w:val="24"/>
          <w:szCs w:val="24"/>
          <w:lang w:val="en-CA"/>
        </w:rPr>
        <w:t xml:space="preserve"> I have</w:t>
      </w:r>
      <w:r w:rsidRPr="004D1F9B">
        <w:rPr>
          <w:rFonts w:ascii="Times New Roman" w:hAnsi="Times New Roman"/>
          <w:sz w:val="24"/>
          <w:szCs w:val="24"/>
          <w:lang w:val="en-CA"/>
        </w:rPr>
        <w:t xml:space="preserve"> </w:t>
      </w:r>
      <w:r w:rsidR="00F2289B" w:rsidRPr="004D1F9B">
        <w:rPr>
          <w:rFonts w:ascii="Times New Roman" w:hAnsi="Times New Roman"/>
          <w:sz w:val="24"/>
          <w:szCs w:val="24"/>
          <w:lang w:val="en-CA"/>
        </w:rPr>
        <w:t>developed collaborations</w:t>
      </w:r>
      <w:r w:rsidR="00824C98">
        <w:rPr>
          <w:rFonts w:ascii="Times New Roman" w:hAnsi="Times New Roman"/>
          <w:sz w:val="24"/>
          <w:szCs w:val="24"/>
          <w:lang w:val="en-CA"/>
        </w:rPr>
        <w:t xml:space="preserve"> and strong partnerships</w:t>
      </w:r>
      <w:r w:rsidR="00764520">
        <w:rPr>
          <w:rFonts w:ascii="Times New Roman" w:hAnsi="Times New Roman"/>
          <w:sz w:val="24"/>
          <w:szCs w:val="24"/>
          <w:lang w:val="en-CA"/>
        </w:rPr>
        <w:t xml:space="preserve"> in </w:t>
      </w:r>
      <w:r w:rsidR="004477F4">
        <w:rPr>
          <w:rFonts w:ascii="Times New Roman" w:hAnsi="Times New Roman"/>
          <w:sz w:val="24"/>
          <w:szCs w:val="24"/>
          <w:lang w:val="en-CA"/>
        </w:rPr>
        <w:t xml:space="preserve">Australia, </w:t>
      </w:r>
      <w:r w:rsidR="00764520">
        <w:rPr>
          <w:rFonts w:ascii="Times New Roman" w:hAnsi="Times New Roman"/>
          <w:sz w:val="24"/>
          <w:szCs w:val="24"/>
          <w:lang w:val="en-CA"/>
        </w:rPr>
        <w:t xml:space="preserve">Canada, </w:t>
      </w:r>
      <w:r w:rsidR="004477F4">
        <w:rPr>
          <w:rFonts w:ascii="Times New Roman" w:hAnsi="Times New Roman"/>
          <w:sz w:val="24"/>
          <w:szCs w:val="24"/>
          <w:lang w:val="en-CA"/>
        </w:rPr>
        <w:t>USA,</w:t>
      </w:r>
      <w:r w:rsidR="00764520">
        <w:rPr>
          <w:rFonts w:ascii="Times New Roman" w:hAnsi="Times New Roman"/>
          <w:sz w:val="24"/>
          <w:szCs w:val="24"/>
          <w:lang w:val="en-CA"/>
        </w:rPr>
        <w:t xml:space="preserve"> and Europe</w:t>
      </w:r>
      <w:r w:rsidRPr="004D1F9B">
        <w:rPr>
          <w:rFonts w:ascii="Times New Roman" w:hAnsi="Times New Roman"/>
          <w:sz w:val="24"/>
          <w:szCs w:val="24"/>
          <w:lang w:val="en-CA"/>
        </w:rPr>
        <w:t xml:space="preserve"> with researchers from different fields</w:t>
      </w:r>
      <w:r w:rsidR="009D4501" w:rsidRPr="004D1F9B">
        <w:rPr>
          <w:rFonts w:ascii="Times New Roman" w:hAnsi="Times New Roman"/>
          <w:sz w:val="24"/>
          <w:szCs w:val="24"/>
          <w:lang w:val="en-CA"/>
        </w:rPr>
        <w:t xml:space="preserve">. I </w:t>
      </w:r>
      <w:r w:rsidR="00042B3C" w:rsidRPr="004D1F9B">
        <w:rPr>
          <w:rFonts w:ascii="Times New Roman" w:hAnsi="Times New Roman"/>
          <w:sz w:val="24"/>
          <w:szCs w:val="24"/>
          <w:lang w:val="en-CA"/>
        </w:rPr>
        <w:t>will leverage</w:t>
      </w:r>
      <w:r w:rsidR="009D4501" w:rsidRPr="004D1F9B">
        <w:rPr>
          <w:rFonts w:ascii="Times New Roman" w:hAnsi="Times New Roman"/>
          <w:sz w:val="24"/>
          <w:szCs w:val="24"/>
          <w:lang w:val="en-CA"/>
        </w:rPr>
        <w:t xml:space="preserve"> and expand these collaborations </w:t>
      </w:r>
      <w:r w:rsidR="00764520">
        <w:rPr>
          <w:rFonts w:ascii="Times New Roman" w:hAnsi="Times New Roman"/>
          <w:sz w:val="24"/>
          <w:szCs w:val="24"/>
          <w:lang w:val="en-CA"/>
        </w:rPr>
        <w:t>if I am</w:t>
      </w:r>
      <w:r w:rsidR="00F2289B" w:rsidRPr="004D1F9B">
        <w:rPr>
          <w:rFonts w:ascii="Times New Roman" w:hAnsi="Times New Roman"/>
          <w:sz w:val="24"/>
          <w:szCs w:val="24"/>
          <w:lang w:val="en-CA"/>
        </w:rPr>
        <w:t xml:space="preserve"> </w:t>
      </w:r>
      <w:r w:rsidR="005F2CD8" w:rsidRPr="004D1F9B">
        <w:rPr>
          <w:rFonts w:ascii="Times New Roman" w:hAnsi="Times New Roman"/>
          <w:sz w:val="24"/>
          <w:szCs w:val="24"/>
          <w:lang w:val="en-CA"/>
        </w:rPr>
        <w:t>successful in</w:t>
      </w:r>
      <w:r w:rsidR="00042B3C" w:rsidRPr="004D1F9B">
        <w:rPr>
          <w:rFonts w:ascii="Times New Roman" w:hAnsi="Times New Roman"/>
          <w:sz w:val="24"/>
          <w:szCs w:val="24"/>
          <w:lang w:val="en-CA"/>
        </w:rPr>
        <w:t xml:space="preserve"> achieving a faculty position at</w:t>
      </w:r>
      <w:r w:rsidR="005A6154">
        <w:rPr>
          <w:rFonts w:ascii="Times New Roman" w:hAnsi="Times New Roman"/>
          <w:sz w:val="24"/>
          <w:szCs w:val="24"/>
          <w:lang w:val="en-CA"/>
        </w:rPr>
        <w:t xml:space="preserve"> </w:t>
      </w:r>
      <w:r w:rsidR="009D1CCE">
        <w:rPr>
          <w:rFonts w:ascii="Times New Roman" w:hAnsi="Times New Roman"/>
          <w:sz w:val="24"/>
          <w:szCs w:val="24"/>
          <w:lang w:val="en-CA"/>
        </w:rPr>
        <w:t>Western</w:t>
      </w:r>
      <w:r w:rsidR="008E05EB">
        <w:rPr>
          <w:rFonts w:ascii="Times New Roman" w:hAnsi="Times New Roman"/>
          <w:sz w:val="24"/>
          <w:szCs w:val="24"/>
          <w:lang w:val="en-CA"/>
        </w:rPr>
        <w:t xml:space="preserve"> </w:t>
      </w:r>
      <w:r w:rsidR="00DF322D">
        <w:rPr>
          <w:rFonts w:ascii="Times New Roman" w:hAnsi="Times New Roman"/>
          <w:sz w:val="24"/>
          <w:szCs w:val="24"/>
          <w:lang w:val="en-CA"/>
        </w:rPr>
        <w:t>University</w:t>
      </w:r>
      <w:r w:rsidRPr="004D1F9B">
        <w:rPr>
          <w:rFonts w:ascii="Times New Roman" w:hAnsi="Times New Roman"/>
          <w:sz w:val="24"/>
          <w:szCs w:val="24"/>
          <w:lang w:val="en-CA"/>
        </w:rPr>
        <w:t>.</w:t>
      </w:r>
      <w:r w:rsidR="00042B3C" w:rsidRPr="004D1F9B">
        <w:rPr>
          <w:rFonts w:ascii="Times New Roman" w:hAnsi="Times New Roman"/>
          <w:sz w:val="24"/>
          <w:szCs w:val="24"/>
          <w:lang w:val="en-CA"/>
        </w:rPr>
        <w:t xml:space="preserve"> </w:t>
      </w:r>
      <w:r w:rsidR="009D4501" w:rsidRPr="004D1F9B">
        <w:rPr>
          <w:rFonts w:ascii="Times New Roman" w:hAnsi="Times New Roman"/>
          <w:sz w:val="24"/>
          <w:szCs w:val="24"/>
          <w:lang w:val="en-CA"/>
        </w:rPr>
        <w:t>The</w:t>
      </w:r>
      <w:r w:rsidR="00132AD3">
        <w:rPr>
          <w:rFonts w:ascii="Times New Roman" w:hAnsi="Times New Roman"/>
          <w:sz w:val="24"/>
          <w:szCs w:val="24"/>
          <w:lang w:val="en-CA"/>
        </w:rPr>
        <w:t xml:space="preserve"> strategic priorities of the</w:t>
      </w:r>
      <w:r w:rsidR="009D4501" w:rsidRPr="004D1F9B">
        <w:rPr>
          <w:rFonts w:ascii="Times New Roman" w:hAnsi="Times New Roman"/>
          <w:sz w:val="24"/>
          <w:szCs w:val="24"/>
          <w:lang w:val="en-CA"/>
        </w:rPr>
        <w:t xml:space="preserve"> </w:t>
      </w:r>
      <w:r w:rsidR="00132AD3">
        <w:rPr>
          <w:rFonts w:ascii="Times New Roman" w:hAnsi="Times New Roman"/>
          <w:sz w:val="24"/>
          <w:szCs w:val="24"/>
          <w:lang w:val="en-CA"/>
        </w:rPr>
        <w:t xml:space="preserve">Faculty of </w:t>
      </w:r>
      <w:r w:rsidR="009D1CCE">
        <w:rPr>
          <w:rFonts w:ascii="Times New Roman" w:hAnsi="Times New Roman"/>
          <w:sz w:val="24"/>
          <w:szCs w:val="24"/>
          <w:lang w:val="en-CA"/>
        </w:rPr>
        <w:t xml:space="preserve">Health </w:t>
      </w:r>
      <w:r w:rsidR="00132AD3">
        <w:rPr>
          <w:rFonts w:ascii="Times New Roman" w:hAnsi="Times New Roman"/>
          <w:sz w:val="24"/>
          <w:szCs w:val="24"/>
          <w:lang w:val="en-CA"/>
        </w:rPr>
        <w:t xml:space="preserve">Sciences at </w:t>
      </w:r>
      <w:r w:rsidR="009D1CCE">
        <w:rPr>
          <w:rFonts w:ascii="Times New Roman" w:hAnsi="Times New Roman"/>
          <w:sz w:val="24"/>
          <w:szCs w:val="24"/>
          <w:lang w:val="en-CA"/>
        </w:rPr>
        <w:t xml:space="preserve">Western </w:t>
      </w:r>
      <w:r w:rsidR="00132AD3">
        <w:rPr>
          <w:rFonts w:ascii="Times New Roman" w:hAnsi="Times New Roman"/>
          <w:sz w:val="24"/>
          <w:szCs w:val="24"/>
          <w:lang w:val="en-CA"/>
        </w:rPr>
        <w:t>University</w:t>
      </w:r>
      <w:r w:rsidR="008E05EB">
        <w:rPr>
          <w:rFonts w:ascii="Times New Roman" w:hAnsi="Times New Roman"/>
          <w:sz w:val="24"/>
          <w:szCs w:val="24"/>
          <w:lang w:val="en-CA"/>
        </w:rPr>
        <w:t xml:space="preserve"> </w:t>
      </w:r>
      <w:r w:rsidR="003651BD">
        <w:rPr>
          <w:rFonts w:ascii="Times New Roman" w:hAnsi="Times New Roman"/>
          <w:sz w:val="24"/>
          <w:szCs w:val="24"/>
          <w:lang w:val="en-CA"/>
        </w:rPr>
        <w:t>are</w:t>
      </w:r>
      <w:r w:rsidR="009D4501" w:rsidRPr="004D1F9B">
        <w:rPr>
          <w:rFonts w:ascii="Times New Roman" w:hAnsi="Times New Roman"/>
          <w:sz w:val="24"/>
          <w:szCs w:val="24"/>
          <w:lang w:val="en-CA"/>
        </w:rPr>
        <w:t xml:space="preserve"> highly aligned with my </w:t>
      </w:r>
      <w:r w:rsidR="00132AD3">
        <w:rPr>
          <w:rFonts w:ascii="Times New Roman" w:hAnsi="Times New Roman"/>
          <w:sz w:val="24"/>
          <w:szCs w:val="24"/>
          <w:lang w:val="en-CA"/>
        </w:rPr>
        <w:t xml:space="preserve">future </w:t>
      </w:r>
      <w:r w:rsidR="009D4501" w:rsidRPr="004D1F9B">
        <w:rPr>
          <w:rFonts w:ascii="Times New Roman" w:hAnsi="Times New Roman"/>
          <w:sz w:val="24"/>
          <w:szCs w:val="24"/>
          <w:lang w:val="en-CA"/>
        </w:rPr>
        <w:t xml:space="preserve">research </w:t>
      </w:r>
      <w:r w:rsidR="0024489F">
        <w:rPr>
          <w:rFonts w:ascii="Times New Roman" w:hAnsi="Times New Roman"/>
          <w:sz w:val="24"/>
          <w:szCs w:val="24"/>
          <w:lang w:val="en-CA"/>
        </w:rPr>
        <w:t>interests</w:t>
      </w:r>
      <w:r w:rsidR="009D4501" w:rsidRPr="004D1F9B">
        <w:rPr>
          <w:rFonts w:ascii="Times New Roman" w:hAnsi="Times New Roman"/>
          <w:sz w:val="24"/>
          <w:szCs w:val="24"/>
          <w:lang w:val="en-CA"/>
        </w:rPr>
        <w:t xml:space="preserve">. </w:t>
      </w:r>
      <w:r w:rsidR="00042B3C" w:rsidRPr="004D1F9B">
        <w:rPr>
          <w:rFonts w:ascii="Times New Roman" w:hAnsi="Times New Roman"/>
          <w:sz w:val="24"/>
          <w:szCs w:val="24"/>
          <w:lang w:val="en-CA"/>
        </w:rPr>
        <w:t>An important aspect of my research program will be graduate supervision, and I have experience in including junior trainees in my work (</w:t>
      </w:r>
      <w:r w:rsidR="006A4471" w:rsidRPr="004D1F9B">
        <w:rPr>
          <w:rFonts w:ascii="Times New Roman" w:hAnsi="Times New Roman"/>
          <w:sz w:val="24"/>
          <w:szCs w:val="24"/>
          <w:lang w:val="en-CA"/>
        </w:rPr>
        <w:t>1</w:t>
      </w:r>
      <w:r w:rsidR="00DF322D">
        <w:rPr>
          <w:rFonts w:ascii="Times New Roman" w:hAnsi="Times New Roman"/>
          <w:sz w:val="24"/>
          <w:szCs w:val="24"/>
          <w:lang w:val="en-CA"/>
        </w:rPr>
        <w:t>4</w:t>
      </w:r>
      <w:r w:rsidR="0001061A" w:rsidRPr="004D1F9B">
        <w:rPr>
          <w:rFonts w:ascii="Times New Roman" w:hAnsi="Times New Roman"/>
          <w:sz w:val="24"/>
          <w:szCs w:val="24"/>
          <w:lang w:val="en-CA"/>
        </w:rPr>
        <w:t xml:space="preserve"> publications with junior trainees)</w:t>
      </w:r>
      <w:r w:rsidR="00DF322D">
        <w:rPr>
          <w:rFonts w:ascii="Times New Roman" w:hAnsi="Times New Roman"/>
          <w:sz w:val="24"/>
          <w:szCs w:val="24"/>
          <w:lang w:val="en-CA"/>
        </w:rPr>
        <w:t>.</w:t>
      </w:r>
    </w:p>
    <w:p w14:paraId="06310474" w14:textId="77777777" w:rsidR="007448AA" w:rsidRPr="004D1F9B" w:rsidRDefault="007448AA" w:rsidP="006A4471">
      <w:pPr>
        <w:spacing w:after="0"/>
        <w:jc w:val="both"/>
        <w:rPr>
          <w:rFonts w:ascii="Times New Roman" w:hAnsi="Times New Roman"/>
          <w:sz w:val="24"/>
          <w:szCs w:val="24"/>
          <w:lang w:val="en-CA"/>
        </w:rPr>
      </w:pPr>
    </w:p>
    <w:p w14:paraId="45B07B4D" w14:textId="77777777" w:rsidR="006A4471" w:rsidRPr="004D1F9B" w:rsidRDefault="007448AA" w:rsidP="006A4471">
      <w:pPr>
        <w:spacing w:after="0"/>
        <w:jc w:val="both"/>
        <w:rPr>
          <w:rFonts w:ascii="Times New Roman" w:hAnsi="Times New Roman"/>
          <w:sz w:val="24"/>
          <w:szCs w:val="24"/>
          <w:lang w:val="en-CA"/>
        </w:rPr>
      </w:pPr>
      <w:r w:rsidRPr="004D1F9B">
        <w:rPr>
          <w:rFonts w:ascii="Times New Roman" w:hAnsi="Times New Roman"/>
          <w:sz w:val="24"/>
          <w:szCs w:val="24"/>
          <w:lang w:val="en-CA"/>
        </w:rPr>
        <w:t xml:space="preserve">My research themes are: </w:t>
      </w:r>
    </w:p>
    <w:p w14:paraId="0C0D13FB" w14:textId="7D0CF680" w:rsidR="007448AA" w:rsidRPr="004D1F9B" w:rsidRDefault="007448AA" w:rsidP="00684279">
      <w:pPr>
        <w:spacing w:after="0"/>
        <w:ind w:firstLine="720"/>
        <w:jc w:val="both"/>
        <w:rPr>
          <w:rFonts w:ascii="Times New Roman" w:hAnsi="Times New Roman"/>
          <w:sz w:val="24"/>
          <w:szCs w:val="24"/>
          <w:lang w:val="en-CA"/>
        </w:rPr>
      </w:pPr>
      <w:r w:rsidRPr="004D1F9B">
        <w:rPr>
          <w:rFonts w:ascii="Times New Roman" w:hAnsi="Times New Roman"/>
          <w:sz w:val="24"/>
          <w:szCs w:val="24"/>
          <w:lang w:val="en-CA"/>
        </w:rPr>
        <w:t>1. Development</w:t>
      </w:r>
      <w:r w:rsidR="00E268A0">
        <w:rPr>
          <w:rFonts w:ascii="Times New Roman" w:hAnsi="Times New Roman"/>
          <w:sz w:val="24"/>
          <w:szCs w:val="24"/>
          <w:lang w:val="en-CA"/>
        </w:rPr>
        <w:t xml:space="preserve"> and evaluation of </w:t>
      </w:r>
      <w:r w:rsidR="00132AD3">
        <w:rPr>
          <w:rFonts w:ascii="Times New Roman" w:hAnsi="Times New Roman"/>
          <w:sz w:val="24"/>
          <w:szCs w:val="24"/>
          <w:lang w:val="en-CA"/>
        </w:rPr>
        <w:t xml:space="preserve">mobility and activity </w:t>
      </w:r>
      <w:r w:rsidR="00E268A0">
        <w:rPr>
          <w:rFonts w:ascii="Times New Roman" w:hAnsi="Times New Roman"/>
          <w:sz w:val="24"/>
          <w:szCs w:val="24"/>
          <w:lang w:val="en-CA"/>
        </w:rPr>
        <w:t>interventions</w:t>
      </w:r>
    </w:p>
    <w:p w14:paraId="05F21FD9" w14:textId="675BE73C" w:rsidR="007448AA" w:rsidRPr="004D1F9B" w:rsidRDefault="007448AA" w:rsidP="00684279">
      <w:pPr>
        <w:spacing w:after="0"/>
        <w:ind w:firstLine="720"/>
        <w:jc w:val="both"/>
        <w:rPr>
          <w:rFonts w:ascii="Times New Roman" w:hAnsi="Times New Roman"/>
          <w:sz w:val="24"/>
          <w:szCs w:val="24"/>
          <w:lang w:val="en-CA"/>
        </w:rPr>
      </w:pPr>
      <w:r w:rsidRPr="004D1F9B">
        <w:rPr>
          <w:rFonts w:ascii="Times New Roman" w:hAnsi="Times New Roman"/>
          <w:sz w:val="24"/>
          <w:szCs w:val="24"/>
          <w:lang w:val="en-CA"/>
        </w:rPr>
        <w:t>2.</w:t>
      </w:r>
      <w:r w:rsidR="00B123EF">
        <w:rPr>
          <w:rFonts w:ascii="Times New Roman" w:hAnsi="Times New Roman"/>
          <w:sz w:val="24"/>
          <w:szCs w:val="24"/>
          <w:lang w:val="en-CA"/>
        </w:rPr>
        <w:t xml:space="preserve"> C</w:t>
      </w:r>
      <w:r w:rsidR="00E268A0">
        <w:rPr>
          <w:rFonts w:ascii="Times New Roman" w:hAnsi="Times New Roman"/>
          <w:sz w:val="24"/>
          <w:szCs w:val="24"/>
          <w:lang w:val="en-CA"/>
        </w:rPr>
        <w:t>linical measurement methods and innovations</w:t>
      </w:r>
      <w:r w:rsidR="00132AD3">
        <w:rPr>
          <w:rFonts w:ascii="Times New Roman" w:hAnsi="Times New Roman"/>
          <w:sz w:val="24"/>
          <w:szCs w:val="24"/>
          <w:lang w:val="en-CA"/>
        </w:rPr>
        <w:t xml:space="preserve"> </w:t>
      </w:r>
    </w:p>
    <w:p w14:paraId="4E9B7D7E" w14:textId="4BC2C6C2" w:rsidR="007448AA" w:rsidRPr="004D1F9B" w:rsidRDefault="007448AA" w:rsidP="00684279">
      <w:pPr>
        <w:spacing w:after="0"/>
        <w:ind w:firstLine="720"/>
        <w:jc w:val="both"/>
        <w:rPr>
          <w:rFonts w:ascii="Times New Roman" w:hAnsi="Times New Roman"/>
          <w:sz w:val="24"/>
          <w:szCs w:val="24"/>
          <w:lang w:val="en-CA"/>
        </w:rPr>
      </w:pPr>
      <w:r w:rsidRPr="004D1F9B">
        <w:rPr>
          <w:rFonts w:ascii="Times New Roman" w:hAnsi="Times New Roman"/>
          <w:sz w:val="24"/>
          <w:szCs w:val="24"/>
          <w:lang w:val="en-CA"/>
        </w:rPr>
        <w:t xml:space="preserve">3. </w:t>
      </w:r>
      <w:r w:rsidR="006A4471" w:rsidRPr="004D1F9B">
        <w:rPr>
          <w:rFonts w:ascii="Times New Roman" w:hAnsi="Times New Roman"/>
          <w:sz w:val="24"/>
          <w:szCs w:val="24"/>
          <w:lang w:val="en-CA"/>
        </w:rPr>
        <w:t>Identification of</w:t>
      </w:r>
      <w:r w:rsidRPr="004D1F9B">
        <w:rPr>
          <w:rFonts w:ascii="Times New Roman" w:hAnsi="Times New Roman"/>
          <w:sz w:val="24"/>
          <w:szCs w:val="24"/>
          <w:lang w:val="en-CA"/>
        </w:rPr>
        <w:t xml:space="preserve"> best practice</w:t>
      </w:r>
      <w:r w:rsidR="00764520">
        <w:rPr>
          <w:rFonts w:ascii="Times New Roman" w:hAnsi="Times New Roman"/>
          <w:sz w:val="24"/>
          <w:szCs w:val="24"/>
          <w:lang w:val="en-CA"/>
        </w:rPr>
        <w:t>s</w:t>
      </w:r>
      <w:r w:rsidR="00132AD3">
        <w:rPr>
          <w:rFonts w:ascii="Times New Roman" w:hAnsi="Times New Roman"/>
          <w:sz w:val="24"/>
          <w:szCs w:val="24"/>
          <w:lang w:val="en-CA"/>
        </w:rPr>
        <w:t xml:space="preserve"> using </w:t>
      </w:r>
      <w:r w:rsidRPr="004D1F9B">
        <w:rPr>
          <w:rFonts w:ascii="Times New Roman" w:hAnsi="Times New Roman"/>
          <w:sz w:val="24"/>
          <w:szCs w:val="24"/>
          <w:lang w:val="en-CA"/>
        </w:rPr>
        <w:t>evidence synthesis</w:t>
      </w:r>
    </w:p>
    <w:p w14:paraId="69CBE9F6" w14:textId="77777777" w:rsidR="006A4471" w:rsidRPr="004D1F9B" w:rsidRDefault="006A4471" w:rsidP="006A4471">
      <w:pPr>
        <w:spacing w:after="0"/>
        <w:jc w:val="both"/>
        <w:rPr>
          <w:rFonts w:ascii="Times New Roman" w:hAnsi="Times New Roman"/>
          <w:sz w:val="24"/>
          <w:szCs w:val="24"/>
          <w:lang w:val="en-CA"/>
        </w:rPr>
      </w:pPr>
    </w:p>
    <w:p w14:paraId="513FF8AF" w14:textId="7E72F43D" w:rsidR="009B7AF9" w:rsidRPr="004D1F9B" w:rsidRDefault="009B7AF9" w:rsidP="006A4471">
      <w:pPr>
        <w:spacing w:after="0"/>
        <w:jc w:val="both"/>
        <w:rPr>
          <w:rFonts w:ascii="Times New Roman" w:hAnsi="Times New Roman"/>
          <w:sz w:val="24"/>
          <w:szCs w:val="24"/>
          <w:lang w:val="en-CA"/>
        </w:rPr>
      </w:pPr>
      <w:r w:rsidRPr="004D1F9B">
        <w:rPr>
          <w:rFonts w:ascii="Times New Roman" w:hAnsi="Times New Roman"/>
          <w:sz w:val="24"/>
          <w:szCs w:val="24"/>
          <w:lang w:val="en-CA"/>
        </w:rPr>
        <w:t xml:space="preserve">I have </w:t>
      </w:r>
      <w:r w:rsidR="00E268A0">
        <w:rPr>
          <w:rFonts w:ascii="Times New Roman" w:hAnsi="Times New Roman"/>
          <w:sz w:val="24"/>
          <w:szCs w:val="24"/>
          <w:lang w:val="en-CA"/>
        </w:rPr>
        <w:t xml:space="preserve">used a longitudinal contributions approach to explain my </w:t>
      </w:r>
      <w:r w:rsidR="00D45475">
        <w:rPr>
          <w:rFonts w:ascii="Times New Roman" w:hAnsi="Times New Roman"/>
          <w:sz w:val="24"/>
          <w:szCs w:val="24"/>
          <w:lang w:val="en-CA"/>
        </w:rPr>
        <w:t xml:space="preserve">design experience and </w:t>
      </w:r>
      <w:r w:rsidR="00E268A0">
        <w:rPr>
          <w:rFonts w:ascii="Times New Roman" w:hAnsi="Times New Roman"/>
          <w:sz w:val="24"/>
          <w:szCs w:val="24"/>
          <w:lang w:val="en-CA"/>
        </w:rPr>
        <w:t xml:space="preserve">career trajectory and </w:t>
      </w:r>
      <w:r w:rsidR="005E1FE3" w:rsidRPr="004D1F9B">
        <w:rPr>
          <w:rFonts w:ascii="Times New Roman" w:hAnsi="Times New Roman"/>
          <w:sz w:val="24"/>
          <w:szCs w:val="24"/>
          <w:lang w:val="en-CA"/>
        </w:rPr>
        <w:t>future plans.</w:t>
      </w:r>
      <w:r w:rsidR="007448AA" w:rsidRPr="004D1F9B">
        <w:rPr>
          <w:rFonts w:ascii="Times New Roman" w:hAnsi="Times New Roman"/>
          <w:sz w:val="24"/>
          <w:szCs w:val="24"/>
          <w:lang w:val="en-CA"/>
        </w:rPr>
        <w:t xml:space="preserve">  </w:t>
      </w:r>
    </w:p>
    <w:p w14:paraId="0152E027" w14:textId="77777777" w:rsidR="00684279" w:rsidRPr="004D1F9B" w:rsidRDefault="00684279" w:rsidP="00684279">
      <w:pPr>
        <w:spacing w:after="0"/>
        <w:ind w:firstLine="720"/>
        <w:jc w:val="both"/>
        <w:rPr>
          <w:rFonts w:ascii="Times New Roman" w:hAnsi="Times New Roman"/>
          <w:sz w:val="24"/>
          <w:szCs w:val="24"/>
          <w:lang w:val="en-CA"/>
        </w:rPr>
      </w:pPr>
    </w:p>
    <w:p w14:paraId="1FEECEC9" w14:textId="4B93E230" w:rsidR="009B7AF9" w:rsidRPr="004D1F9B" w:rsidRDefault="009B7AF9" w:rsidP="00684279">
      <w:pPr>
        <w:jc w:val="both"/>
        <w:rPr>
          <w:rFonts w:ascii="Times New Roman" w:eastAsia="Times New Roman" w:hAnsi="Times New Roman"/>
          <w:bCs/>
          <w:sz w:val="24"/>
          <w:szCs w:val="24"/>
          <w:lang w:val="en-US" w:eastAsia="el-GR"/>
        </w:rPr>
      </w:pPr>
      <w:r w:rsidRPr="004D1F9B">
        <w:rPr>
          <w:rFonts w:ascii="Times New Roman" w:eastAsia="Times New Roman" w:hAnsi="Times New Roman"/>
          <w:b/>
          <w:sz w:val="24"/>
          <w:szCs w:val="24"/>
          <w:lang w:val="en-US" w:eastAsia="el-GR"/>
        </w:rPr>
        <w:t>Contribution 1</w:t>
      </w:r>
      <w:r w:rsidR="00EE430A" w:rsidRPr="004D1F9B">
        <w:rPr>
          <w:rFonts w:ascii="Times New Roman" w:eastAsia="Times New Roman" w:hAnsi="Times New Roman"/>
          <w:b/>
          <w:sz w:val="24"/>
          <w:szCs w:val="24"/>
          <w:lang w:val="en-US" w:eastAsia="el-GR"/>
        </w:rPr>
        <w:t xml:space="preserve"> </w:t>
      </w:r>
      <w:r w:rsidRPr="004D1F9B">
        <w:rPr>
          <w:rFonts w:ascii="Times New Roman" w:eastAsia="Times New Roman" w:hAnsi="Times New Roman"/>
          <w:b/>
          <w:sz w:val="24"/>
          <w:szCs w:val="24"/>
          <w:lang w:val="en-US" w:eastAsia="el-GR"/>
        </w:rPr>
        <w:t xml:space="preserve">- Bachelor of Science </w:t>
      </w:r>
      <w:r w:rsidR="00684279" w:rsidRPr="004D1F9B">
        <w:rPr>
          <w:rFonts w:ascii="Times New Roman" w:eastAsia="Times New Roman" w:hAnsi="Times New Roman"/>
          <w:b/>
          <w:sz w:val="24"/>
          <w:szCs w:val="24"/>
          <w:lang w:val="en-US" w:eastAsia="el-GR"/>
        </w:rPr>
        <w:t>Thesis</w:t>
      </w:r>
      <w:r w:rsidRPr="004D1F9B">
        <w:rPr>
          <w:rFonts w:ascii="Times New Roman" w:eastAsia="Times New Roman" w:hAnsi="Times New Roman"/>
          <w:b/>
          <w:sz w:val="24"/>
          <w:szCs w:val="24"/>
          <w:lang w:val="en-US" w:eastAsia="el-GR"/>
        </w:rPr>
        <w:t xml:space="preserve"> (</w:t>
      </w:r>
      <w:r w:rsidR="00C94F17">
        <w:rPr>
          <w:rFonts w:ascii="Times New Roman" w:eastAsia="Times New Roman" w:hAnsi="Times New Roman"/>
          <w:b/>
          <w:sz w:val="24"/>
          <w:szCs w:val="24"/>
          <w:lang w:val="en-US" w:eastAsia="el-GR"/>
        </w:rPr>
        <w:t>R</w:t>
      </w:r>
      <w:r w:rsidR="00D45475">
        <w:rPr>
          <w:rFonts w:ascii="Times New Roman" w:eastAsia="Times New Roman" w:hAnsi="Times New Roman"/>
          <w:b/>
          <w:sz w:val="24"/>
          <w:szCs w:val="24"/>
          <w:lang w:val="en-US" w:eastAsia="el-GR"/>
        </w:rPr>
        <w:t>andomized controlled trial</w:t>
      </w:r>
      <w:r w:rsidR="00FE3BCF">
        <w:rPr>
          <w:rFonts w:ascii="Times New Roman" w:eastAsia="Times New Roman" w:hAnsi="Times New Roman"/>
          <w:b/>
          <w:sz w:val="24"/>
          <w:szCs w:val="24"/>
          <w:lang w:val="en-US" w:eastAsia="el-GR"/>
        </w:rPr>
        <w:t>)</w:t>
      </w:r>
      <w:r w:rsidRPr="004D1F9B">
        <w:rPr>
          <w:rFonts w:ascii="Times New Roman" w:eastAsia="Times New Roman" w:hAnsi="Times New Roman"/>
          <w:b/>
          <w:sz w:val="24"/>
          <w:szCs w:val="24"/>
          <w:lang w:val="en-US" w:eastAsia="el-GR"/>
        </w:rPr>
        <w:t>:</w:t>
      </w:r>
      <w:r w:rsidRPr="004D1F9B">
        <w:rPr>
          <w:rFonts w:ascii="Times New Roman" w:eastAsia="Times New Roman" w:hAnsi="Times New Roman"/>
          <w:bCs/>
          <w:sz w:val="24"/>
          <w:szCs w:val="24"/>
          <w:lang w:val="en-US" w:eastAsia="el-GR"/>
        </w:rPr>
        <w:t xml:space="preserve"> I</w:t>
      </w:r>
      <w:r w:rsidR="005E1FE3" w:rsidRPr="004D1F9B">
        <w:rPr>
          <w:rFonts w:ascii="Times New Roman" w:eastAsia="Times New Roman" w:hAnsi="Times New Roman"/>
          <w:bCs/>
          <w:sz w:val="24"/>
          <w:szCs w:val="24"/>
          <w:lang w:val="en-US" w:eastAsia="el-GR"/>
        </w:rPr>
        <w:t xml:space="preserve"> designed, </w:t>
      </w:r>
      <w:r w:rsidRPr="004D1F9B">
        <w:rPr>
          <w:rFonts w:ascii="Times New Roman" w:eastAsia="Times New Roman" w:hAnsi="Times New Roman"/>
          <w:bCs/>
          <w:sz w:val="24"/>
          <w:szCs w:val="24"/>
          <w:lang w:val="en-US" w:eastAsia="el-GR"/>
        </w:rPr>
        <w:t>co</w:t>
      </w:r>
      <w:r w:rsidR="00684279" w:rsidRPr="004D1F9B">
        <w:rPr>
          <w:rFonts w:ascii="Times New Roman" w:eastAsia="Times New Roman" w:hAnsi="Times New Roman"/>
          <w:bCs/>
          <w:sz w:val="24"/>
          <w:szCs w:val="24"/>
          <w:lang w:val="en-US" w:eastAsia="el-GR"/>
        </w:rPr>
        <w:t>nducted</w:t>
      </w:r>
      <w:r w:rsidRPr="004D1F9B">
        <w:rPr>
          <w:rFonts w:ascii="Times New Roman" w:eastAsia="Times New Roman" w:hAnsi="Times New Roman"/>
          <w:bCs/>
          <w:sz w:val="24"/>
          <w:szCs w:val="24"/>
          <w:lang w:val="en-US" w:eastAsia="el-GR"/>
        </w:rPr>
        <w:t xml:space="preserve"> and analyzed </w:t>
      </w:r>
      <w:r w:rsidR="005E1FE3" w:rsidRPr="004D1F9B">
        <w:rPr>
          <w:rFonts w:ascii="Times New Roman" w:eastAsia="Times New Roman" w:hAnsi="Times New Roman"/>
          <w:bCs/>
          <w:sz w:val="24"/>
          <w:szCs w:val="24"/>
          <w:lang w:val="en-US" w:eastAsia="el-GR"/>
        </w:rPr>
        <w:t xml:space="preserve">a </w:t>
      </w:r>
      <w:r w:rsidR="00997322">
        <w:rPr>
          <w:rFonts w:ascii="Times New Roman" w:eastAsia="Times New Roman" w:hAnsi="Times New Roman"/>
          <w:bCs/>
          <w:sz w:val="24"/>
          <w:szCs w:val="24"/>
          <w:lang w:val="en-US" w:eastAsia="el-GR"/>
        </w:rPr>
        <w:t xml:space="preserve">superiority, 3-arm, </w:t>
      </w:r>
      <w:r w:rsidR="005E1FE3" w:rsidRPr="004D1F9B">
        <w:rPr>
          <w:rFonts w:ascii="Times New Roman" w:eastAsia="Times New Roman" w:hAnsi="Times New Roman"/>
          <w:bCs/>
          <w:sz w:val="24"/>
          <w:szCs w:val="24"/>
          <w:lang w:val="en-US" w:eastAsia="el-GR"/>
        </w:rPr>
        <w:t xml:space="preserve">randomized </w:t>
      </w:r>
      <w:r w:rsidR="006A4471" w:rsidRPr="004D1F9B">
        <w:rPr>
          <w:rFonts w:ascii="Times New Roman" w:eastAsia="Times New Roman" w:hAnsi="Times New Roman"/>
          <w:bCs/>
          <w:sz w:val="24"/>
          <w:szCs w:val="24"/>
          <w:lang w:val="en-US" w:eastAsia="el-GR"/>
        </w:rPr>
        <w:t>clinical</w:t>
      </w:r>
      <w:r w:rsidR="005E1FE3" w:rsidRPr="004D1F9B">
        <w:rPr>
          <w:rFonts w:ascii="Times New Roman" w:eastAsia="Times New Roman" w:hAnsi="Times New Roman"/>
          <w:bCs/>
          <w:sz w:val="24"/>
          <w:szCs w:val="24"/>
          <w:lang w:val="en-US" w:eastAsia="el-GR"/>
        </w:rPr>
        <w:t xml:space="preserve"> trial (</w:t>
      </w:r>
      <w:r w:rsidR="006A4471" w:rsidRPr="004D1F9B">
        <w:rPr>
          <w:rFonts w:ascii="Times New Roman" w:eastAsia="Times New Roman" w:hAnsi="Times New Roman"/>
          <w:bCs/>
          <w:sz w:val="24"/>
          <w:szCs w:val="24"/>
          <w:lang w:val="en-US" w:eastAsia="el-GR"/>
        </w:rPr>
        <w:t>RCT) that</w:t>
      </w:r>
      <w:r w:rsidR="005E1FE3" w:rsidRPr="004D1F9B">
        <w:rPr>
          <w:rFonts w:ascii="Times New Roman" w:eastAsia="Times New Roman" w:hAnsi="Times New Roman"/>
          <w:bCs/>
          <w:sz w:val="24"/>
          <w:szCs w:val="24"/>
          <w:lang w:val="en-US" w:eastAsia="el-GR"/>
        </w:rPr>
        <w:t xml:space="preserve"> evaluated </w:t>
      </w:r>
      <w:r w:rsidRPr="004D1F9B">
        <w:rPr>
          <w:rFonts w:ascii="Times New Roman" w:eastAsia="Times New Roman" w:hAnsi="Times New Roman"/>
          <w:bCs/>
          <w:sz w:val="24"/>
          <w:szCs w:val="24"/>
          <w:lang w:val="en-US" w:eastAsia="el-GR"/>
        </w:rPr>
        <w:t xml:space="preserve">three different therapeutic exercise interventions for the management of chronic neck pain. I was the first person </w:t>
      </w:r>
      <w:r w:rsidR="00684279" w:rsidRPr="004D1F9B">
        <w:rPr>
          <w:rFonts w:ascii="Times New Roman" w:eastAsia="Times New Roman" w:hAnsi="Times New Roman"/>
          <w:bCs/>
          <w:sz w:val="24"/>
          <w:szCs w:val="24"/>
          <w:lang w:val="en-US" w:eastAsia="el-GR"/>
        </w:rPr>
        <w:t>in my school</w:t>
      </w:r>
      <w:r w:rsidRPr="004D1F9B">
        <w:rPr>
          <w:rFonts w:ascii="Times New Roman" w:eastAsia="Times New Roman" w:hAnsi="Times New Roman"/>
          <w:bCs/>
          <w:sz w:val="24"/>
          <w:szCs w:val="24"/>
          <w:lang w:val="en-US" w:eastAsia="el-GR"/>
        </w:rPr>
        <w:t xml:space="preserve"> to design and publish a</w:t>
      </w:r>
      <w:r w:rsidR="005E1FE3" w:rsidRPr="004D1F9B">
        <w:rPr>
          <w:rFonts w:ascii="Times New Roman" w:eastAsia="Times New Roman" w:hAnsi="Times New Roman"/>
          <w:bCs/>
          <w:sz w:val="24"/>
          <w:szCs w:val="24"/>
          <w:lang w:val="en-US" w:eastAsia="el-GR"/>
        </w:rPr>
        <w:t xml:space="preserve"> </w:t>
      </w:r>
      <w:r w:rsidR="00A46B89">
        <w:rPr>
          <w:rFonts w:ascii="Times New Roman" w:eastAsia="Times New Roman" w:hAnsi="Times New Roman"/>
          <w:bCs/>
          <w:sz w:val="24"/>
          <w:szCs w:val="24"/>
          <w:lang w:val="en-US" w:eastAsia="el-GR"/>
        </w:rPr>
        <w:t>randomized trial</w:t>
      </w:r>
      <w:r w:rsidRPr="004D1F9B">
        <w:rPr>
          <w:rFonts w:ascii="Times New Roman" w:eastAsia="Times New Roman" w:hAnsi="Times New Roman"/>
          <w:bCs/>
          <w:sz w:val="24"/>
          <w:szCs w:val="24"/>
          <w:lang w:val="en-US" w:eastAsia="el-GR"/>
        </w:rPr>
        <w:t xml:space="preserve"> as an undergraduate student.</w:t>
      </w:r>
      <w:r w:rsidR="00684279" w:rsidRPr="004D1F9B">
        <w:rPr>
          <w:rFonts w:ascii="Times New Roman" w:eastAsia="Times New Roman" w:hAnsi="Times New Roman"/>
          <w:bCs/>
          <w:sz w:val="24"/>
          <w:szCs w:val="24"/>
          <w:lang w:val="en-US" w:eastAsia="el-GR"/>
        </w:rPr>
        <w:t xml:space="preserve"> </w:t>
      </w:r>
      <w:r w:rsidR="005E1FE3" w:rsidRPr="004D1F9B">
        <w:rPr>
          <w:rFonts w:ascii="Times New Roman" w:eastAsia="Times New Roman" w:hAnsi="Times New Roman"/>
          <w:bCs/>
          <w:sz w:val="24"/>
          <w:szCs w:val="24"/>
          <w:lang w:val="en-US" w:eastAsia="el-GR"/>
        </w:rPr>
        <w:t>This trial established that</w:t>
      </w:r>
      <w:r w:rsidR="00684279" w:rsidRPr="004D1F9B">
        <w:rPr>
          <w:rFonts w:ascii="Times New Roman" w:eastAsia="Times New Roman" w:hAnsi="Times New Roman"/>
          <w:bCs/>
          <w:sz w:val="24"/>
          <w:szCs w:val="24"/>
          <w:lang w:val="en-US" w:eastAsia="el-GR"/>
        </w:rPr>
        <w:t xml:space="preserve"> neck muscle flexor training </w:t>
      </w:r>
      <w:r w:rsidR="005E1FE3" w:rsidRPr="004D1F9B">
        <w:rPr>
          <w:rFonts w:ascii="Times New Roman" w:eastAsia="Times New Roman" w:hAnsi="Times New Roman"/>
          <w:bCs/>
          <w:sz w:val="24"/>
          <w:szCs w:val="24"/>
          <w:lang w:val="en-US" w:eastAsia="el-GR"/>
        </w:rPr>
        <w:t xml:space="preserve">was effective </w:t>
      </w:r>
      <w:r w:rsidR="00684279" w:rsidRPr="004D1F9B">
        <w:rPr>
          <w:rFonts w:ascii="Times New Roman" w:eastAsia="Times New Roman" w:hAnsi="Times New Roman"/>
          <w:bCs/>
          <w:sz w:val="24"/>
          <w:szCs w:val="24"/>
          <w:lang w:val="en-US" w:eastAsia="el-GR"/>
        </w:rPr>
        <w:t>in alleviating neck pain and disability by a clinical important amount.</w:t>
      </w:r>
      <w:r w:rsidR="005E1FE3" w:rsidRPr="004D1F9B">
        <w:rPr>
          <w:rFonts w:ascii="Times New Roman" w:eastAsia="Times New Roman" w:hAnsi="Times New Roman"/>
          <w:sz w:val="24"/>
          <w:szCs w:val="24"/>
          <w:lang w:val="en-US" w:eastAsia="el-GR"/>
        </w:rPr>
        <w:t xml:space="preserve"> This result</w:t>
      </w:r>
      <w:ins w:id="1" w:author="joy macdermid" w:date="2022-03-09T20:47:00Z">
        <w:r w:rsidR="009A5B95">
          <w:rPr>
            <w:rFonts w:ascii="Times New Roman" w:eastAsia="Times New Roman" w:hAnsi="Times New Roman"/>
            <w:sz w:val="24"/>
            <w:szCs w:val="24"/>
            <w:lang w:val="en-US" w:eastAsia="el-GR"/>
          </w:rPr>
          <w:t>ed</w:t>
        </w:r>
      </w:ins>
      <w:r w:rsidR="005E1FE3" w:rsidRPr="004D1F9B">
        <w:rPr>
          <w:rFonts w:ascii="Times New Roman" w:eastAsia="Times New Roman" w:hAnsi="Times New Roman"/>
          <w:sz w:val="24"/>
          <w:szCs w:val="24"/>
          <w:lang w:val="en-US" w:eastAsia="el-GR"/>
        </w:rPr>
        <w:t xml:space="preserve"> in a primary publication on the trial outcome, </w:t>
      </w:r>
      <w:r w:rsidR="006A4471" w:rsidRPr="004D1F9B">
        <w:rPr>
          <w:rFonts w:ascii="Times New Roman" w:eastAsia="Times New Roman" w:hAnsi="Times New Roman"/>
          <w:sz w:val="24"/>
          <w:szCs w:val="24"/>
          <w:lang w:val="en-US" w:eastAsia="el-GR"/>
        </w:rPr>
        <w:t>2</w:t>
      </w:r>
      <w:r w:rsidR="005E1FE3" w:rsidRPr="004D1F9B">
        <w:rPr>
          <w:rFonts w:ascii="Times New Roman" w:eastAsia="Times New Roman" w:hAnsi="Times New Roman"/>
          <w:sz w:val="24"/>
          <w:szCs w:val="24"/>
          <w:lang w:val="en-US" w:eastAsia="el-GR"/>
        </w:rPr>
        <w:t xml:space="preserve"> </w:t>
      </w:r>
      <w:r w:rsidR="006A4471" w:rsidRPr="004D1F9B">
        <w:rPr>
          <w:rFonts w:ascii="Times New Roman" w:eastAsia="Times New Roman" w:hAnsi="Times New Roman"/>
          <w:sz w:val="24"/>
          <w:szCs w:val="24"/>
          <w:lang w:val="en-US" w:eastAsia="el-GR"/>
        </w:rPr>
        <w:t>secondary manuscripts</w:t>
      </w:r>
      <w:r w:rsidR="005E1FE3" w:rsidRPr="004D1F9B">
        <w:rPr>
          <w:rFonts w:ascii="Times New Roman" w:eastAsia="Times New Roman" w:hAnsi="Times New Roman"/>
          <w:sz w:val="24"/>
          <w:szCs w:val="24"/>
          <w:lang w:val="en-US" w:eastAsia="el-GR"/>
        </w:rPr>
        <w:t xml:space="preserve"> on prognostic </w:t>
      </w:r>
      <w:r w:rsidR="006A4471" w:rsidRPr="004D1F9B">
        <w:rPr>
          <w:rFonts w:ascii="Times New Roman" w:eastAsia="Times New Roman" w:hAnsi="Times New Roman"/>
          <w:sz w:val="24"/>
          <w:szCs w:val="24"/>
          <w:lang w:val="en-US" w:eastAsia="el-GR"/>
        </w:rPr>
        <w:t>factors that</w:t>
      </w:r>
      <w:r w:rsidR="005E1FE3" w:rsidRPr="004D1F9B">
        <w:rPr>
          <w:rFonts w:ascii="Times New Roman" w:eastAsia="Times New Roman" w:hAnsi="Times New Roman"/>
          <w:sz w:val="24"/>
          <w:szCs w:val="24"/>
          <w:lang w:val="en-US" w:eastAsia="el-GR"/>
        </w:rPr>
        <w:t xml:space="preserve"> affect outcome, and </w:t>
      </w:r>
      <w:r w:rsidR="006A4471" w:rsidRPr="004D1F9B">
        <w:rPr>
          <w:rFonts w:ascii="Times New Roman" w:eastAsia="Times New Roman" w:hAnsi="Times New Roman"/>
          <w:sz w:val="24"/>
          <w:szCs w:val="24"/>
          <w:lang w:val="en-US" w:eastAsia="el-GR"/>
        </w:rPr>
        <w:t>3</w:t>
      </w:r>
      <w:r w:rsidR="00D45475">
        <w:rPr>
          <w:rFonts w:ascii="Times New Roman" w:eastAsia="Times New Roman" w:hAnsi="Times New Roman"/>
          <w:sz w:val="24"/>
          <w:szCs w:val="24"/>
          <w:lang w:val="en-US" w:eastAsia="el-GR"/>
        </w:rPr>
        <w:t xml:space="preserve"> conference presentations</w:t>
      </w:r>
      <w:r w:rsidR="005E1FE3" w:rsidRPr="004D1F9B">
        <w:rPr>
          <w:rFonts w:ascii="Times New Roman" w:eastAsia="Times New Roman" w:hAnsi="Times New Roman"/>
          <w:sz w:val="24"/>
          <w:szCs w:val="24"/>
          <w:lang w:val="en-US" w:eastAsia="el-GR"/>
        </w:rPr>
        <w:t>.</w:t>
      </w:r>
      <w:r w:rsidR="00D45475">
        <w:rPr>
          <w:rFonts w:ascii="Times New Roman" w:eastAsia="Times New Roman" w:hAnsi="Times New Roman"/>
          <w:sz w:val="24"/>
          <w:szCs w:val="24"/>
          <w:lang w:val="en-US" w:eastAsia="el-GR"/>
        </w:rPr>
        <w:t xml:space="preserve"> Research on neck pain remains a theme in my program, and I have contributed to international efforts in establishing core outcome measures</w:t>
      </w:r>
      <w:r w:rsidR="00C94F17">
        <w:rPr>
          <w:rFonts w:ascii="Times New Roman" w:eastAsia="Times New Roman" w:hAnsi="Times New Roman"/>
          <w:sz w:val="24"/>
          <w:szCs w:val="24"/>
          <w:lang w:val="en-US" w:eastAsia="el-GR"/>
        </w:rPr>
        <w:t>.</w:t>
      </w:r>
    </w:p>
    <w:p w14:paraId="4FDA693D" w14:textId="77777777" w:rsidR="00BF5028" w:rsidRDefault="00BF5028" w:rsidP="003B6BF7">
      <w:pPr>
        <w:jc w:val="both"/>
        <w:rPr>
          <w:rFonts w:ascii="Times New Roman" w:eastAsia="Times New Roman" w:hAnsi="Times New Roman"/>
          <w:b/>
          <w:sz w:val="24"/>
          <w:szCs w:val="24"/>
          <w:lang w:val="en-US" w:eastAsia="el-GR"/>
        </w:rPr>
      </w:pPr>
    </w:p>
    <w:p w14:paraId="2FD068F2" w14:textId="7A55FD11" w:rsidR="00EE430A" w:rsidRPr="004D1F9B" w:rsidRDefault="009B7AF9" w:rsidP="003B6BF7">
      <w:pPr>
        <w:jc w:val="both"/>
        <w:rPr>
          <w:rFonts w:ascii="Times New Roman" w:hAnsi="Times New Roman"/>
          <w:sz w:val="24"/>
          <w:szCs w:val="24"/>
          <w:lang w:val="en-CA" w:eastAsia="el-GR"/>
        </w:rPr>
      </w:pPr>
      <w:r w:rsidRPr="004D1F9B">
        <w:rPr>
          <w:rFonts w:ascii="Times New Roman" w:eastAsia="Times New Roman" w:hAnsi="Times New Roman"/>
          <w:b/>
          <w:sz w:val="24"/>
          <w:szCs w:val="24"/>
          <w:lang w:val="en-US" w:eastAsia="el-GR"/>
        </w:rPr>
        <w:lastRenderedPageBreak/>
        <w:t xml:space="preserve">Contribution </w:t>
      </w:r>
      <w:r w:rsidR="00EE430A" w:rsidRPr="004D1F9B">
        <w:rPr>
          <w:rFonts w:ascii="Times New Roman" w:eastAsia="Times New Roman" w:hAnsi="Times New Roman"/>
          <w:b/>
          <w:sz w:val="24"/>
          <w:szCs w:val="24"/>
          <w:lang w:val="en-US" w:eastAsia="el-GR"/>
        </w:rPr>
        <w:t>2</w:t>
      </w:r>
      <w:r w:rsidRPr="004D1F9B">
        <w:rPr>
          <w:rFonts w:ascii="Times New Roman" w:eastAsia="Times New Roman" w:hAnsi="Times New Roman"/>
          <w:b/>
          <w:sz w:val="24"/>
          <w:szCs w:val="24"/>
          <w:lang w:val="en-US" w:eastAsia="el-GR"/>
        </w:rPr>
        <w:t xml:space="preserve"> - Master Thesis</w:t>
      </w:r>
      <w:r w:rsidR="00D45475">
        <w:rPr>
          <w:rFonts w:ascii="Times New Roman" w:eastAsia="Times New Roman" w:hAnsi="Times New Roman"/>
          <w:b/>
          <w:sz w:val="24"/>
          <w:szCs w:val="24"/>
          <w:lang w:val="en-US" w:eastAsia="el-GR"/>
        </w:rPr>
        <w:t xml:space="preserve"> (</w:t>
      </w:r>
      <w:r w:rsidR="00C94F17">
        <w:rPr>
          <w:rFonts w:ascii="Times New Roman" w:eastAsia="Times New Roman" w:hAnsi="Times New Roman"/>
          <w:b/>
          <w:sz w:val="24"/>
          <w:szCs w:val="24"/>
          <w:lang w:val="en-US" w:eastAsia="el-GR"/>
        </w:rPr>
        <w:t>P</w:t>
      </w:r>
      <w:r w:rsidR="00D45475">
        <w:rPr>
          <w:rFonts w:ascii="Times New Roman" w:eastAsia="Times New Roman" w:hAnsi="Times New Roman"/>
          <w:b/>
          <w:sz w:val="24"/>
          <w:szCs w:val="24"/>
          <w:lang w:val="en-US" w:eastAsia="el-GR"/>
        </w:rPr>
        <w:t>rognosis cohort designs):</w:t>
      </w:r>
      <w:r w:rsidRPr="004D1F9B">
        <w:rPr>
          <w:rFonts w:ascii="Times New Roman" w:eastAsia="Times New Roman" w:hAnsi="Times New Roman"/>
          <w:sz w:val="24"/>
          <w:szCs w:val="24"/>
          <w:lang w:val="en-US" w:eastAsia="el-GR"/>
        </w:rPr>
        <w:t xml:space="preserve"> I chose to investigate the factors that affect hand </w:t>
      </w:r>
      <w:r w:rsidR="00143C03" w:rsidRPr="004D1F9B">
        <w:rPr>
          <w:rFonts w:ascii="Times New Roman" w:eastAsia="Times New Roman" w:hAnsi="Times New Roman"/>
          <w:sz w:val="24"/>
          <w:szCs w:val="24"/>
          <w:lang w:val="en-US" w:eastAsia="el-GR"/>
        </w:rPr>
        <w:t xml:space="preserve">dexterity </w:t>
      </w:r>
      <w:r w:rsidRPr="004D1F9B">
        <w:rPr>
          <w:rFonts w:ascii="Times New Roman" w:eastAsia="Times New Roman" w:hAnsi="Times New Roman"/>
          <w:sz w:val="24"/>
          <w:szCs w:val="24"/>
          <w:lang w:val="en-US" w:eastAsia="el-GR"/>
        </w:rPr>
        <w:t xml:space="preserve">after </w:t>
      </w:r>
      <w:r w:rsidR="005E1FE3" w:rsidRPr="004D1F9B">
        <w:rPr>
          <w:rFonts w:ascii="Times New Roman" w:eastAsia="Times New Roman" w:hAnsi="Times New Roman"/>
          <w:sz w:val="24"/>
          <w:szCs w:val="24"/>
          <w:lang w:val="en-US" w:eastAsia="el-GR"/>
        </w:rPr>
        <w:t xml:space="preserve">a </w:t>
      </w:r>
      <w:r w:rsidRPr="004D1F9B">
        <w:rPr>
          <w:rFonts w:ascii="Times New Roman" w:eastAsia="Times New Roman" w:hAnsi="Times New Roman"/>
          <w:sz w:val="24"/>
          <w:szCs w:val="24"/>
          <w:lang w:val="en-US" w:eastAsia="el-GR"/>
        </w:rPr>
        <w:t>wrist fracture</w:t>
      </w:r>
      <w:r w:rsidR="00D45475">
        <w:rPr>
          <w:rFonts w:ascii="Times New Roman" w:eastAsia="Times New Roman" w:hAnsi="Times New Roman"/>
          <w:sz w:val="24"/>
          <w:szCs w:val="24"/>
          <w:lang w:val="en-US" w:eastAsia="el-GR"/>
        </w:rPr>
        <w:t xml:space="preserve"> to address a substantial gap </w:t>
      </w:r>
      <w:r w:rsidR="00BE7ED4">
        <w:rPr>
          <w:rFonts w:ascii="Times New Roman" w:eastAsia="Times New Roman" w:hAnsi="Times New Roman"/>
          <w:sz w:val="24"/>
          <w:szCs w:val="24"/>
          <w:lang w:val="en-US" w:eastAsia="el-GR"/>
        </w:rPr>
        <w:t xml:space="preserve">in </w:t>
      </w:r>
      <w:r w:rsidR="00D45475">
        <w:rPr>
          <w:rFonts w:ascii="Times New Roman" w:eastAsia="Times New Roman" w:hAnsi="Times New Roman"/>
          <w:sz w:val="24"/>
          <w:szCs w:val="24"/>
          <w:lang w:val="en-US" w:eastAsia="el-GR"/>
        </w:rPr>
        <w:t>knowledge on this important aspect of hand function</w:t>
      </w:r>
      <w:r w:rsidR="00AB6C6C" w:rsidRPr="004D1F9B">
        <w:rPr>
          <w:rFonts w:ascii="Times New Roman" w:eastAsia="Times New Roman" w:hAnsi="Times New Roman"/>
          <w:sz w:val="24"/>
          <w:szCs w:val="24"/>
          <w:lang w:val="en-US" w:eastAsia="el-GR"/>
        </w:rPr>
        <w:t>. My studies indicated</w:t>
      </w:r>
      <w:r w:rsidR="00143C03" w:rsidRPr="004D1F9B">
        <w:rPr>
          <w:rFonts w:ascii="Times New Roman" w:hAnsi="Times New Roman"/>
          <w:sz w:val="24"/>
          <w:szCs w:val="24"/>
          <w:lang w:val="en-CA"/>
        </w:rPr>
        <w:t xml:space="preserve"> that hand dexterity improved rapidly between 3 and 6 months </w:t>
      </w:r>
      <w:r w:rsidR="00AB6C6C" w:rsidRPr="004D1F9B">
        <w:rPr>
          <w:rFonts w:ascii="Times New Roman" w:hAnsi="Times New Roman"/>
          <w:sz w:val="24"/>
          <w:szCs w:val="24"/>
          <w:lang w:val="en-CA"/>
        </w:rPr>
        <w:t xml:space="preserve">when people would </w:t>
      </w:r>
      <w:r w:rsidR="00BE7ED4">
        <w:rPr>
          <w:rFonts w:ascii="Times New Roman" w:hAnsi="Times New Roman"/>
          <w:sz w:val="24"/>
          <w:szCs w:val="24"/>
          <w:lang w:val="en-CA"/>
        </w:rPr>
        <w:t>be engaging in</w:t>
      </w:r>
      <w:r w:rsidR="00BE7ED4" w:rsidRPr="004D1F9B">
        <w:rPr>
          <w:rFonts w:ascii="Times New Roman" w:hAnsi="Times New Roman"/>
          <w:sz w:val="24"/>
          <w:szCs w:val="24"/>
          <w:lang w:val="en-CA"/>
        </w:rPr>
        <w:t xml:space="preserve"> </w:t>
      </w:r>
      <w:r w:rsidR="00AB6C6C" w:rsidRPr="004D1F9B">
        <w:rPr>
          <w:rFonts w:ascii="Times New Roman" w:hAnsi="Times New Roman"/>
          <w:sz w:val="24"/>
          <w:szCs w:val="24"/>
          <w:lang w:val="en-CA"/>
        </w:rPr>
        <w:t>physical therapy</w:t>
      </w:r>
      <w:r w:rsidR="00143C03" w:rsidRPr="004D1F9B">
        <w:rPr>
          <w:rFonts w:ascii="Times New Roman" w:hAnsi="Times New Roman"/>
          <w:sz w:val="24"/>
          <w:szCs w:val="24"/>
          <w:lang w:val="en-CA"/>
        </w:rPr>
        <w:t xml:space="preserve">, and </w:t>
      </w:r>
      <w:r w:rsidR="00AB6C6C" w:rsidRPr="004D1F9B">
        <w:rPr>
          <w:rFonts w:ascii="Times New Roman" w:hAnsi="Times New Roman"/>
          <w:sz w:val="24"/>
          <w:szCs w:val="24"/>
          <w:lang w:val="en-CA"/>
        </w:rPr>
        <w:t xml:space="preserve">then </w:t>
      </w:r>
      <w:r w:rsidR="00143C03" w:rsidRPr="004D1F9B">
        <w:rPr>
          <w:rFonts w:ascii="Times New Roman" w:hAnsi="Times New Roman"/>
          <w:sz w:val="24"/>
          <w:szCs w:val="24"/>
          <w:lang w:val="en-CA"/>
        </w:rPr>
        <w:t xml:space="preserve">worsened </w:t>
      </w:r>
      <w:r w:rsidR="00AB6C6C" w:rsidRPr="004D1F9B">
        <w:rPr>
          <w:rFonts w:ascii="Times New Roman" w:hAnsi="Times New Roman"/>
          <w:sz w:val="24"/>
          <w:szCs w:val="24"/>
          <w:lang w:val="en-CA"/>
        </w:rPr>
        <w:t xml:space="preserve">by </w:t>
      </w:r>
      <w:r w:rsidR="00143C03" w:rsidRPr="004D1F9B">
        <w:rPr>
          <w:rFonts w:ascii="Times New Roman" w:hAnsi="Times New Roman"/>
          <w:sz w:val="24"/>
          <w:szCs w:val="24"/>
          <w:lang w:val="en-CA"/>
        </w:rPr>
        <w:t>1-</w:t>
      </w:r>
      <w:r w:rsidR="006A4471" w:rsidRPr="004D1F9B">
        <w:rPr>
          <w:rFonts w:ascii="Times New Roman" w:hAnsi="Times New Roman"/>
          <w:sz w:val="24"/>
          <w:szCs w:val="24"/>
          <w:lang w:val="en-CA"/>
        </w:rPr>
        <w:t>year</w:t>
      </w:r>
      <w:r w:rsidR="00143C03" w:rsidRPr="004D1F9B">
        <w:rPr>
          <w:rFonts w:ascii="Times New Roman" w:hAnsi="Times New Roman"/>
          <w:sz w:val="24"/>
          <w:szCs w:val="24"/>
          <w:lang w:val="en-CA"/>
        </w:rPr>
        <w:t>. Hand dexterity did not recover to the state of the uninjured hand even by 1 year. This</w:t>
      </w:r>
      <w:r w:rsidR="00EE430A" w:rsidRPr="004D1F9B">
        <w:rPr>
          <w:rFonts w:ascii="Times New Roman" w:hAnsi="Times New Roman"/>
          <w:sz w:val="24"/>
          <w:szCs w:val="24"/>
          <w:lang w:val="en-CA"/>
        </w:rPr>
        <w:t xml:space="preserve"> </w:t>
      </w:r>
      <w:r w:rsidR="00AB6C6C" w:rsidRPr="004D1F9B">
        <w:rPr>
          <w:rFonts w:ascii="Times New Roman" w:hAnsi="Times New Roman"/>
          <w:sz w:val="24"/>
          <w:szCs w:val="24"/>
          <w:lang w:val="en-CA"/>
        </w:rPr>
        <w:t>suggests that</w:t>
      </w:r>
      <w:r w:rsidR="00D45475">
        <w:rPr>
          <w:rFonts w:ascii="Times New Roman" w:hAnsi="Times New Roman"/>
          <w:sz w:val="24"/>
          <w:szCs w:val="24"/>
          <w:lang w:val="en-CA"/>
        </w:rPr>
        <w:t xml:space="preserve"> future rehabilitation </w:t>
      </w:r>
      <w:r w:rsidR="00AB6C6C" w:rsidRPr="004D1F9B">
        <w:rPr>
          <w:rFonts w:ascii="Times New Roman" w:hAnsi="Times New Roman"/>
          <w:sz w:val="24"/>
          <w:szCs w:val="24"/>
          <w:lang w:val="en-CA"/>
        </w:rPr>
        <w:t>programs</w:t>
      </w:r>
      <w:r w:rsidR="00D45475">
        <w:rPr>
          <w:rFonts w:ascii="Times New Roman" w:hAnsi="Times New Roman"/>
          <w:sz w:val="24"/>
          <w:szCs w:val="24"/>
          <w:lang w:val="en-CA"/>
        </w:rPr>
        <w:t xml:space="preserve"> need to include dexterity assessment and training.</w:t>
      </w:r>
      <w:r w:rsidR="00FE3BCF">
        <w:rPr>
          <w:rFonts w:ascii="Times New Roman" w:hAnsi="Times New Roman"/>
          <w:sz w:val="24"/>
          <w:szCs w:val="24"/>
          <w:lang w:val="en-CA"/>
        </w:rPr>
        <w:t xml:space="preserve"> </w:t>
      </w:r>
      <w:r w:rsidR="00AB6C6C" w:rsidRPr="004D1F9B">
        <w:rPr>
          <w:rFonts w:ascii="Times New Roman" w:hAnsi="Times New Roman"/>
          <w:sz w:val="24"/>
          <w:szCs w:val="24"/>
          <w:lang w:val="en-CA"/>
        </w:rPr>
        <w:t xml:space="preserve">This project resulted in </w:t>
      </w:r>
      <w:r w:rsidR="006A4471" w:rsidRPr="004D1F9B">
        <w:rPr>
          <w:rFonts w:ascii="Times New Roman" w:hAnsi="Times New Roman"/>
          <w:sz w:val="24"/>
          <w:szCs w:val="24"/>
          <w:lang w:val="en-CA"/>
        </w:rPr>
        <w:t>3</w:t>
      </w:r>
      <w:r w:rsidR="004E5910" w:rsidRPr="004D1F9B">
        <w:rPr>
          <w:rFonts w:ascii="Times New Roman" w:hAnsi="Times New Roman"/>
          <w:sz w:val="24"/>
          <w:szCs w:val="24"/>
          <w:lang w:val="en-CA"/>
        </w:rPr>
        <w:t xml:space="preserve"> published manuscripts, and </w:t>
      </w:r>
      <w:r w:rsidR="006A4471" w:rsidRPr="004D1F9B">
        <w:rPr>
          <w:rFonts w:ascii="Times New Roman" w:hAnsi="Times New Roman"/>
          <w:sz w:val="24"/>
          <w:szCs w:val="24"/>
          <w:lang w:val="en-CA"/>
        </w:rPr>
        <w:t>2</w:t>
      </w:r>
      <w:r w:rsidR="004E5910" w:rsidRPr="004D1F9B">
        <w:rPr>
          <w:rFonts w:ascii="Times New Roman" w:hAnsi="Times New Roman"/>
          <w:sz w:val="24"/>
          <w:szCs w:val="24"/>
          <w:lang w:val="en-CA"/>
        </w:rPr>
        <w:t xml:space="preserve"> presentations; and informed my PhD thesis.</w:t>
      </w:r>
      <w:r w:rsidR="00FE3BCF">
        <w:rPr>
          <w:rFonts w:ascii="Times New Roman" w:hAnsi="Times New Roman"/>
          <w:sz w:val="24"/>
          <w:szCs w:val="24"/>
          <w:lang w:val="en-CA"/>
        </w:rPr>
        <w:t xml:space="preserve"> </w:t>
      </w:r>
      <w:r w:rsidR="00D45475">
        <w:rPr>
          <w:rFonts w:ascii="Times New Roman" w:hAnsi="Times New Roman"/>
          <w:sz w:val="24"/>
          <w:szCs w:val="24"/>
          <w:lang w:val="en-CA"/>
        </w:rPr>
        <w:t>This work inform</w:t>
      </w:r>
      <w:r w:rsidR="00764520">
        <w:rPr>
          <w:rFonts w:ascii="Times New Roman" w:hAnsi="Times New Roman"/>
          <w:sz w:val="24"/>
          <w:szCs w:val="24"/>
          <w:lang w:val="en-CA"/>
        </w:rPr>
        <w:t>ed</w:t>
      </w:r>
      <w:r w:rsidR="00D45475">
        <w:rPr>
          <w:rFonts w:ascii="Times New Roman" w:hAnsi="Times New Roman"/>
          <w:sz w:val="24"/>
          <w:szCs w:val="24"/>
          <w:lang w:val="en-CA"/>
        </w:rPr>
        <w:t xml:space="preserve"> a current project developing online interventions for patients with these injuries.</w:t>
      </w:r>
    </w:p>
    <w:p w14:paraId="1D3398BF" w14:textId="33E6ECB5" w:rsidR="00EC10E9" w:rsidRPr="004D1F9B" w:rsidRDefault="00EE430A" w:rsidP="003B6BF7">
      <w:pPr>
        <w:contextualSpacing/>
        <w:jc w:val="both"/>
        <w:rPr>
          <w:rFonts w:ascii="Times New Roman" w:hAnsi="Times New Roman"/>
          <w:sz w:val="24"/>
          <w:szCs w:val="24"/>
          <w:lang w:val="en-US"/>
        </w:rPr>
      </w:pPr>
      <w:r w:rsidRPr="004D1F9B">
        <w:rPr>
          <w:rFonts w:ascii="Times New Roman" w:hAnsi="Times New Roman"/>
          <w:b/>
          <w:sz w:val="24"/>
          <w:szCs w:val="24"/>
          <w:lang w:val="en-US"/>
        </w:rPr>
        <w:t xml:space="preserve">Contribution 3 – PhD Comprehensive </w:t>
      </w:r>
      <w:r w:rsidR="004E5910" w:rsidRPr="004D1F9B">
        <w:rPr>
          <w:rFonts w:ascii="Times New Roman" w:hAnsi="Times New Roman"/>
          <w:b/>
          <w:sz w:val="24"/>
          <w:szCs w:val="24"/>
          <w:lang w:val="en-US"/>
        </w:rPr>
        <w:t>Project</w:t>
      </w:r>
      <w:r w:rsidR="00D45475">
        <w:rPr>
          <w:rFonts w:ascii="Times New Roman" w:hAnsi="Times New Roman"/>
          <w:b/>
          <w:sz w:val="24"/>
          <w:szCs w:val="24"/>
          <w:lang w:val="en-US"/>
        </w:rPr>
        <w:t xml:space="preserve"> (Overview design)</w:t>
      </w:r>
      <w:r w:rsidRPr="004D1F9B">
        <w:rPr>
          <w:rFonts w:ascii="Times New Roman" w:hAnsi="Times New Roman"/>
          <w:b/>
          <w:sz w:val="24"/>
          <w:szCs w:val="24"/>
          <w:lang w:val="en-US"/>
        </w:rPr>
        <w:t xml:space="preserve">: </w:t>
      </w:r>
      <w:r w:rsidR="00E74306" w:rsidRPr="004D1F9B">
        <w:rPr>
          <w:rFonts w:ascii="Times New Roman" w:hAnsi="Times New Roman"/>
          <w:sz w:val="24"/>
          <w:szCs w:val="24"/>
          <w:lang w:val="en-US"/>
        </w:rPr>
        <w:t>For my comprehensive process, I worked with experienced evidence synthesis scientists at</w:t>
      </w:r>
      <w:r w:rsidR="00B25E59" w:rsidRPr="004D1F9B">
        <w:rPr>
          <w:rFonts w:ascii="Times New Roman" w:hAnsi="Times New Roman"/>
          <w:sz w:val="24"/>
          <w:szCs w:val="24"/>
          <w:lang w:val="en-US"/>
        </w:rPr>
        <w:t xml:space="preserve"> </w:t>
      </w:r>
      <w:r w:rsidR="00E74306" w:rsidRPr="004D1F9B">
        <w:rPr>
          <w:rFonts w:ascii="Times New Roman" w:hAnsi="Times New Roman"/>
          <w:sz w:val="24"/>
          <w:szCs w:val="24"/>
          <w:lang w:val="en-US"/>
        </w:rPr>
        <w:t>McMaster and Western University to gain experiential training on literature appraisal and synthesis. This</w:t>
      </w:r>
      <w:r w:rsidR="00B25E59" w:rsidRPr="004D1F9B">
        <w:rPr>
          <w:rFonts w:ascii="Times New Roman" w:hAnsi="Times New Roman"/>
          <w:sz w:val="24"/>
          <w:szCs w:val="24"/>
          <w:lang w:val="en-US"/>
        </w:rPr>
        <w:t xml:space="preserve"> </w:t>
      </w:r>
      <w:r w:rsidR="00E74306" w:rsidRPr="004D1F9B">
        <w:rPr>
          <w:rFonts w:ascii="Times New Roman" w:hAnsi="Times New Roman"/>
          <w:sz w:val="24"/>
          <w:szCs w:val="24"/>
          <w:lang w:val="en-US"/>
        </w:rPr>
        <w:t xml:space="preserve">overview (umbrella review) required synthesis of over </w:t>
      </w:r>
      <w:r w:rsidR="005E754C" w:rsidRPr="004D1F9B">
        <w:rPr>
          <w:rFonts w:ascii="Times New Roman" w:hAnsi="Times New Roman"/>
          <w:sz w:val="24"/>
          <w:szCs w:val="24"/>
          <w:lang w:val="en-US"/>
        </w:rPr>
        <w:t>2</w:t>
      </w:r>
      <w:r w:rsidR="00E74306" w:rsidRPr="004D1F9B">
        <w:rPr>
          <w:rFonts w:ascii="Times New Roman" w:hAnsi="Times New Roman"/>
          <w:sz w:val="24"/>
          <w:szCs w:val="24"/>
          <w:lang w:val="en-US"/>
        </w:rPr>
        <w:t>0 systematic reviews</w:t>
      </w:r>
      <w:r w:rsidR="00951103" w:rsidRPr="004D1F9B">
        <w:rPr>
          <w:rFonts w:ascii="Times New Roman" w:hAnsi="Times New Roman"/>
          <w:sz w:val="24"/>
          <w:szCs w:val="24"/>
          <w:lang w:val="en-US"/>
        </w:rPr>
        <w:t xml:space="preserve"> to establish the current state of knowledge on psychometric properties of ou</w:t>
      </w:r>
      <w:r w:rsidR="00FD26A6" w:rsidRPr="004D1F9B">
        <w:rPr>
          <w:rFonts w:ascii="Times New Roman" w:hAnsi="Times New Roman"/>
          <w:sz w:val="24"/>
          <w:szCs w:val="24"/>
          <w:lang w:val="en-US"/>
        </w:rPr>
        <w:t>t</w:t>
      </w:r>
      <w:r w:rsidR="00951103" w:rsidRPr="004D1F9B">
        <w:rPr>
          <w:rFonts w:ascii="Times New Roman" w:hAnsi="Times New Roman"/>
          <w:sz w:val="24"/>
          <w:szCs w:val="24"/>
          <w:lang w:val="en-US"/>
        </w:rPr>
        <w:t>come measures for patients with neck pain disorders.</w:t>
      </w:r>
      <w:r w:rsidR="00051667" w:rsidRPr="004D1F9B">
        <w:rPr>
          <w:rFonts w:ascii="Times New Roman" w:hAnsi="Times New Roman"/>
          <w:sz w:val="24"/>
          <w:szCs w:val="24"/>
          <w:lang w:val="en-US"/>
        </w:rPr>
        <w:t xml:space="preserve"> </w:t>
      </w:r>
      <w:r w:rsidR="004E5910" w:rsidRPr="004D1F9B">
        <w:rPr>
          <w:rFonts w:ascii="Times New Roman" w:hAnsi="Times New Roman"/>
          <w:sz w:val="24"/>
          <w:szCs w:val="24"/>
          <w:lang w:val="en-US"/>
        </w:rPr>
        <w:t xml:space="preserve">This work was particularly challenging as the methods for overviews were evolving, and I had to adapt to changing standards. </w:t>
      </w:r>
      <w:r w:rsidR="00FD26A6" w:rsidRPr="004D1F9B">
        <w:rPr>
          <w:rFonts w:ascii="Times New Roman" w:hAnsi="Times New Roman"/>
          <w:sz w:val="24"/>
          <w:szCs w:val="24"/>
          <w:lang w:val="en-US"/>
        </w:rPr>
        <w:t xml:space="preserve">This overview was published in Journal of </w:t>
      </w:r>
      <w:proofErr w:type="spellStart"/>
      <w:r w:rsidR="00FD26A6" w:rsidRPr="004D1F9B">
        <w:rPr>
          <w:rFonts w:ascii="Times New Roman" w:hAnsi="Times New Roman"/>
          <w:sz w:val="24"/>
          <w:szCs w:val="24"/>
          <w:lang w:val="en-US"/>
        </w:rPr>
        <w:t>Orthopaedic</w:t>
      </w:r>
      <w:proofErr w:type="spellEnd"/>
      <w:r w:rsidR="00FD26A6" w:rsidRPr="004D1F9B">
        <w:rPr>
          <w:rFonts w:ascii="Times New Roman" w:hAnsi="Times New Roman"/>
          <w:sz w:val="24"/>
          <w:szCs w:val="24"/>
          <w:lang w:val="en-US"/>
        </w:rPr>
        <w:t xml:space="preserve"> and Sports Physical Therapy (JOSPT)</w:t>
      </w:r>
      <w:r w:rsidR="004E5910" w:rsidRPr="004D1F9B">
        <w:rPr>
          <w:rFonts w:ascii="Times New Roman" w:hAnsi="Times New Roman"/>
          <w:sz w:val="24"/>
          <w:szCs w:val="24"/>
          <w:lang w:val="en-US"/>
        </w:rPr>
        <w:t>, which is a high impact journal in the rehab field. O</w:t>
      </w:r>
      <w:r w:rsidR="00C76BDB" w:rsidRPr="004D1F9B">
        <w:rPr>
          <w:rFonts w:ascii="Times New Roman" w:hAnsi="Times New Roman"/>
          <w:sz w:val="24"/>
          <w:szCs w:val="24"/>
          <w:lang w:val="en-US"/>
        </w:rPr>
        <w:t xml:space="preserve">ne of </w:t>
      </w:r>
      <w:r w:rsidR="009E0B31" w:rsidRPr="004D1F9B">
        <w:rPr>
          <w:rFonts w:ascii="Times New Roman" w:hAnsi="Times New Roman"/>
          <w:sz w:val="24"/>
          <w:szCs w:val="24"/>
          <w:lang w:val="en-US"/>
        </w:rPr>
        <w:t>my</w:t>
      </w:r>
      <w:r w:rsidR="00C76BDB" w:rsidRPr="004D1F9B">
        <w:rPr>
          <w:rFonts w:ascii="Times New Roman" w:hAnsi="Times New Roman"/>
          <w:sz w:val="24"/>
          <w:szCs w:val="24"/>
          <w:lang w:val="en-US"/>
        </w:rPr>
        <w:t xml:space="preserve"> main</w:t>
      </w:r>
      <w:r w:rsidR="009E0B31" w:rsidRPr="004D1F9B">
        <w:rPr>
          <w:rFonts w:ascii="Times New Roman" w:hAnsi="Times New Roman"/>
          <w:sz w:val="24"/>
          <w:szCs w:val="24"/>
          <w:lang w:val="en-US"/>
        </w:rPr>
        <w:t xml:space="preserve"> findings suggest</w:t>
      </w:r>
      <w:r w:rsidR="00BE7ED4">
        <w:rPr>
          <w:rFonts w:ascii="Times New Roman" w:hAnsi="Times New Roman"/>
          <w:sz w:val="24"/>
          <w:szCs w:val="24"/>
          <w:lang w:val="en-US"/>
        </w:rPr>
        <w:t>ed</w:t>
      </w:r>
      <w:r w:rsidR="009E0B31" w:rsidRPr="004D1F9B">
        <w:rPr>
          <w:rFonts w:ascii="Times New Roman" w:hAnsi="Times New Roman"/>
          <w:sz w:val="24"/>
          <w:szCs w:val="24"/>
          <w:lang w:val="en-US"/>
        </w:rPr>
        <w:t xml:space="preserve"> that </w:t>
      </w:r>
      <w:r w:rsidR="003B6BF7" w:rsidRPr="004D1F9B">
        <w:rPr>
          <w:rFonts w:ascii="Times New Roman" w:hAnsi="Times New Roman"/>
          <w:sz w:val="24"/>
          <w:szCs w:val="24"/>
          <w:lang w:val="en-US"/>
        </w:rPr>
        <w:t xml:space="preserve">very few patient-reported outcome measures </w:t>
      </w:r>
      <w:r w:rsidR="009D4501" w:rsidRPr="004D1F9B">
        <w:rPr>
          <w:rFonts w:ascii="Times New Roman" w:hAnsi="Times New Roman"/>
          <w:sz w:val="24"/>
          <w:szCs w:val="24"/>
          <w:lang w:val="en-US"/>
        </w:rPr>
        <w:t>have sufficient research on</w:t>
      </w:r>
      <w:r w:rsidR="004E5910" w:rsidRPr="004D1F9B">
        <w:rPr>
          <w:rFonts w:ascii="Times New Roman" w:hAnsi="Times New Roman"/>
          <w:sz w:val="24"/>
          <w:szCs w:val="24"/>
          <w:lang w:val="en-US"/>
        </w:rPr>
        <w:t xml:space="preserve"> </w:t>
      </w:r>
      <w:r w:rsidR="003B6BF7" w:rsidRPr="004D1F9B">
        <w:rPr>
          <w:rFonts w:ascii="Times New Roman" w:hAnsi="Times New Roman"/>
          <w:sz w:val="24"/>
          <w:szCs w:val="24"/>
          <w:lang w:val="en-US"/>
        </w:rPr>
        <w:t>responsiveness.</w:t>
      </w:r>
      <w:r w:rsidR="004E5910" w:rsidRPr="004D1F9B">
        <w:rPr>
          <w:rFonts w:ascii="Times New Roman" w:hAnsi="Times New Roman"/>
          <w:sz w:val="24"/>
          <w:szCs w:val="24"/>
          <w:lang w:val="en-US"/>
        </w:rPr>
        <w:t xml:space="preserve"> I have since </w:t>
      </w:r>
      <w:r w:rsidR="006A4471" w:rsidRPr="004D1F9B">
        <w:rPr>
          <w:rFonts w:ascii="Times New Roman" w:hAnsi="Times New Roman"/>
          <w:sz w:val="24"/>
          <w:szCs w:val="24"/>
          <w:lang w:val="en-US"/>
        </w:rPr>
        <w:t>published 3</w:t>
      </w:r>
      <w:r w:rsidR="004E5910" w:rsidRPr="004D1F9B">
        <w:rPr>
          <w:rFonts w:ascii="Times New Roman" w:hAnsi="Times New Roman"/>
          <w:sz w:val="24"/>
          <w:szCs w:val="24"/>
          <w:lang w:val="en-US"/>
        </w:rPr>
        <w:t xml:space="preserve"> overviews and have </w:t>
      </w:r>
      <w:r w:rsidR="006A4471" w:rsidRPr="004D1F9B">
        <w:rPr>
          <w:rFonts w:ascii="Times New Roman" w:hAnsi="Times New Roman"/>
          <w:sz w:val="24"/>
          <w:szCs w:val="24"/>
          <w:lang w:val="en-US"/>
        </w:rPr>
        <w:t>4</w:t>
      </w:r>
      <w:r w:rsidR="004E5910" w:rsidRPr="004D1F9B">
        <w:rPr>
          <w:rFonts w:ascii="Times New Roman" w:hAnsi="Times New Roman"/>
          <w:sz w:val="24"/>
          <w:szCs w:val="24"/>
          <w:lang w:val="en-US"/>
        </w:rPr>
        <w:t xml:space="preserve"> in progress. Given the relative recent evolution of overview methodology, I would expect to share my expertise in this area with colleagues and trainees.</w:t>
      </w:r>
      <w:r w:rsidR="00D45475">
        <w:rPr>
          <w:rFonts w:ascii="Times New Roman" w:hAnsi="Times New Roman"/>
          <w:sz w:val="24"/>
          <w:szCs w:val="24"/>
          <w:lang w:val="en-US"/>
        </w:rPr>
        <w:t xml:space="preserve"> </w:t>
      </w:r>
    </w:p>
    <w:p w14:paraId="106742D1" w14:textId="7B9636AA" w:rsidR="00EE430A" w:rsidRPr="004D1F9B" w:rsidRDefault="00EC10E9" w:rsidP="003B6BF7">
      <w:pPr>
        <w:contextualSpacing/>
        <w:jc w:val="both"/>
        <w:rPr>
          <w:rFonts w:ascii="Times New Roman" w:hAnsi="Times New Roman"/>
          <w:sz w:val="24"/>
          <w:szCs w:val="24"/>
          <w:lang w:val="en-US"/>
        </w:rPr>
      </w:pPr>
      <w:r w:rsidRPr="004D1F9B">
        <w:rPr>
          <w:rFonts w:ascii="Times New Roman" w:hAnsi="Times New Roman"/>
          <w:sz w:val="24"/>
          <w:szCs w:val="24"/>
          <w:lang w:val="en-US"/>
        </w:rPr>
        <w:tab/>
      </w:r>
    </w:p>
    <w:p w14:paraId="6EC6E979" w14:textId="6077D821" w:rsidR="00C94F17" w:rsidRPr="00764520" w:rsidRDefault="4771A0FD" w:rsidP="00764520">
      <w:pPr>
        <w:spacing w:after="0"/>
        <w:jc w:val="both"/>
        <w:rPr>
          <w:rFonts w:ascii="Times New Roman" w:hAnsi="Times New Roman"/>
          <w:sz w:val="24"/>
          <w:szCs w:val="24"/>
          <w:lang w:val="en-US"/>
        </w:rPr>
      </w:pPr>
      <w:r w:rsidRPr="4771A0FD">
        <w:rPr>
          <w:rFonts w:ascii="Times New Roman" w:hAnsi="Times New Roman"/>
          <w:b/>
          <w:bCs/>
          <w:sz w:val="24"/>
          <w:szCs w:val="24"/>
          <w:lang w:val="en-US"/>
        </w:rPr>
        <w:t>Contribution 4 - PhD studies (Evidence synthesis and patient preference)</w:t>
      </w:r>
      <w:r w:rsidRPr="4771A0FD">
        <w:rPr>
          <w:rFonts w:ascii="Times New Roman" w:hAnsi="Times New Roman"/>
          <w:sz w:val="24"/>
          <w:szCs w:val="24"/>
          <w:lang w:val="en-US"/>
        </w:rPr>
        <w:t xml:space="preserve">: My PhD work reflects my commitment to rigorous development of new interventions. Joint protection is critical to preserving joint function in people with arthritis. However, the evidence is weak, and programs are outdated. My PhD research focused on the development and evaluation of novel patient-centered joint protection programs (JPP) in combination with hand exercises in people with hand osteoarthritis. I worked with engineers, patients and evidence to inform my creation of a new JPP. I published 6 manuscripts that reported: A scoping and a systematic review with meta-analysis on JPP, the evaluation of content validity of patient-reported outcomes for patients with hand osteoarthritis and the investigation of the barriers, facilitators, expectations, preferences and patient priorities on JPP. This work will lead to a single center, investigator-blinded, randomized, 12-month, parallel-group, superiority trial on the fully developed program that </w:t>
      </w:r>
      <w:r w:rsidR="00BF5028">
        <w:rPr>
          <w:rFonts w:ascii="Times New Roman" w:hAnsi="Times New Roman"/>
          <w:sz w:val="24"/>
          <w:szCs w:val="24"/>
          <w:lang w:val="en-US"/>
        </w:rPr>
        <w:t xml:space="preserve">I </w:t>
      </w:r>
      <w:r w:rsidRPr="4771A0FD">
        <w:rPr>
          <w:rFonts w:ascii="Times New Roman" w:hAnsi="Times New Roman"/>
          <w:sz w:val="24"/>
          <w:szCs w:val="24"/>
          <w:lang w:val="en-US"/>
        </w:rPr>
        <w:t xml:space="preserve">will conduct as a </w:t>
      </w:r>
      <w:r w:rsidR="00BF5028">
        <w:rPr>
          <w:rFonts w:ascii="Times New Roman" w:hAnsi="Times New Roman"/>
          <w:sz w:val="24"/>
          <w:szCs w:val="24"/>
          <w:lang w:val="en-US"/>
        </w:rPr>
        <w:t xml:space="preserve">future </w:t>
      </w:r>
      <w:r w:rsidRPr="4771A0FD">
        <w:rPr>
          <w:rFonts w:ascii="Times New Roman" w:hAnsi="Times New Roman"/>
          <w:sz w:val="24"/>
          <w:szCs w:val="24"/>
          <w:lang w:val="en-US"/>
        </w:rPr>
        <w:t xml:space="preserve">faculty member. The development work was funded by The Arthritis Society, and they will be the target for a future grant application for the RCT. Novel aspects of my collaboration with engineers included evaluation of a new wearable fingernail sensors to empirically evaluate hand forces during functional activity. Joint protection and other aspects of safe joint preserving patient education will be an ongoing theme in my program of research. Currently no such programs have been developed for lower limb arthritis or following joint replacements – which are major gaps in the field.  </w:t>
      </w:r>
    </w:p>
    <w:p w14:paraId="3FB460D0" w14:textId="77777777" w:rsidR="00C94F17" w:rsidRDefault="00C94F17" w:rsidP="009B7AF9">
      <w:pPr>
        <w:autoSpaceDE w:val="0"/>
        <w:autoSpaceDN w:val="0"/>
        <w:adjustRightInd w:val="0"/>
        <w:spacing w:after="0"/>
        <w:rPr>
          <w:rFonts w:ascii="Times New Roman" w:hAnsi="Times New Roman"/>
          <w:b/>
          <w:sz w:val="24"/>
          <w:szCs w:val="24"/>
          <w:u w:val="single"/>
          <w:lang w:val="en-CA"/>
        </w:rPr>
      </w:pPr>
    </w:p>
    <w:p w14:paraId="77331837" w14:textId="77777777" w:rsidR="00BF5028" w:rsidRDefault="00BF5028" w:rsidP="009B7AF9">
      <w:pPr>
        <w:autoSpaceDE w:val="0"/>
        <w:autoSpaceDN w:val="0"/>
        <w:adjustRightInd w:val="0"/>
        <w:spacing w:after="0"/>
        <w:rPr>
          <w:rFonts w:ascii="Times New Roman" w:hAnsi="Times New Roman"/>
          <w:b/>
          <w:sz w:val="24"/>
          <w:szCs w:val="24"/>
          <w:u w:val="single"/>
          <w:lang w:val="en-CA"/>
        </w:rPr>
      </w:pPr>
    </w:p>
    <w:p w14:paraId="51BB3079" w14:textId="77777777" w:rsidR="00BF5028" w:rsidRDefault="00BF5028" w:rsidP="009B7AF9">
      <w:pPr>
        <w:autoSpaceDE w:val="0"/>
        <w:autoSpaceDN w:val="0"/>
        <w:adjustRightInd w:val="0"/>
        <w:spacing w:after="0"/>
        <w:rPr>
          <w:rFonts w:ascii="Times New Roman" w:hAnsi="Times New Roman"/>
          <w:b/>
          <w:sz w:val="24"/>
          <w:szCs w:val="24"/>
          <w:u w:val="single"/>
          <w:lang w:val="en-CA"/>
        </w:rPr>
      </w:pPr>
    </w:p>
    <w:p w14:paraId="406A1C80" w14:textId="77777777" w:rsidR="00BF5028" w:rsidRDefault="00BF5028" w:rsidP="009B7AF9">
      <w:pPr>
        <w:autoSpaceDE w:val="0"/>
        <w:autoSpaceDN w:val="0"/>
        <w:adjustRightInd w:val="0"/>
        <w:spacing w:after="0"/>
        <w:rPr>
          <w:rFonts w:ascii="Times New Roman" w:hAnsi="Times New Roman"/>
          <w:b/>
          <w:sz w:val="24"/>
          <w:szCs w:val="24"/>
          <w:u w:val="single"/>
          <w:lang w:val="en-CA"/>
        </w:rPr>
      </w:pPr>
    </w:p>
    <w:p w14:paraId="434685B6" w14:textId="153F81FA" w:rsidR="009B7AF9" w:rsidRPr="004D1F9B" w:rsidRDefault="009B7AF9" w:rsidP="009B7AF9">
      <w:pPr>
        <w:autoSpaceDE w:val="0"/>
        <w:autoSpaceDN w:val="0"/>
        <w:adjustRightInd w:val="0"/>
        <w:spacing w:after="0"/>
        <w:rPr>
          <w:rFonts w:ascii="Times New Roman" w:hAnsi="Times New Roman"/>
          <w:b/>
          <w:sz w:val="24"/>
          <w:szCs w:val="24"/>
          <w:u w:val="single"/>
          <w:lang w:val="en-CA"/>
        </w:rPr>
      </w:pPr>
      <w:r w:rsidRPr="004D1F9B">
        <w:rPr>
          <w:rFonts w:ascii="Times New Roman" w:hAnsi="Times New Roman"/>
          <w:b/>
          <w:sz w:val="24"/>
          <w:szCs w:val="24"/>
          <w:u w:val="single"/>
          <w:lang w:val="en-CA"/>
        </w:rPr>
        <w:lastRenderedPageBreak/>
        <w:t>Other Contributions</w:t>
      </w:r>
    </w:p>
    <w:p w14:paraId="03847A54" w14:textId="77777777" w:rsidR="009B7AF9" w:rsidRPr="004D1F9B" w:rsidRDefault="009B7AF9" w:rsidP="009B7AF9">
      <w:pPr>
        <w:autoSpaceDE w:val="0"/>
        <w:autoSpaceDN w:val="0"/>
        <w:adjustRightInd w:val="0"/>
        <w:spacing w:after="0"/>
        <w:rPr>
          <w:rFonts w:ascii="Times New Roman" w:hAnsi="Times New Roman"/>
          <w:b/>
          <w:bCs/>
          <w:sz w:val="24"/>
          <w:szCs w:val="24"/>
          <w:lang w:val="en-US"/>
        </w:rPr>
      </w:pPr>
    </w:p>
    <w:p w14:paraId="4862D292" w14:textId="26F36978" w:rsidR="009B7AF9" w:rsidRPr="004D1F9B" w:rsidRDefault="009B7AF9" w:rsidP="008E2264">
      <w:pPr>
        <w:autoSpaceDE w:val="0"/>
        <w:autoSpaceDN w:val="0"/>
        <w:adjustRightInd w:val="0"/>
        <w:spacing w:after="0"/>
        <w:jc w:val="both"/>
        <w:rPr>
          <w:rFonts w:ascii="Times New Roman" w:hAnsi="Times New Roman"/>
          <w:bCs/>
          <w:sz w:val="24"/>
          <w:szCs w:val="24"/>
          <w:lang w:val="en-US"/>
        </w:rPr>
      </w:pPr>
      <w:r w:rsidRPr="004D1F9B">
        <w:rPr>
          <w:rFonts w:ascii="Times New Roman" w:hAnsi="Times New Roman"/>
          <w:b/>
          <w:bCs/>
          <w:sz w:val="24"/>
          <w:szCs w:val="24"/>
          <w:lang w:val="en-US"/>
        </w:rPr>
        <w:t xml:space="preserve">Contribution 4 – </w:t>
      </w:r>
      <w:r w:rsidR="001C68D5" w:rsidRPr="004D1F9B">
        <w:rPr>
          <w:rFonts w:ascii="Times New Roman" w:hAnsi="Times New Roman"/>
          <w:b/>
          <w:bCs/>
          <w:sz w:val="24"/>
          <w:szCs w:val="24"/>
          <w:lang w:val="en-US"/>
        </w:rPr>
        <w:t>Cochrane Systematic Review</w:t>
      </w:r>
      <w:r w:rsidR="00C32666">
        <w:rPr>
          <w:rFonts w:ascii="Times New Roman" w:hAnsi="Times New Roman"/>
          <w:b/>
          <w:bCs/>
          <w:sz w:val="24"/>
          <w:szCs w:val="24"/>
          <w:lang w:val="en-US"/>
        </w:rPr>
        <w:t>s</w:t>
      </w:r>
      <w:r w:rsidR="00C07881" w:rsidRPr="004D1F9B">
        <w:rPr>
          <w:rFonts w:ascii="Times New Roman" w:hAnsi="Times New Roman"/>
          <w:b/>
          <w:bCs/>
          <w:sz w:val="24"/>
          <w:szCs w:val="24"/>
          <w:lang w:val="en-US"/>
        </w:rPr>
        <w:t>:</w:t>
      </w:r>
      <w:r w:rsidR="0001061A" w:rsidRPr="004D1F9B">
        <w:rPr>
          <w:rFonts w:ascii="Times New Roman" w:hAnsi="Times New Roman"/>
          <w:bCs/>
          <w:sz w:val="24"/>
          <w:szCs w:val="24"/>
          <w:lang w:val="en-US"/>
        </w:rPr>
        <w:t xml:space="preserve"> Evidence synthesis, has been, and will continue to </w:t>
      </w:r>
      <w:r w:rsidR="006A4471" w:rsidRPr="004D1F9B">
        <w:rPr>
          <w:rFonts w:ascii="Times New Roman" w:hAnsi="Times New Roman"/>
          <w:bCs/>
          <w:sz w:val="24"/>
          <w:szCs w:val="24"/>
          <w:lang w:val="en-US"/>
        </w:rPr>
        <w:t>b</w:t>
      </w:r>
      <w:r w:rsidR="0001061A" w:rsidRPr="004D1F9B">
        <w:rPr>
          <w:rFonts w:ascii="Times New Roman" w:hAnsi="Times New Roman"/>
          <w:bCs/>
          <w:sz w:val="24"/>
          <w:szCs w:val="24"/>
          <w:lang w:val="en-US"/>
        </w:rPr>
        <w:t xml:space="preserve">e, a theme within my research program. </w:t>
      </w:r>
      <w:r w:rsidR="00C07881" w:rsidRPr="004D1F9B">
        <w:rPr>
          <w:rFonts w:ascii="Times New Roman" w:hAnsi="Times New Roman"/>
          <w:bCs/>
          <w:sz w:val="24"/>
          <w:szCs w:val="24"/>
          <w:lang w:val="en-US"/>
        </w:rPr>
        <w:t xml:space="preserve">I </w:t>
      </w:r>
      <w:r w:rsidR="0001061A" w:rsidRPr="004D1F9B">
        <w:rPr>
          <w:rFonts w:ascii="Times New Roman" w:hAnsi="Times New Roman"/>
          <w:bCs/>
          <w:sz w:val="24"/>
          <w:szCs w:val="24"/>
          <w:lang w:val="en-US"/>
        </w:rPr>
        <w:t>am a member</w:t>
      </w:r>
      <w:r w:rsidR="0024489F">
        <w:rPr>
          <w:rFonts w:ascii="Times New Roman" w:hAnsi="Times New Roman"/>
          <w:bCs/>
          <w:sz w:val="24"/>
          <w:szCs w:val="24"/>
          <w:lang w:val="en-US"/>
        </w:rPr>
        <w:t xml:space="preserve"> in 2 Cochrane groups, </w:t>
      </w:r>
      <w:r w:rsidR="0001061A" w:rsidRPr="004D1F9B">
        <w:rPr>
          <w:rFonts w:ascii="Times New Roman" w:hAnsi="Times New Roman"/>
          <w:bCs/>
          <w:sz w:val="24"/>
          <w:szCs w:val="24"/>
          <w:lang w:val="en-US"/>
        </w:rPr>
        <w:t>The</w:t>
      </w:r>
      <w:r w:rsidR="00C07881" w:rsidRPr="004D1F9B">
        <w:rPr>
          <w:rFonts w:ascii="Times New Roman" w:hAnsi="Times New Roman"/>
          <w:bCs/>
          <w:sz w:val="24"/>
          <w:szCs w:val="24"/>
          <w:lang w:val="en-US"/>
        </w:rPr>
        <w:t xml:space="preserve"> </w:t>
      </w:r>
      <w:r w:rsidR="004076FC" w:rsidRPr="004D1F9B">
        <w:rPr>
          <w:rFonts w:ascii="Times New Roman" w:hAnsi="Times New Roman"/>
          <w:bCs/>
          <w:sz w:val="24"/>
          <w:szCs w:val="24"/>
          <w:lang w:val="en-US"/>
        </w:rPr>
        <w:t xml:space="preserve">Cochrane Neck and Back Group </w:t>
      </w:r>
      <w:r w:rsidR="001F147D" w:rsidRPr="004D1F9B">
        <w:rPr>
          <w:rFonts w:ascii="Times New Roman" w:hAnsi="Times New Roman"/>
          <w:bCs/>
          <w:sz w:val="24"/>
          <w:szCs w:val="24"/>
          <w:lang w:val="en-US"/>
        </w:rPr>
        <w:t>and</w:t>
      </w:r>
      <w:r w:rsidR="0024489F">
        <w:rPr>
          <w:rFonts w:ascii="Times New Roman" w:hAnsi="Times New Roman"/>
          <w:bCs/>
          <w:sz w:val="24"/>
          <w:szCs w:val="24"/>
          <w:lang w:val="en-US"/>
        </w:rPr>
        <w:t xml:space="preserve"> The Musculoskeletal group.</w:t>
      </w:r>
      <w:r w:rsidR="001F147D" w:rsidRPr="004D1F9B">
        <w:rPr>
          <w:rFonts w:ascii="Times New Roman" w:hAnsi="Times New Roman"/>
          <w:bCs/>
          <w:sz w:val="24"/>
          <w:szCs w:val="24"/>
          <w:lang w:val="en-US"/>
        </w:rPr>
        <w:t xml:space="preserve"> I am currently involved in many Cochrane</w:t>
      </w:r>
      <w:r w:rsidR="0007244D" w:rsidRPr="004D1F9B">
        <w:rPr>
          <w:rFonts w:ascii="Times New Roman" w:hAnsi="Times New Roman"/>
          <w:bCs/>
          <w:sz w:val="24"/>
          <w:szCs w:val="24"/>
          <w:lang w:val="en-US"/>
        </w:rPr>
        <w:t xml:space="preserve"> systematic</w:t>
      </w:r>
      <w:r w:rsidR="001F147D" w:rsidRPr="004D1F9B">
        <w:rPr>
          <w:rFonts w:ascii="Times New Roman" w:hAnsi="Times New Roman"/>
          <w:bCs/>
          <w:sz w:val="24"/>
          <w:szCs w:val="24"/>
          <w:lang w:val="en-US"/>
        </w:rPr>
        <w:t xml:space="preserve"> reviews</w:t>
      </w:r>
      <w:r w:rsidR="0001061A" w:rsidRPr="004D1F9B">
        <w:rPr>
          <w:rFonts w:ascii="Times New Roman" w:hAnsi="Times New Roman"/>
          <w:bCs/>
          <w:sz w:val="24"/>
          <w:szCs w:val="24"/>
          <w:lang w:val="en-US"/>
        </w:rPr>
        <w:t xml:space="preserve"> that cross other areas of</w:t>
      </w:r>
      <w:r w:rsidR="007004FB">
        <w:rPr>
          <w:rFonts w:ascii="Times New Roman" w:hAnsi="Times New Roman"/>
          <w:bCs/>
          <w:sz w:val="24"/>
          <w:szCs w:val="24"/>
          <w:lang w:val="en-US"/>
        </w:rPr>
        <w:t xml:space="preserve"> musculoskeletal pain and disability</w:t>
      </w:r>
      <w:r w:rsidR="001F147D" w:rsidRPr="004D1F9B">
        <w:rPr>
          <w:rFonts w:ascii="Times New Roman" w:hAnsi="Times New Roman"/>
          <w:bCs/>
          <w:sz w:val="24"/>
          <w:szCs w:val="24"/>
          <w:lang w:val="en-US"/>
        </w:rPr>
        <w:t>.</w:t>
      </w:r>
      <w:r w:rsidR="00C136D3" w:rsidRPr="004D1F9B">
        <w:rPr>
          <w:rFonts w:ascii="Times New Roman" w:hAnsi="Times New Roman"/>
          <w:bCs/>
          <w:sz w:val="24"/>
          <w:szCs w:val="24"/>
          <w:lang w:val="en-US"/>
        </w:rPr>
        <w:t xml:space="preserve"> </w:t>
      </w:r>
      <w:r w:rsidR="001F147D" w:rsidRPr="004D1F9B">
        <w:rPr>
          <w:rFonts w:ascii="Times New Roman" w:hAnsi="Times New Roman"/>
          <w:bCs/>
          <w:sz w:val="24"/>
          <w:szCs w:val="24"/>
          <w:lang w:val="en-US"/>
        </w:rPr>
        <w:t xml:space="preserve">Currently, </w:t>
      </w:r>
      <w:r w:rsidR="004076FC" w:rsidRPr="004D1F9B">
        <w:rPr>
          <w:rFonts w:ascii="Times New Roman" w:hAnsi="Times New Roman"/>
          <w:bCs/>
          <w:sz w:val="24"/>
          <w:szCs w:val="24"/>
          <w:lang w:val="en-US"/>
        </w:rPr>
        <w:t xml:space="preserve">I am leading a Cochrane </w:t>
      </w:r>
      <w:r w:rsidR="0001061A" w:rsidRPr="004D1F9B">
        <w:rPr>
          <w:rFonts w:ascii="Times New Roman" w:hAnsi="Times New Roman"/>
          <w:bCs/>
          <w:sz w:val="24"/>
          <w:szCs w:val="24"/>
          <w:lang w:val="en-US"/>
        </w:rPr>
        <w:t xml:space="preserve">Review </w:t>
      </w:r>
      <w:r w:rsidR="00887746" w:rsidRPr="004D1F9B">
        <w:rPr>
          <w:rFonts w:ascii="Times New Roman" w:hAnsi="Times New Roman"/>
          <w:bCs/>
          <w:sz w:val="24"/>
          <w:szCs w:val="24"/>
          <w:lang w:val="en-US"/>
        </w:rPr>
        <w:t>which</w:t>
      </w:r>
      <w:r w:rsidR="004076FC" w:rsidRPr="004D1F9B">
        <w:rPr>
          <w:rFonts w:ascii="Times New Roman" w:hAnsi="Times New Roman"/>
          <w:bCs/>
          <w:sz w:val="24"/>
          <w:szCs w:val="24"/>
          <w:lang w:val="en-US"/>
        </w:rPr>
        <w:t xml:space="preserve"> evaluate</w:t>
      </w:r>
      <w:r w:rsidR="00887746" w:rsidRPr="004D1F9B">
        <w:rPr>
          <w:rFonts w:ascii="Times New Roman" w:hAnsi="Times New Roman"/>
          <w:bCs/>
          <w:sz w:val="24"/>
          <w:szCs w:val="24"/>
          <w:lang w:val="en-US"/>
        </w:rPr>
        <w:t>s</w:t>
      </w:r>
      <w:r w:rsidR="004076FC" w:rsidRPr="004D1F9B">
        <w:rPr>
          <w:rFonts w:ascii="Times New Roman" w:hAnsi="Times New Roman"/>
          <w:bCs/>
          <w:sz w:val="24"/>
          <w:szCs w:val="24"/>
          <w:lang w:val="en-US"/>
        </w:rPr>
        <w:t xml:space="preserve"> the efficacy of</w:t>
      </w:r>
      <w:r w:rsidR="00F42920" w:rsidRPr="004D1F9B">
        <w:rPr>
          <w:rFonts w:ascii="Times New Roman" w:hAnsi="Times New Roman"/>
          <w:bCs/>
          <w:sz w:val="24"/>
          <w:szCs w:val="24"/>
          <w:lang w:val="en-US"/>
        </w:rPr>
        <w:t xml:space="preserve"> cervical</w:t>
      </w:r>
      <w:r w:rsidR="004076FC" w:rsidRPr="004D1F9B">
        <w:rPr>
          <w:rFonts w:ascii="Times New Roman" w:hAnsi="Times New Roman"/>
          <w:bCs/>
          <w:sz w:val="24"/>
          <w:szCs w:val="24"/>
          <w:lang w:val="en-US"/>
        </w:rPr>
        <w:t xml:space="preserve"> traction</w:t>
      </w:r>
      <w:r w:rsidR="00F42920" w:rsidRPr="004D1F9B">
        <w:rPr>
          <w:rFonts w:ascii="Times New Roman" w:hAnsi="Times New Roman"/>
          <w:bCs/>
          <w:sz w:val="24"/>
          <w:szCs w:val="24"/>
          <w:lang w:val="en-US"/>
        </w:rPr>
        <w:t xml:space="preserve"> for patients with </w:t>
      </w:r>
      <w:r w:rsidR="001F147D" w:rsidRPr="004D1F9B">
        <w:rPr>
          <w:rFonts w:ascii="Times New Roman" w:hAnsi="Times New Roman"/>
          <w:bCs/>
          <w:sz w:val="24"/>
          <w:szCs w:val="24"/>
          <w:lang w:val="en-US"/>
        </w:rPr>
        <w:t xml:space="preserve">or without neck </w:t>
      </w:r>
      <w:r w:rsidR="00CB4B13" w:rsidRPr="004D1F9B">
        <w:rPr>
          <w:rFonts w:ascii="Times New Roman" w:hAnsi="Times New Roman"/>
          <w:bCs/>
          <w:sz w:val="24"/>
          <w:szCs w:val="24"/>
          <w:lang w:val="en-US"/>
        </w:rPr>
        <w:t xml:space="preserve">pain </w:t>
      </w:r>
      <w:r w:rsidR="001F147D" w:rsidRPr="004D1F9B">
        <w:rPr>
          <w:rFonts w:ascii="Times New Roman" w:hAnsi="Times New Roman"/>
          <w:bCs/>
          <w:sz w:val="24"/>
          <w:szCs w:val="24"/>
          <w:lang w:val="en-US"/>
        </w:rPr>
        <w:t>radiculopathy</w:t>
      </w:r>
      <w:r w:rsidR="00AA2BE9">
        <w:rPr>
          <w:rFonts w:ascii="Times New Roman" w:hAnsi="Times New Roman"/>
          <w:bCs/>
          <w:sz w:val="24"/>
          <w:szCs w:val="24"/>
          <w:lang w:val="en-US"/>
        </w:rPr>
        <w:t xml:space="preserve"> and co-author</w:t>
      </w:r>
      <w:r w:rsidR="00C32666">
        <w:rPr>
          <w:rFonts w:ascii="Times New Roman" w:hAnsi="Times New Roman"/>
          <w:bCs/>
          <w:sz w:val="24"/>
          <w:szCs w:val="24"/>
          <w:lang w:val="en-US"/>
        </w:rPr>
        <w:t>ed</w:t>
      </w:r>
      <w:r w:rsidR="00AA2BE9">
        <w:rPr>
          <w:rFonts w:ascii="Times New Roman" w:hAnsi="Times New Roman"/>
          <w:bCs/>
          <w:sz w:val="24"/>
          <w:szCs w:val="24"/>
          <w:lang w:val="en-US"/>
        </w:rPr>
        <w:t xml:space="preserve"> </w:t>
      </w:r>
      <w:r w:rsidR="00C32666">
        <w:rPr>
          <w:rFonts w:ascii="Times New Roman" w:hAnsi="Times New Roman"/>
          <w:bCs/>
          <w:sz w:val="24"/>
          <w:szCs w:val="24"/>
          <w:lang w:val="en-US"/>
        </w:rPr>
        <w:t>another review on</w:t>
      </w:r>
      <w:r w:rsidR="00AA2BE9">
        <w:rPr>
          <w:rFonts w:ascii="Times New Roman" w:hAnsi="Times New Roman"/>
          <w:bCs/>
          <w:sz w:val="24"/>
          <w:szCs w:val="24"/>
          <w:lang w:val="en-US"/>
        </w:rPr>
        <w:t xml:space="preserve"> the efficacy of </w:t>
      </w:r>
      <w:proofErr w:type="spellStart"/>
      <w:r w:rsidR="004C2A08">
        <w:rPr>
          <w:rFonts w:ascii="Times New Roman" w:hAnsi="Times New Roman"/>
          <w:bCs/>
          <w:sz w:val="24"/>
          <w:szCs w:val="24"/>
          <w:lang w:val="en-US"/>
        </w:rPr>
        <w:t>v</w:t>
      </w:r>
      <w:r w:rsidR="00AA2BE9">
        <w:rPr>
          <w:rFonts w:ascii="Times New Roman" w:hAnsi="Times New Roman"/>
          <w:bCs/>
          <w:sz w:val="24"/>
          <w:szCs w:val="24"/>
          <w:lang w:val="en-US"/>
        </w:rPr>
        <w:t>iscosupplementation</w:t>
      </w:r>
      <w:proofErr w:type="spellEnd"/>
      <w:r w:rsidR="00AA2BE9">
        <w:rPr>
          <w:rFonts w:ascii="Times New Roman" w:hAnsi="Times New Roman"/>
          <w:bCs/>
          <w:sz w:val="24"/>
          <w:szCs w:val="24"/>
          <w:lang w:val="en-US"/>
        </w:rPr>
        <w:t xml:space="preserve"> </w:t>
      </w:r>
      <w:r w:rsidR="004C2A08">
        <w:rPr>
          <w:rFonts w:ascii="Times New Roman" w:hAnsi="Times New Roman"/>
          <w:bCs/>
          <w:sz w:val="24"/>
          <w:szCs w:val="24"/>
          <w:lang w:val="en-US"/>
        </w:rPr>
        <w:t>for patients with knee osteoarthritis</w:t>
      </w:r>
      <w:r w:rsidR="00CB4B13" w:rsidRPr="004D1F9B">
        <w:rPr>
          <w:rFonts w:ascii="Times New Roman" w:hAnsi="Times New Roman"/>
          <w:bCs/>
          <w:sz w:val="24"/>
          <w:szCs w:val="24"/>
          <w:lang w:val="en-US"/>
        </w:rPr>
        <w:t xml:space="preserve">. </w:t>
      </w:r>
      <w:r w:rsidR="0001061A" w:rsidRPr="004D1F9B">
        <w:rPr>
          <w:rFonts w:ascii="Times New Roman" w:hAnsi="Times New Roman"/>
          <w:bCs/>
          <w:sz w:val="24"/>
          <w:szCs w:val="24"/>
          <w:lang w:val="en-US"/>
        </w:rPr>
        <w:t xml:space="preserve">I have substantial experience in the Cochrane methods and their evolving standards, as well </w:t>
      </w:r>
      <w:r w:rsidR="006A4471" w:rsidRPr="004D1F9B">
        <w:rPr>
          <w:rFonts w:ascii="Times New Roman" w:hAnsi="Times New Roman"/>
          <w:bCs/>
          <w:sz w:val="24"/>
          <w:szCs w:val="24"/>
          <w:lang w:val="en-US"/>
        </w:rPr>
        <w:t>as across</w:t>
      </w:r>
      <w:r w:rsidR="000C0EE6" w:rsidRPr="004D1F9B">
        <w:rPr>
          <w:rFonts w:ascii="Times New Roman" w:hAnsi="Times New Roman"/>
          <w:bCs/>
          <w:sz w:val="24"/>
          <w:szCs w:val="24"/>
          <w:lang w:val="en-US"/>
        </w:rPr>
        <w:t xml:space="preserve"> different types of evidence synthesis</w:t>
      </w:r>
      <w:r w:rsidR="00B711FE" w:rsidRPr="004D1F9B">
        <w:rPr>
          <w:rFonts w:ascii="Times New Roman" w:hAnsi="Times New Roman"/>
          <w:bCs/>
          <w:sz w:val="24"/>
          <w:szCs w:val="24"/>
          <w:lang w:val="en-US"/>
        </w:rPr>
        <w:t>. Cochrane represent</w:t>
      </w:r>
      <w:r w:rsidR="000C0EE6" w:rsidRPr="004D1F9B">
        <w:rPr>
          <w:rFonts w:ascii="Times New Roman" w:hAnsi="Times New Roman"/>
          <w:bCs/>
          <w:sz w:val="24"/>
          <w:szCs w:val="24"/>
          <w:lang w:val="en-US"/>
        </w:rPr>
        <w:t>s</w:t>
      </w:r>
      <w:r w:rsidR="00B711FE" w:rsidRPr="004D1F9B">
        <w:rPr>
          <w:rFonts w:ascii="Times New Roman" w:hAnsi="Times New Roman"/>
          <w:bCs/>
          <w:sz w:val="24"/>
          <w:szCs w:val="24"/>
          <w:lang w:val="en-US"/>
        </w:rPr>
        <w:t xml:space="preserve"> the highest </w:t>
      </w:r>
      <w:r w:rsidR="000C0EE6" w:rsidRPr="004D1F9B">
        <w:rPr>
          <w:rFonts w:ascii="Times New Roman" w:hAnsi="Times New Roman"/>
          <w:bCs/>
          <w:sz w:val="24"/>
          <w:szCs w:val="24"/>
          <w:lang w:val="en-US"/>
        </w:rPr>
        <w:t xml:space="preserve">standards in </w:t>
      </w:r>
      <w:r w:rsidR="00B711FE" w:rsidRPr="004D1F9B">
        <w:rPr>
          <w:rFonts w:ascii="Times New Roman" w:hAnsi="Times New Roman"/>
          <w:bCs/>
          <w:sz w:val="24"/>
          <w:szCs w:val="24"/>
          <w:lang w:val="en-US"/>
        </w:rPr>
        <w:t xml:space="preserve">evidence </w:t>
      </w:r>
      <w:r w:rsidR="00A1783C" w:rsidRPr="004D1F9B">
        <w:rPr>
          <w:rFonts w:ascii="Times New Roman" w:hAnsi="Times New Roman"/>
          <w:bCs/>
          <w:sz w:val="24"/>
          <w:szCs w:val="24"/>
          <w:lang w:val="en-US"/>
        </w:rPr>
        <w:t>synthesis,</w:t>
      </w:r>
      <w:r w:rsidR="006A4471" w:rsidRPr="004D1F9B">
        <w:rPr>
          <w:rFonts w:ascii="Times New Roman" w:hAnsi="Times New Roman"/>
          <w:bCs/>
          <w:sz w:val="24"/>
          <w:szCs w:val="24"/>
          <w:lang w:val="en-US"/>
        </w:rPr>
        <w:t xml:space="preserve"> and</w:t>
      </w:r>
      <w:r w:rsidR="00F83E20" w:rsidRPr="004D1F9B">
        <w:rPr>
          <w:rFonts w:ascii="Times New Roman" w:hAnsi="Times New Roman"/>
          <w:bCs/>
          <w:sz w:val="24"/>
          <w:szCs w:val="24"/>
          <w:lang w:val="en-US"/>
        </w:rPr>
        <w:t xml:space="preserve"> I have developed multiple productive evidence synthesis </w:t>
      </w:r>
      <w:r w:rsidR="006A4471" w:rsidRPr="004D1F9B">
        <w:rPr>
          <w:rFonts w:ascii="Times New Roman" w:hAnsi="Times New Roman"/>
          <w:bCs/>
          <w:sz w:val="24"/>
          <w:szCs w:val="24"/>
          <w:lang w:val="en-US"/>
        </w:rPr>
        <w:t>collaborations</w:t>
      </w:r>
      <w:r w:rsidR="00F83E20" w:rsidRPr="004D1F9B">
        <w:rPr>
          <w:rFonts w:ascii="Times New Roman" w:hAnsi="Times New Roman"/>
          <w:bCs/>
          <w:sz w:val="24"/>
          <w:szCs w:val="24"/>
          <w:lang w:val="en-US"/>
        </w:rPr>
        <w:t xml:space="preserve">. </w:t>
      </w:r>
    </w:p>
    <w:p w14:paraId="7EAA8AE5" w14:textId="77777777" w:rsidR="00B4526E" w:rsidRPr="004D1F9B" w:rsidRDefault="00B4526E" w:rsidP="00B3515A">
      <w:pPr>
        <w:spacing w:after="0"/>
        <w:rPr>
          <w:rFonts w:ascii="Times New Roman" w:hAnsi="Times New Roman"/>
          <w:b/>
          <w:sz w:val="24"/>
          <w:szCs w:val="24"/>
          <w:lang w:val="en-CA"/>
        </w:rPr>
      </w:pPr>
    </w:p>
    <w:p w14:paraId="4E142342" w14:textId="273763E1" w:rsidR="00C6453E" w:rsidRPr="004D1F9B" w:rsidRDefault="009B7AF9" w:rsidP="00D22C56">
      <w:pPr>
        <w:spacing w:after="0"/>
        <w:jc w:val="both"/>
        <w:rPr>
          <w:rFonts w:ascii="Times New Roman" w:hAnsi="Times New Roman"/>
          <w:bCs/>
          <w:sz w:val="24"/>
          <w:szCs w:val="24"/>
          <w:lang w:val="en-CA"/>
        </w:rPr>
      </w:pPr>
      <w:r w:rsidRPr="004D1F9B">
        <w:rPr>
          <w:rFonts w:ascii="Times New Roman" w:hAnsi="Times New Roman"/>
          <w:b/>
          <w:sz w:val="24"/>
          <w:szCs w:val="24"/>
          <w:lang w:val="en-CA"/>
        </w:rPr>
        <w:t xml:space="preserve">Contribution 5 </w:t>
      </w:r>
      <w:r w:rsidR="00380DC6" w:rsidRPr="004D1F9B">
        <w:rPr>
          <w:rFonts w:ascii="Times New Roman" w:hAnsi="Times New Roman"/>
          <w:b/>
          <w:sz w:val="24"/>
          <w:szCs w:val="24"/>
          <w:lang w:val="en-CA"/>
        </w:rPr>
        <w:t xml:space="preserve">– </w:t>
      </w:r>
      <w:r w:rsidR="00380DC6">
        <w:rPr>
          <w:rFonts w:ascii="Times New Roman" w:hAnsi="Times New Roman"/>
          <w:b/>
          <w:sz w:val="24"/>
          <w:szCs w:val="24"/>
          <w:lang w:val="en-CA"/>
        </w:rPr>
        <w:t>Postdoctoral</w:t>
      </w:r>
      <w:r w:rsidR="007004FB">
        <w:rPr>
          <w:rFonts w:ascii="Times New Roman" w:hAnsi="Times New Roman"/>
          <w:b/>
          <w:sz w:val="24"/>
          <w:szCs w:val="24"/>
          <w:lang w:val="en-CA"/>
        </w:rPr>
        <w:t xml:space="preserve"> and supplementary projects using </w:t>
      </w:r>
      <w:r w:rsidR="00D45475">
        <w:rPr>
          <w:rFonts w:ascii="Times New Roman" w:hAnsi="Times New Roman"/>
          <w:b/>
          <w:sz w:val="24"/>
          <w:szCs w:val="24"/>
          <w:lang w:val="en-CA"/>
        </w:rPr>
        <w:t>Network meta-analyses</w:t>
      </w:r>
      <w:r w:rsidRPr="004D1F9B">
        <w:rPr>
          <w:rFonts w:ascii="Times New Roman" w:hAnsi="Times New Roman"/>
          <w:b/>
          <w:sz w:val="24"/>
          <w:szCs w:val="24"/>
          <w:lang w:val="en-CA"/>
        </w:rPr>
        <w:t>:</w:t>
      </w:r>
      <w:r w:rsidR="00942AF2" w:rsidRPr="004D1F9B">
        <w:rPr>
          <w:rFonts w:ascii="Times New Roman" w:hAnsi="Times New Roman"/>
          <w:sz w:val="24"/>
          <w:szCs w:val="24"/>
          <w:lang w:val="en-CA"/>
        </w:rPr>
        <w:t xml:space="preserve"> </w:t>
      </w:r>
      <w:r w:rsidR="00942AF2" w:rsidRPr="004D1F9B">
        <w:rPr>
          <w:rFonts w:ascii="Times New Roman" w:hAnsi="Times New Roman"/>
          <w:bCs/>
          <w:sz w:val="24"/>
          <w:szCs w:val="24"/>
          <w:lang w:val="en-CA"/>
        </w:rPr>
        <w:t>My post-doctoral work</w:t>
      </w:r>
      <w:r w:rsidR="007004FB">
        <w:rPr>
          <w:rFonts w:ascii="Times New Roman" w:hAnsi="Times New Roman"/>
          <w:bCs/>
          <w:sz w:val="24"/>
          <w:szCs w:val="24"/>
          <w:lang w:val="en-CA"/>
        </w:rPr>
        <w:t xml:space="preserve"> (funded by the Arthritis Society)</w:t>
      </w:r>
      <w:r w:rsidR="00942AF2" w:rsidRPr="004D1F9B">
        <w:rPr>
          <w:rFonts w:ascii="Times New Roman" w:hAnsi="Times New Roman"/>
          <w:bCs/>
          <w:sz w:val="24"/>
          <w:szCs w:val="24"/>
          <w:lang w:val="en-CA"/>
        </w:rPr>
        <w:t xml:space="preserve"> extends my methods expertise and my contributions to advancing </w:t>
      </w:r>
      <w:r w:rsidR="00BF5028">
        <w:rPr>
          <w:rFonts w:ascii="Times New Roman" w:hAnsi="Times New Roman"/>
          <w:bCs/>
          <w:sz w:val="24"/>
          <w:szCs w:val="24"/>
          <w:lang w:val="en-CA"/>
        </w:rPr>
        <w:t xml:space="preserve">the </w:t>
      </w:r>
      <w:r w:rsidR="00942AF2" w:rsidRPr="004D1F9B">
        <w:rPr>
          <w:rFonts w:ascii="Times New Roman" w:hAnsi="Times New Roman"/>
          <w:bCs/>
          <w:sz w:val="24"/>
          <w:szCs w:val="24"/>
          <w:lang w:val="en-CA"/>
        </w:rPr>
        <w:t>management of OA. This is an important fo</w:t>
      </w:r>
      <w:r w:rsidR="00FA5B92" w:rsidRPr="004D1F9B">
        <w:rPr>
          <w:rFonts w:ascii="Times New Roman" w:hAnsi="Times New Roman"/>
          <w:bCs/>
          <w:sz w:val="24"/>
          <w:szCs w:val="24"/>
          <w:lang w:val="en-CA"/>
        </w:rPr>
        <w:t>c</w:t>
      </w:r>
      <w:r w:rsidR="00942AF2" w:rsidRPr="004D1F9B">
        <w:rPr>
          <w:rFonts w:ascii="Times New Roman" w:hAnsi="Times New Roman"/>
          <w:bCs/>
          <w:sz w:val="24"/>
          <w:szCs w:val="24"/>
          <w:lang w:val="en-CA"/>
        </w:rPr>
        <w:t>us since OA is a leading cause of disability in adults in Canada and internationally</w:t>
      </w:r>
      <w:r w:rsidR="00190325">
        <w:rPr>
          <w:rFonts w:ascii="Times New Roman" w:hAnsi="Times New Roman"/>
          <w:bCs/>
          <w:sz w:val="24"/>
          <w:szCs w:val="24"/>
          <w:lang w:val="en-CA"/>
        </w:rPr>
        <w:t xml:space="preserve">. </w:t>
      </w:r>
      <w:r w:rsidR="00942AF2" w:rsidRPr="004D1F9B">
        <w:rPr>
          <w:rFonts w:ascii="Times New Roman" w:hAnsi="Times New Roman"/>
          <w:bCs/>
          <w:sz w:val="24"/>
          <w:szCs w:val="24"/>
          <w:lang w:val="en-CA"/>
        </w:rPr>
        <w:t xml:space="preserve">My experience with this trial will inform future RCTs on different interventions including different </w:t>
      </w:r>
      <w:r w:rsidR="00764520">
        <w:rPr>
          <w:rFonts w:ascii="Times New Roman" w:hAnsi="Times New Roman"/>
          <w:bCs/>
          <w:sz w:val="24"/>
          <w:szCs w:val="24"/>
          <w:lang w:val="en-CA"/>
        </w:rPr>
        <w:t>physical and mental health</w:t>
      </w:r>
      <w:r w:rsidR="00942AF2" w:rsidRPr="004D1F9B">
        <w:rPr>
          <w:rFonts w:ascii="Times New Roman" w:hAnsi="Times New Roman"/>
          <w:bCs/>
          <w:sz w:val="24"/>
          <w:szCs w:val="24"/>
          <w:lang w:val="en-CA"/>
        </w:rPr>
        <w:t xml:space="preserve"> programs, fracture rehabilitation and mobility interventions. Bayesian methods have potential to improve the efficiency </w:t>
      </w:r>
      <w:r w:rsidR="00380DC6" w:rsidRPr="004D1F9B">
        <w:rPr>
          <w:rFonts w:ascii="Times New Roman" w:hAnsi="Times New Roman"/>
          <w:bCs/>
          <w:sz w:val="24"/>
          <w:szCs w:val="24"/>
          <w:lang w:val="en-CA"/>
        </w:rPr>
        <w:t>of trials</w:t>
      </w:r>
      <w:r w:rsidR="00942AF2" w:rsidRPr="004D1F9B">
        <w:rPr>
          <w:rFonts w:ascii="Times New Roman" w:hAnsi="Times New Roman"/>
          <w:bCs/>
          <w:sz w:val="24"/>
          <w:szCs w:val="24"/>
          <w:lang w:val="en-CA"/>
        </w:rPr>
        <w:t xml:space="preserve"> and it will be an approach that I will share with colleagues and trainees</w:t>
      </w:r>
      <w:r w:rsidR="00942AF2" w:rsidRPr="004D1F9B">
        <w:rPr>
          <w:rFonts w:ascii="Times New Roman" w:hAnsi="Times New Roman"/>
          <w:b/>
          <w:sz w:val="24"/>
          <w:szCs w:val="24"/>
          <w:lang w:val="en-CA"/>
        </w:rPr>
        <w:t>.</w:t>
      </w:r>
      <w:r w:rsidRPr="004D1F9B">
        <w:rPr>
          <w:rFonts w:ascii="Times New Roman" w:hAnsi="Times New Roman"/>
          <w:b/>
          <w:sz w:val="24"/>
          <w:szCs w:val="24"/>
          <w:lang w:val="en-CA"/>
        </w:rPr>
        <w:t xml:space="preserve"> </w:t>
      </w:r>
      <w:r w:rsidR="00942AF2" w:rsidRPr="004D1F9B">
        <w:rPr>
          <w:rFonts w:ascii="Times New Roman" w:hAnsi="Times New Roman"/>
          <w:bCs/>
          <w:sz w:val="24"/>
          <w:szCs w:val="24"/>
          <w:lang w:val="en-CA"/>
        </w:rPr>
        <w:t>My post-doc project is a</w:t>
      </w:r>
      <w:r w:rsidR="00F346BE" w:rsidRPr="004D1F9B">
        <w:rPr>
          <w:rFonts w:ascii="Times New Roman" w:hAnsi="Times New Roman"/>
          <w:bCs/>
          <w:sz w:val="24"/>
          <w:szCs w:val="24"/>
          <w:lang w:val="en-CA"/>
        </w:rPr>
        <w:t xml:space="preserve"> network meta-analysis (NMA) to determine which intra</w:t>
      </w:r>
      <w:r w:rsidR="00FA07E7" w:rsidRPr="004D1F9B">
        <w:rPr>
          <w:rFonts w:ascii="Times New Roman" w:hAnsi="Times New Roman"/>
          <w:bCs/>
          <w:sz w:val="24"/>
          <w:szCs w:val="24"/>
          <w:lang w:val="en-CA"/>
        </w:rPr>
        <w:t>-</w:t>
      </w:r>
      <w:r w:rsidR="00F346BE" w:rsidRPr="004D1F9B">
        <w:rPr>
          <w:rFonts w:ascii="Times New Roman" w:hAnsi="Times New Roman"/>
          <w:bCs/>
          <w:sz w:val="24"/>
          <w:szCs w:val="24"/>
          <w:lang w:val="en-CA"/>
        </w:rPr>
        <w:t>articular t</w:t>
      </w:r>
      <w:r w:rsidR="00881C04">
        <w:rPr>
          <w:rFonts w:ascii="Times New Roman" w:hAnsi="Times New Roman"/>
          <w:bCs/>
          <w:sz w:val="24"/>
          <w:szCs w:val="24"/>
          <w:lang w:val="en-CA"/>
        </w:rPr>
        <w:t>reatment</w:t>
      </w:r>
      <w:r w:rsidR="00F346BE" w:rsidRPr="004D1F9B">
        <w:rPr>
          <w:rFonts w:ascii="Times New Roman" w:hAnsi="Times New Roman"/>
          <w:bCs/>
          <w:sz w:val="24"/>
          <w:szCs w:val="24"/>
          <w:lang w:val="en-CA"/>
        </w:rPr>
        <w:t>s in knee osteoarthritis (OA) appear to have the greatest impact to treat knee OA.</w:t>
      </w:r>
      <w:r w:rsidR="00105C35" w:rsidRPr="004D1F9B">
        <w:rPr>
          <w:rFonts w:ascii="Times New Roman" w:hAnsi="Times New Roman"/>
          <w:sz w:val="24"/>
          <w:szCs w:val="24"/>
          <w:lang w:val="en-US"/>
        </w:rPr>
        <w:t xml:space="preserve"> </w:t>
      </w:r>
      <w:r w:rsidR="00105C35" w:rsidRPr="004D1F9B">
        <w:rPr>
          <w:rFonts w:ascii="Times New Roman" w:hAnsi="Times New Roman"/>
          <w:bCs/>
          <w:sz w:val="24"/>
          <w:szCs w:val="24"/>
          <w:lang w:val="en-CA"/>
        </w:rPr>
        <w:t xml:space="preserve">Intra-articular treatments are frequently used to allow patients to reduce pain and participate in rehab/mobility without </w:t>
      </w:r>
      <w:r w:rsidR="00F2289B" w:rsidRPr="004D1F9B">
        <w:rPr>
          <w:rFonts w:ascii="Times New Roman" w:hAnsi="Times New Roman"/>
          <w:bCs/>
          <w:sz w:val="24"/>
          <w:szCs w:val="24"/>
          <w:lang w:val="en-CA"/>
        </w:rPr>
        <w:t>the adverse</w:t>
      </w:r>
      <w:r w:rsidR="00105C35" w:rsidRPr="004D1F9B">
        <w:rPr>
          <w:rFonts w:ascii="Times New Roman" w:hAnsi="Times New Roman"/>
          <w:bCs/>
          <w:sz w:val="24"/>
          <w:szCs w:val="24"/>
          <w:lang w:val="en-CA"/>
        </w:rPr>
        <w:t xml:space="preserve"> effects usually caused by systemic treatment with oral intake of non-steroidal anti-inflammatory drugs, opioids or acetaminophen</w:t>
      </w:r>
      <w:r w:rsidR="00F6578A" w:rsidRPr="004D1F9B">
        <w:rPr>
          <w:rFonts w:ascii="Times New Roman" w:hAnsi="Times New Roman"/>
          <w:bCs/>
          <w:sz w:val="24"/>
          <w:szCs w:val="24"/>
          <w:lang w:val="en-CA"/>
        </w:rPr>
        <w:t xml:space="preserve">. </w:t>
      </w:r>
      <w:r w:rsidR="00F2289B" w:rsidRPr="004D1F9B">
        <w:rPr>
          <w:rFonts w:ascii="Times New Roman" w:hAnsi="Times New Roman"/>
          <w:bCs/>
          <w:sz w:val="24"/>
          <w:szCs w:val="24"/>
          <w:lang w:val="en-CA"/>
        </w:rPr>
        <w:t>However,</w:t>
      </w:r>
      <w:r w:rsidR="00105C35" w:rsidRPr="004D1F9B">
        <w:rPr>
          <w:rFonts w:ascii="Times New Roman" w:hAnsi="Times New Roman"/>
          <w:bCs/>
          <w:sz w:val="24"/>
          <w:szCs w:val="24"/>
          <w:lang w:val="en-CA"/>
        </w:rPr>
        <w:t xml:space="preserve"> there is controversy surrounding their effectiveness and safety.</w:t>
      </w:r>
      <w:r w:rsidR="00F346BE" w:rsidRPr="004D1F9B">
        <w:rPr>
          <w:rFonts w:ascii="Times New Roman" w:hAnsi="Times New Roman"/>
          <w:bCs/>
          <w:sz w:val="24"/>
          <w:szCs w:val="24"/>
          <w:lang w:val="en-CA"/>
        </w:rPr>
        <w:t xml:space="preserve"> The historical data from the NMA will be used to design a Bayesian RCT allowing for a more precise estimation of the true effect of the intra-articular interventions for knee OA </w:t>
      </w:r>
      <w:r w:rsidR="00942AF2" w:rsidRPr="004D1F9B">
        <w:rPr>
          <w:rFonts w:ascii="Times New Roman" w:hAnsi="Times New Roman"/>
          <w:bCs/>
          <w:sz w:val="24"/>
          <w:szCs w:val="24"/>
          <w:lang w:val="en-CA"/>
        </w:rPr>
        <w:t xml:space="preserve">that will be focus </w:t>
      </w:r>
      <w:r w:rsidR="00764520" w:rsidRPr="004D1F9B">
        <w:rPr>
          <w:rFonts w:ascii="Times New Roman" w:hAnsi="Times New Roman"/>
          <w:bCs/>
          <w:sz w:val="24"/>
          <w:szCs w:val="24"/>
          <w:lang w:val="en-CA"/>
        </w:rPr>
        <w:t>on</w:t>
      </w:r>
      <w:r w:rsidR="00942AF2" w:rsidRPr="004D1F9B">
        <w:rPr>
          <w:rFonts w:ascii="Times New Roman" w:hAnsi="Times New Roman"/>
          <w:bCs/>
          <w:sz w:val="24"/>
          <w:szCs w:val="24"/>
          <w:lang w:val="en-CA"/>
        </w:rPr>
        <w:t xml:space="preserve"> the 1</w:t>
      </w:r>
      <w:r w:rsidR="00942AF2" w:rsidRPr="004D1F9B">
        <w:rPr>
          <w:rFonts w:ascii="Times New Roman" w:hAnsi="Times New Roman"/>
          <w:bCs/>
          <w:sz w:val="24"/>
          <w:szCs w:val="24"/>
          <w:vertAlign w:val="superscript"/>
          <w:lang w:val="en-CA"/>
        </w:rPr>
        <w:t>st</w:t>
      </w:r>
      <w:r w:rsidR="00942AF2" w:rsidRPr="004D1F9B">
        <w:rPr>
          <w:rFonts w:ascii="Times New Roman" w:hAnsi="Times New Roman"/>
          <w:bCs/>
          <w:sz w:val="24"/>
          <w:szCs w:val="24"/>
          <w:lang w:val="en-CA"/>
        </w:rPr>
        <w:t xml:space="preserve"> </w:t>
      </w:r>
      <w:r w:rsidR="00FA5B92" w:rsidRPr="004D1F9B">
        <w:rPr>
          <w:rFonts w:ascii="Times New Roman" w:hAnsi="Times New Roman"/>
          <w:bCs/>
          <w:sz w:val="24"/>
          <w:szCs w:val="24"/>
          <w:lang w:val="en-CA"/>
        </w:rPr>
        <w:t xml:space="preserve">of the </w:t>
      </w:r>
      <w:r w:rsidR="00942AF2" w:rsidRPr="004D1F9B">
        <w:rPr>
          <w:rFonts w:ascii="Times New Roman" w:hAnsi="Times New Roman"/>
          <w:bCs/>
          <w:sz w:val="24"/>
          <w:szCs w:val="24"/>
          <w:lang w:val="en-CA"/>
        </w:rPr>
        <w:t>5 years of my faculty position</w:t>
      </w:r>
      <w:r w:rsidR="00F346BE" w:rsidRPr="004D1F9B">
        <w:rPr>
          <w:rFonts w:ascii="Times New Roman" w:hAnsi="Times New Roman"/>
          <w:bCs/>
          <w:sz w:val="24"/>
          <w:szCs w:val="24"/>
          <w:lang w:val="en-CA"/>
        </w:rPr>
        <w:t>.</w:t>
      </w:r>
      <w:r w:rsidR="00942AF2" w:rsidRPr="004D1F9B">
        <w:rPr>
          <w:rFonts w:ascii="Times New Roman" w:hAnsi="Times New Roman"/>
          <w:bCs/>
          <w:sz w:val="24"/>
          <w:szCs w:val="24"/>
          <w:lang w:val="en-CA"/>
        </w:rPr>
        <w:t xml:space="preserve"> </w:t>
      </w:r>
    </w:p>
    <w:p w14:paraId="6718C9CB" w14:textId="65EA1E6D" w:rsidR="008E2264" w:rsidRDefault="00C6453E" w:rsidP="00A45414">
      <w:pPr>
        <w:spacing w:after="0"/>
        <w:jc w:val="both"/>
        <w:rPr>
          <w:rFonts w:ascii="Times New Roman" w:hAnsi="Times New Roman"/>
          <w:bCs/>
          <w:sz w:val="24"/>
          <w:szCs w:val="24"/>
          <w:lang w:val="en-CA"/>
        </w:rPr>
      </w:pPr>
      <w:r w:rsidRPr="004D1F9B">
        <w:rPr>
          <w:rFonts w:ascii="Times New Roman" w:hAnsi="Times New Roman"/>
          <w:bCs/>
          <w:sz w:val="24"/>
          <w:szCs w:val="24"/>
          <w:lang w:val="en-CA"/>
        </w:rPr>
        <w:tab/>
        <w:t>This RCT will investigate the safety and the efficacy of most promising intra-articular therapies identified in the NMA, with robust priors incorporating historical data from the NMA.</w:t>
      </w:r>
      <w:r w:rsidR="00942AF2" w:rsidRPr="004D1F9B">
        <w:rPr>
          <w:rFonts w:ascii="Times New Roman" w:hAnsi="Times New Roman"/>
          <w:bCs/>
          <w:sz w:val="24"/>
          <w:szCs w:val="24"/>
          <w:lang w:val="en-CA"/>
        </w:rPr>
        <w:t xml:space="preserve"> I expect this work will be funded first by a pilot grant application to </w:t>
      </w:r>
      <w:r w:rsidR="00B21EFB">
        <w:rPr>
          <w:rFonts w:ascii="Times New Roman" w:hAnsi="Times New Roman"/>
          <w:bCs/>
          <w:sz w:val="24"/>
          <w:szCs w:val="24"/>
          <w:lang w:val="en-CA"/>
        </w:rPr>
        <w:t>Canadian Musculoskeletal Rehab Research Network</w:t>
      </w:r>
      <w:r w:rsidR="00942AF2" w:rsidRPr="004D1F9B">
        <w:rPr>
          <w:rFonts w:ascii="Times New Roman" w:hAnsi="Times New Roman"/>
          <w:bCs/>
          <w:sz w:val="24"/>
          <w:szCs w:val="24"/>
          <w:lang w:val="en-CA"/>
        </w:rPr>
        <w:t xml:space="preserve">, with </w:t>
      </w:r>
      <w:r w:rsidR="004D1F9B" w:rsidRPr="004D1F9B">
        <w:rPr>
          <w:rFonts w:ascii="Times New Roman" w:hAnsi="Times New Roman"/>
          <w:bCs/>
          <w:sz w:val="24"/>
          <w:szCs w:val="24"/>
          <w:lang w:val="en-CA"/>
        </w:rPr>
        <w:t>a plan</w:t>
      </w:r>
      <w:r w:rsidR="00942AF2" w:rsidRPr="004D1F9B">
        <w:rPr>
          <w:rFonts w:ascii="Times New Roman" w:hAnsi="Times New Roman"/>
          <w:bCs/>
          <w:sz w:val="24"/>
          <w:szCs w:val="24"/>
          <w:lang w:val="en-CA"/>
        </w:rPr>
        <w:t xml:space="preserve"> for a full RCT application within 3 years.</w:t>
      </w:r>
      <w:r w:rsidRPr="004D1F9B">
        <w:rPr>
          <w:rFonts w:ascii="Times New Roman" w:hAnsi="Times New Roman"/>
          <w:bCs/>
          <w:sz w:val="24"/>
          <w:szCs w:val="24"/>
          <w:lang w:val="en-CA"/>
        </w:rPr>
        <w:t xml:space="preserve"> </w:t>
      </w:r>
      <w:r w:rsidR="0050600A" w:rsidRPr="004D1F9B">
        <w:rPr>
          <w:rFonts w:ascii="Times New Roman" w:hAnsi="Times New Roman"/>
          <w:bCs/>
          <w:sz w:val="24"/>
          <w:szCs w:val="24"/>
          <w:lang w:val="en-CA"/>
        </w:rPr>
        <w:tab/>
      </w:r>
    </w:p>
    <w:p w14:paraId="663D46C9" w14:textId="57D16D00" w:rsidR="007E61B5" w:rsidRDefault="007E61B5" w:rsidP="00A45414">
      <w:pPr>
        <w:spacing w:after="0"/>
        <w:jc w:val="both"/>
        <w:rPr>
          <w:rFonts w:ascii="Times New Roman" w:hAnsi="Times New Roman"/>
          <w:bCs/>
          <w:sz w:val="24"/>
          <w:szCs w:val="24"/>
          <w:lang w:val="en-CA"/>
        </w:rPr>
      </w:pPr>
    </w:p>
    <w:p w14:paraId="2752443C" w14:textId="0A4FD1C7" w:rsidR="007004FB" w:rsidRDefault="007E61B5" w:rsidP="00A45414">
      <w:pPr>
        <w:spacing w:after="0"/>
        <w:jc w:val="both"/>
        <w:rPr>
          <w:rFonts w:ascii="Times New Roman" w:hAnsi="Times New Roman"/>
          <w:bCs/>
          <w:sz w:val="24"/>
          <w:szCs w:val="24"/>
          <w:lang w:val="en-CA"/>
        </w:rPr>
      </w:pPr>
      <w:r>
        <w:rPr>
          <w:rFonts w:ascii="Times New Roman" w:hAnsi="Times New Roman"/>
          <w:b/>
          <w:sz w:val="24"/>
          <w:szCs w:val="24"/>
          <w:lang w:val="en-CA"/>
        </w:rPr>
        <w:t xml:space="preserve">Contribution 6 - </w:t>
      </w:r>
      <w:r w:rsidR="009D22ED" w:rsidRPr="009D22ED">
        <w:rPr>
          <w:rFonts w:ascii="Times New Roman" w:hAnsi="Times New Roman"/>
          <w:b/>
          <w:sz w:val="24"/>
          <w:szCs w:val="24"/>
          <w:lang w:val="en-CA"/>
        </w:rPr>
        <w:t>Operating Grant: Knowledge Synthesis: COVID-19 in Mental Health &amp; Substance Use</w:t>
      </w:r>
      <w:r w:rsidR="009D22ED">
        <w:rPr>
          <w:rFonts w:ascii="Times New Roman" w:hAnsi="Times New Roman"/>
          <w:b/>
          <w:sz w:val="24"/>
          <w:szCs w:val="24"/>
          <w:lang w:val="en-CA"/>
        </w:rPr>
        <w:t>:</w:t>
      </w:r>
      <w:r w:rsidR="009D22ED">
        <w:rPr>
          <w:rFonts w:ascii="Times New Roman" w:hAnsi="Times New Roman"/>
          <w:bCs/>
          <w:sz w:val="24"/>
          <w:szCs w:val="24"/>
          <w:lang w:val="en-CA"/>
        </w:rPr>
        <w:t xml:space="preserve"> </w:t>
      </w:r>
      <w:r w:rsidR="007004FB">
        <w:rPr>
          <w:rFonts w:ascii="Times New Roman" w:hAnsi="Times New Roman"/>
          <w:bCs/>
          <w:sz w:val="24"/>
          <w:szCs w:val="24"/>
          <w:lang w:val="en-CA"/>
        </w:rPr>
        <w:t>I was a co-</w:t>
      </w:r>
      <w:r w:rsidR="00B21EFB">
        <w:rPr>
          <w:rFonts w:ascii="Times New Roman" w:hAnsi="Times New Roman"/>
          <w:bCs/>
          <w:sz w:val="24"/>
          <w:szCs w:val="24"/>
          <w:lang w:val="en-CA"/>
        </w:rPr>
        <w:t xml:space="preserve">Principal </w:t>
      </w:r>
      <w:r w:rsidR="00380DC6">
        <w:rPr>
          <w:rFonts w:ascii="Times New Roman" w:hAnsi="Times New Roman"/>
          <w:bCs/>
          <w:sz w:val="24"/>
          <w:szCs w:val="24"/>
          <w:lang w:val="en-CA"/>
        </w:rPr>
        <w:t xml:space="preserve">Investigator </w:t>
      </w:r>
      <w:r w:rsidR="007004FB">
        <w:rPr>
          <w:rFonts w:ascii="Times New Roman" w:hAnsi="Times New Roman"/>
          <w:bCs/>
          <w:sz w:val="24"/>
          <w:szCs w:val="24"/>
          <w:lang w:val="en-CA"/>
        </w:rPr>
        <w:t>on a CIHR one-year grant where I led the network meta-analysis on a complex body of literature examining online versus face-to-face interventions that included both physical and mental health treatment</w:t>
      </w:r>
      <w:r w:rsidR="00CC52F2">
        <w:rPr>
          <w:rFonts w:ascii="Times New Roman" w:hAnsi="Times New Roman"/>
          <w:bCs/>
          <w:sz w:val="24"/>
          <w:szCs w:val="24"/>
          <w:lang w:val="en-CA"/>
        </w:rPr>
        <w:t>s</w:t>
      </w:r>
      <w:r w:rsidR="007004FB">
        <w:rPr>
          <w:rFonts w:ascii="Times New Roman" w:hAnsi="Times New Roman"/>
          <w:bCs/>
          <w:sz w:val="24"/>
          <w:szCs w:val="24"/>
          <w:lang w:val="en-CA"/>
        </w:rPr>
        <w:t xml:space="preserve"> for facilitating better mental and physical health in people living with chronic pain. This study involved screening </w:t>
      </w:r>
      <w:r w:rsidR="009D22ED">
        <w:rPr>
          <w:rFonts w:ascii="Times New Roman" w:hAnsi="Times New Roman"/>
          <w:bCs/>
          <w:sz w:val="24"/>
          <w:szCs w:val="24"/>
          <w:lang w:val="en-CA"/>
        </w:rPr>
        <w:t>of more than 15,000</w:t>
      </w:r>
      <w:r w:rsidR="007004FB">
        <w:rPr>
          <w:rFonts w:ascii="Times New Roman" w:hAnsi="Times New Roman"/>
          <w:bCs/>
          <w:sz w:val="24"/>
          <w:szCs w:val="24"/>
          <w:lang w:val="en-CA"/>
        </w:rPr>
        <w:t xml:space="preserve"> papers to find those that uniquely addressed our research question. The network meta-analysis was challenging given the complexity of the intervention and </w:t>
      </w:r>
      <w:r w:rsidR="005B25AE">
        <w:rPr>
          <w:rFonts w:ascii="Times New Roman" w:hAnsi="Times New Roman"/>
          <w:bCs/>
          <w:sz w:val="24"/>
          <w:szCs w:val="24"/>
          <w:lang w:val="en-CA"/>
        </w:rPr>
        <w:t>outcomes and</w:t>
      </w:r>
      <w:r w:rsidR="007004FB">
        <w:rPr>
          <w:rFonts w:ascii="Times New Roman" w:hAnsi="Times New Roman"/>
          <w:bCs/>
          <w:sz w:val="24"/>
          <w:szCs w:val="24"/>
          <w:lang w:val="en-CA"/>
        </w:rPr>
        <w:t xml:space="preserve"> required the use of evolving methodologies. The summary was published by CIHR and the article is </w:t>
      </w:r>
      <w:r w:rsidR="00764520">
        <w:rPr>
          <w:rFonts w:ascii="Times New Roman" w:hAnsi="Times New Roman"/>
          <w:bCs/>
          <w:sz w:val="24"/>
          <w:szCs w:val="24"/>
          <w:lang w:val="en-CA"/>
        </w:rPr>
        <w:t>currently under review</w:t>
      </w:r>
      <w:r w:rsidR="007004FB">
        <w:rPr>
          <w:rFonts w:ascii="Times New Roman" w:hAnsi="Times New Roman"/>
          <w:bCs/>
          <w:sz w:val="24"/>
          <w:szCs w:val="24"/>
          <w:lang w:val="en-CA"/>
        </w:rPr>
        <w:t>.</w:t>
      </w:r>
    </w:p>
    <w:p w14:paraId="692E55D4" w14:textId="319F87B9" w:rsidR="007004FB" w:rsidRDefault="007004FB" w:rsidP="00A45414">
      <w:pPr>
        <w:spacing w:after="0"/>
        <w:jc w:val="both"/>
        <w:rPr>
          <w:rFonts w:ascii="Times New Roman" w:hAnsi="Times New Roman"/>
          <w:bCs/>
          <w:sz w:val="24"/>
          <w:szCs w:val="24"/>
          <w:lang w:val="en-CA"/>
        </w:rPr>
      </w:pPr>
    </w:p>
    <w:p w14:paraId="502698A7" w14:textId="0B3A444E" w:rsidR="007004FB" w:rsidRPr="004D1F9B" w:rsidRDefault="007004FB" w:rsidP="00A45414">
      <w:pPr>
        <w:spacing w:after="0"/>
        <w:jc w:val="both"/>
        <w:rPr>
          <w:rFonts w:ascii="Times New Roman" w:hAnsi="Times New Roman"/>
          <w:bCs/>
          <w:sz w:val="24"/>
          <w:szCs w:val="24"/>
          <w:lang w:val="en-CA"/>
        </w:rPr>
      </w:pPr>
      <w:r w:rsidRPr="005B25AE">
        <w:rPr>
          <w:rFonts w:ascii="Times New Roman" w:hAnsi="Times New Roman"/>
          <w:b/>
          <w:sz w:val="24"/>
          <w:szCs w:val="24"/>
          <w:lang w:val="en-CA"/>
        </w:rPr>
        <w:lastRenderedPageBreak/>
        <w:t>Knowledge Translation</w:t>
      </w:r>
      <w:r w:rsidR="001B43CC">
        <w:rPr>
          <w:rFonts w:ascii="Times New Roman" w:hAnsi="Times New Roman"/>
          <w:b/>
          <w:sz w:val="24"/>
          <w:szCs w:val="24"/>
          <w:lang w:val="en-CA"/>
        </w:rPr>
        <w:t xml:space="preserve"> (KT)</w:t>
      </w:r>
      <w:r>
        <w:rPr>
          <w:rFonts w:ascii="Times New Roman" w:hAnsi="Times New Roman"/>
          <w:bCs/>
          <w:sz w:val="24"/>
          <w:szCs w:val="24"/>
          <w:lang w:val="en-CA"/>
        </w:rPr>
        <w:t>: I have been highly committed to knowledge translation as an integrated part of my research.  Patients were included in the design of the grant for The Arthritis Society and inform development of future interventions. Throughout my program I have been actively involved in Arthritis Society initiatives. I actively engage in social media to disseminate research findings having taken on responsibility for this for periods of time for The Bone and Joint Institute at Western</w:t>
      </w:r>
      <w:r w:rsidR="00764520">
        <w:rPr>
          <w:rFonts w:ascii="Times New Roman" w:hAnsi="Times New Roman"/>
          <w:bCs/>
          <w:sz w:val="24"/>
          <w:szCs w:val="24"/>
          <w:lang w:val="en-CA"/>
        </w:rPr>
        <w:t xml:space="preserve"> University</w:t>
      </w:r>
      <w:r>
        <w:rPr>
          <w:rFonts w:ascii="Times New Roman" w:hAnsi="Times New Roman"/>
          <w:bCs/>
          <w:sz w:val="24"/>
          <w:szCs w:val="24"/>
          <w:lang w:val="en-CA"/>
        </w:rPr>
        <w:t xml:space="preserve">, The Clinical Research Lab at HULC, </w:t>
      </w:r>
      <w:r w:rsidR="00060D30" w:rsidRPr="00060D30">
        <w:rPr>
          <w:rFonts w:ascii="Times New Roman" w:hAnsi="Times New Roman"/>
          <w:bCs/>
          <w:sz w:val="24"/>
          <w:szCs w:val="24"/>
          <w:lang w:val="en-CA"/>
        </w:rPr>
        <w:t>University of Toronto Centre for the Study of Pain</w:t>
      </w:r>
      <w:r w:rsidR="00060D30">
        <w:rPr>
          <w:rFonts w:ascii="Times New Roman" w:hAnsi="Times New Roman"/>
          <w:bCs/>
          <w:sz w:val="24"/>
          <w:szCs w:val="24"/>
          <w:lang w:val="en-CA"/>
        </w:rPr>
        <w:t xml:space="preserve"> </w:t>
      </w:r>
      <w:r>
        <w:rPr>
          <w:rFonts w:ascii="Times New Roman" w:hAnsi="Times New Roman"/>
          <w:bCs/>
          <w:sz w:val="24"/>
          <w:szCs w:val="24"/>
          <w:lang w:val="en-CA"/>
        </w:rPr>
        <w:t>and The Pain Science Division of the Canadian Physiotherapy Association.</w:t>
      </w:r>
      <w:r w:rsidR="001B43CC">
        <w:rPr>
          <w:rFonts w:ascii="Times New Roman" w:hAnsi="Times New Roman"/>
          <w:bCs/>
          <w:sz w:val="24"/>
          <w:szCs w:val="24"/>
          <w:lang w:val="en-CA"/>
        </w:rPr>
        <w:t xml:space="preserve"> My experience on the </w:t>
      </w:r>
      <w:r w:rsidR="00881C04">
        <w:rPr>
          <w:rFonts w:ascii="Times New Roman" w:hAnsi="Times New Roman"/>
          <w:bCs/>
          <w:sz w:val="24"/>
          <w:szCs w:val="24"/>
          <w:lang w:val="en-CA"/>
        </w:rPr>
        <w:t xml:space="preserve">Ontario </w:t>
      </w:r>
      <w:r w:rsidR="001B43CC">
        <w:rPr>
          <w:rFonts w:ascii="Times New Roman" w:hAnsi="Times New Roman"/>
          <w:bCs/>
          <w:sz w:val="24"/>
          <w:szCs w:val="24"/>
          <w:lang w:val="en-CA"/>
        </w:rPr>
        <w:t>COVID</w:t>
      </w:r>
      <w:r w:rsidR="00881C04">
        <w:rPr>
          <w:rFonts w:ascii="Times New Roman" w:hAnsi="Times New Roman"/>
          <w:bCs/>
          <w:sz w:val="24"/>
          <w:szCs w:val="24"/>
          <w:lang w:val="en-CA"/>
        </w:rPr>
        <w:t>-19</w:t>
      </w:r>
      <w:r w:rsidR="001B43CC">
        <w:rPr>
          <w:rFonts w:ascii="Times New Roman" w:hAnsi="Times New Roman"/>
          <w:bCs/>
          <w:sz w:val="24"/>
          <w:szCs w:val="24"/>
          <w:lang w:val="en-CA"/>
        </w:rPr>
        <w:t xml:space="preserve"> Science Table has allowed me to develop awareness and skills in policy-related KT.</w:t>
      </w:r>
    </w:p>
    <w:p w14:paraId="3EC89BF0" w14:textId="5A802FAB" w:rsidR="00CC52F2" w:rsidRDefault="00CC52F2" w:rsidP="007761A5">
      <w:pPr>
        <w:spacing w:after="0"/>
        <w:jc w:val="both"/>
        <w:rPr>
          <w:rFonts w:ascii="Times New Roman" w:hAnsi="Times New Roman"/>
          <w:b/>
          <w:sz w:val="24"/>
          <w:szCs w:val="24"/>
          <w:lang w:val="en-CA"/>
        </w:rPr>
      </w:pPr>
    </w:p>
    <w:p w14:paraId="5C2DD5ED" w14:textId="154E7C30" w:rsidR="00537677" w:rsidRDefault="00537677" w:rsidP="007761A5">
      <w:pPr>
        <w:spacing w:after="0"/>
        <w:jc w:val="both"/>
        <w:rPr>
          <w:rFonts w:ascii="Times New Roman" w:hAnsi="Times New Roman"/>
          <w:b/>
          <w:sz w:val="24"/>
          <w:szCs w:val="24"/>
          <w:lang w:val="en-CA"/>
        </w:rPr>
      </w:pPr>
      <w:r>
        <w:rPr>
          <w:rFonts w:ascii="Times New Roman" w:hAnsi="Times New Roman"/>
          <w:b/>
          <w:sz w:val="24"/>
          <w:szCs w:val="24"/>
          <w:lang w:val="en-CA"/>
        </w:rPr>
        <w:t xml:space="preserve">Musculoskeletal Health </w:t>
      </w:r>
      <w:r w:rsidR="007761A5" w:rsidRPr="004D1F9B">
        <w:rPr>
          <w:rFonts w:ascii="Times New Roman" w:hAnsi="Times New Roman"/>
          <w:b/>
          <w:sz w:val="24"/>
          <w:szCs w:val="24"/>
          <w:lang w:val="en-CA"/>
        </w:rPr>
        <w:t>research plan</w:t>
      </w:r>
      <w:r w:rsidR="00CC52F2">
        <w:rPr>
          <w:rFonts w:ascii="Times New Roman" w:hAnsi="Times New Roman"/>
          <w:b/>
          <w:sz w:val="24"/>
          <w:szCs w:val="24"/>
          <w:lang w:val="en-CA"/>
        </w:rPr>
        <w:t xml:space="preserve"> in Activity and Mobility</w:t>
      </w:r>
      <w:r w:rsidR="00002DA5" w:rsidRPr="004D1F9B">
        <w:rPr>
          <w:rFonts w:ascii="Times New Roman" w:hAnsi="Times New Roman"/>
          <w:b/>
          <w:sz w:val="24"/>
          <w:szCs w:val="24"/>
          <w:lang w:val="en-CA"/>
        </w:rPr>
        <w:t xml:space="preserve"> </w:t>
      </w:r>
    </w:p>
    <w:p w14:paraId="76A776FB" w14:textId="09FBC705" w:rsidR="005B25AE" w:rsidRDefault="00537677" w:rsidP="007761A5">
      <w:pPr>
        <w:spacing w:after="0"/>
        <w:jc w:val="both"/>
        <w:rPr>
          <w:rFonts w:ascii="Times New Roman" w:hAnsi="Times New Roman"/>
          <w:sz w:val="24"/>
          <w:szCs w:val="24"/>
          <w:lang w:val="en-CA"/>
        </w:rPr>
      </w:pPr>
      <w:r>
        <w:rPr>
          <w:rFonts w:ascii="Times New Roman" w:hAnsi="Times New Roman"/>
          <w:b/>
          <w:sz w:val="24"/>
          <w:szCs w:val="24"/>
          <w:lang w:val="en-CA"/>
        </w:rPr>
        <w:t>Five-year research plan:</w:t>
      </w:r>
      <w:r w:rsidRPr="004D1F9B">
        <w:rPr>
          <w:rFonts w:ascii="Times New Roman" w:hAnsi="Times New Roman"/>
          <w:b/>
          <w:sz w:val="24"/>
          <w:szCs w:val="24"/>
          <w:lang w:val="en-CA"/>
        </w:rPr>
        <w:t xml:space="preserve"> </w:t>
      </w:r>
      <w:r w:rsidR="00A45414" w:rsidRPr="004D1F9B">
        <w:rPr>
          <w:rFonts w:ascii="Times New Roman" w:hAnsi="Times New Roman"/>
          <w:sz w:val="24"/>
          <w:szCs w:val="24"/>
          <w:lang w:val="en-CA"/>
        </w:rPr>
        <w:t>My</w:t>
      </w:r>
      <w:r w:rsidR="00AE2B78">
        <w:rPr>
          <w:rFonts w:ascii="Times New Roman" w:hAnsi="Times New Roman"/>
          <w:sz w:val="24"/>
          <w:szCs w:val="24"/>
          <w:lang w:val="en-CA"/>
        </w:rPr>
        <w:t xml:space="preserve"> research program</w:t>
      </w:r>
      <w:r>
        <w:rPr>
          <w:rFonts w:ascii="Times New Roman" w:hAnsi="Times New Roman"/>
          <w:sz w:val="24"/>
          <w:szCs w:val="24"/>
          <w:lang w:val="en-CA"/>
        </w:rPr>
        <w:t>s</w:t>
      </w:r>
      <w:r w:rsidR="00AE2B78">
        <w:rPr>
          <w:rFonts w:ascii="Times New Roman" w:hAnsi="Times New Roman"/>
          <w:sz w:val="24"/>
          <w:szCs w:val="24"/>
          <w:lang w:val="en-CA"/>
        </w:rPr>
        <w:t xml:space="preserve"> has both clinical and methodological areas of focus.  In terms of clinical </w:t>
      </w:r>
      <w:r w:rsidR="005B25AE">
        <w:rPr>
          <w:rFonts w:ascii="Times New Roman" w:hAnsi="Times New Roman"/>
          <w:sz w:val="24"/>
          <w:szCs w:val="24"/>
          <w:lang w:val="en-CA"/>
        </w:rPr>
        <w:t>impact,</w:t>
      </w:r>
      <w:r w:rsidR="00AE2B78">
        <w:rPr>
          <w:rFonts w:ascii="Times New Roman" w:hAnsi="Times New Roman"/>
          <w:sz w:val="24"/>
          <w:szCs w:val="24"/>
          <w:lang w:val="en-CA"/>
        </w:rPr>
        <w:t xml:space="preserve"> I intend to focus on musculoskeletal health </w:t>
      </w:r>
      <w:r w:rsidR="00CC52F2">
        <w:rPr>
          <w:rFonts w:ascii="Times New Roman" w:hAnsi="Times New Roman"/>
          <w:sz w:val="24"/>
          <w:szCs w:val="24"/>
          <w:lang w:val="en-CA"/>
        </w:rPr>
        <w:t>in activity and</w:t>
      </w:r>
      <w:r w:rsidR="00AE2B78">
        <w:rPr>
          <w:rFonts w:ascii="Times New Roman" w:hAnsi="Times New Roman"/>
          <w:sz w:val="24"/>
          <w:szCs w:val="24"/>
          <w:lang w:val="en-CA"/>
        </w:rPr>
        <w:t xml:space="preserve"> mobility</w:t>
      </w:r>
      <w:r w:rsidR="00B21EFB">
        <w:rPr>
          <w:rFonts w:ascii="Times New Roman" w:hAnsi="Times New Roman"/>
          <w:sz w:val="24"/>
          <w:szCs w:val="24"/>
          <w:lang w:val="en-CA"/>
        </w:rPr>
        <w:t xml:space="preserve"> in people with osteoarthritis</w:t>
      </w:r>
      <w:r w:rsidR="00AE2B78">
        <w:rPr>
          <w:rFonts w:ascii="Times New Roman" w:hAnsi="Times New Roman"/>
          <w:sz w:val="24"/>
          <w:szCs w:val="24"/>
          <w:lang w:val="en-CA"/>
        </w:rPr>
        <w:t>. A major focus in my five-year research plan is</w:t>
      </w:r>
      <w:r w:rsidR="002E7C91" w:rsidRPr="004D1F9B">
        <w:rPr>
          <w:rFonts w:ascii="Times New Roman" w:hAnsi="Times New Roman"/>
          <w:sz w:val="24"/>
          <w:szCs w:val="24"/>
          <w:lang w:val="en-CA"/>
        </w:rPr>
        <w:t xml:space="preserve"> to </w:t>
      </w:r>
      <w:r w:rsidR="002E7C91" w:rsidRPr="004D1F9B">
        <w:rPr>
          <w:rFonts w:ascii="Times New Roman" w:hAnsi="Times New Roman"/>
          <w:bCs/>
          <w:sz w:val="24"/>
          <w:szCs w:val="24"/>
          <w:lang w:val="en-CA"/>
        </w:rPr>
        <w:t>enable personalized osteoarthritis (OA) care</w:t>
      </w:r>
      <w:r w:rsidR="002E7C91" w:rsidRPr="004D1F9B">
        <w:rPr>
          <w:rFonts w:ascii="Times New Roman" w:hAnsi="Times New Roman"/>
          <w:sz w:val="24"/>
          <w:szCs w:val="24"/>
          <w:lang w:val="en-CA"/>
        </w:rPr>
        <w:t xml:space="preserve"> by investigating the effectiveness of exercise</w:t>
      </w:r>
      <w:r w:rsidR="00942AF2" w:rsidRPr="004D1F9B">
        <w:rPr>
          <w:rFonts w:ascii="Times New Roman" w:hAnsi="Times New Roman"/>
          <w:sz w:val="24"/>
          <w:szCs w:val="24"/>
          <w:lang w:val="en-CA"/>
        </w:rPr>
        <w:t xml:space="preserve"> and activity modification</w:t>
      </w:r>
      <w:r w:rsidR="002E7C91" w:rsidRPr="004D1F9B">
        <w:rPr>
          <w:rFonts w:ascii="Times New Roman" w:hAnsi="Times New Roman"/>
          <w:sz w:val="24"/>
          <w:szCs w:val="24"/>
          <w:lang w:val="en-CA"/>
        </w:rPr>
        <w:t xml:space="preserve"> in patients with OA</w:t>
      </w:r>
      <w:r w:rsidR="00942AF2" w:rsidRPr="004D1F9B">
        <w:rPr>
          <w:rFonts w:ascii="Times New Roman" w:hAnsi="Times New Roman"/>
          <w:sz w:val="24"/>
          <w:szCs w:val="24"/>
          <w:lang w:val="en-CA"/>
        </w:rPr>
        <w:t>,</w:t>
      </w:r>
      <w:r w:rsidR="002E7C91" w:rsidRPr="004D1F9B">
        <w:rPr>
          <w:rFonts w:ascii="Times New Roman" w:hAnsi="Times New Roman"/>
          <w:sz w:val="24"/>
          <w:szCs w:val="24"/>
          <w:lang w:val="en-CA"/>
        </w:rPr>
        <w:t xml:space="preserve"> and the identification of subgroups of patients who are more likely to respond to these treatments</w:t>
      </w:r>
      <w:r w:rsidR="00BE51AE">
        <w:rPr>
          <w:rFonts w:ascii="Times New Roman" w:hAnsi="Times New Roman"/>
          <w:sz w:val="24"/>
          <w:szCs w:val="24"/>
          <w:lang w:val="en-CA"/>
        </w:rPr>
        <w:t xml:space="preserve">, </w:t>
      </w:r>
      <w:r w:rsidR="009C37CD">
        <w:rPr>
          <w:rFonts w:ascii="Times New Roman" w:hAnsi="Times New Roman"/>
          <w:sz w:val="24"/>
          <w:szCs w:val="24"/>
          <w:lang w:val="en-CA"/>
        </w:rPr>
        <w:t>understand physical inactivity behaviours</w:t>
      </w:r>
      <w:r w:rsidR="00BE51AE">
        <w:rPr>
          <w:rFonts w:ascii="Times New Roman" w:hAnsi="Times New Roman"/>
          <w:sz w:val="24"/>
          <w:szCs w:val="24"/>
          <w:lang w:val="en-CA"/>
        </w:rPr>
        <w:t xml:space="preserve"> and identify outcome measures that can be used in multi-cultural and diverse population in </w:t>
      </w:r>
      <w:r w:rsidR="00324F30">
        <w:rPr>
          <w:rFonts w:ascii="Times New Roman" w:hAnsi="Times New Roman"/>
          <w:sz w:val="24"/>
          <w:szCs w:val="24"/>
          <w:lang w:val="en-CA"/>
        </w:rPr>
        <w:t>Canada</w:t>
      </w:r>
      <w:r w:rsidR="002E7C91" w:rsidRPr="004D1F9B">
        <w:rPr>
          <w:rFonts w:ascii="Times New Roman" w:hAnsi="Times New Roman"/>
          <w:sz w:val="24"/>
          <w:szCs w:val="24"/>
          <w:lang w:val="en-CA"/>
        </w:rPr>
        <w:t>.</w:t>
      </w:r>
      <w:r w:rsidR="00AE2B78">
        <w:rPr>
          <w:rFonts w:ascii="Times New Roman" w:hAnsi="Times New Roman"/>
          <w:sz w:val="24"/>
          <w:szCs w:val="24"/>
          <w:lang w:val="en-CA"/>
        </w:rPr>
        <w:t xml:space="preserve"> In terms of methodological </w:t>
      </w:r>
      <w:r w:rsidR="005B25AE">
        <w:rPr>
          <w:rFonts w:ascii="Times New Roman" w:hAnsi="Times New Roman"/>
          <w:sz w:val="24"/>
          <w:szCs w:val="24"/>
          <w:lang w:val="en-CA"/>
        </w:rPr>
        <w:t>expertise,</w:t>
      </w:r>
      <w:r w:rsidR="00AE2B78">
        <w:rPr>
          <w:rFonts w:ascii="Times New Roman" w:hAnsi="Times New Roman"/>
          <w:sz w:val="24"/>
          <w:szCs w:val="24"/>
          <w:lang w:val="en-CA"/>
        </w:rPr>
        <w:t xml:space="preserve"> I intend to focus on emerging network meta-analysis methods, application of Bayesian methods, enhancing methods around patient preference and improving how regression modelling is used to assess mechanisms and theoretical constructs in health research. </w:t>
      </w:r>
    </w:p>
    <w:p w14:paraId="3D9FA9DB" w14:textId="2BE7CCC5" w:rsidR="00A1783C" w:rsidRPr="004D1F9B" w:rsidRDefault="00AE2B78" w:rsidP="007761A5">
      <w:pPr>
        <w:spacing w:after="0"/>
        <w:jc w:val="both"/>
        <w:rPr>
          <w:rFonts w:ascii="Times New Roman" w:hAnsi="Times New Roman"/>
          <w:sz w:val="24"/>
          <w:szCs w:val="24"/>
          <w:lang w:val="en-CA"/>
        </w:rPr>
      </w:pPr>
      <w:r>
        <w:rPr>
          <w:rFonts w:ascii="Times New Roman" w:hAnsi="Times New Roman"/>
          <w:sz w:val="24"/>
          <w:szCs w:val="24"/>
          <w:lang w:val="en-CA"/>
        </w:rPr>
        <w:t xml:space="preserve"> </w:t>
      </w:r>
    </w:p>
    <w:p w14:paraId="748AABE9" w14:textId="1437908E" w:rsidR="00395F6A" w:rsidRPr="004D1F9B" w:rsidRDefault="00A1783C" w:rsidP="00336611">
      <w:pPr>
        <w:spacing w:after="0"/>
        <w:jc w:val="both"/>
        <w:rPr>
          <w:rFonts w:ascii="Times New Roman" w:hAnsi="Times New Roman"/>
          <w:sz w:val="24"/>
          <w:szCs w:val="24"/>
          <w:lang w:val="en-CA"/>
        </w:rPr>
      </w:pPr>
      <w:r w:rsidRPr="004D1F9B">
        <w:rPr>
          <w:rFonts w:ascii="Times New Roman" w:hAnsi="Times New Roman"/>
          <w:b/>
          <w:bCs/>
          <w:sz w:val="24"/>
          <w:szCs w:val="24"/>
          <w:lang w:val="en-CA"/>
        </w:rPr>
        <w:t>Year 1</w:t>
      </w:r>
      <w:r w:rsidR="0022609D" w:rsidRPr="004D1F9B">
        <w:rPr>
          <w:rFonts w:ascii="Times New Roman" w:hAnsi="Times New Roman"/>
          <w:b/>
          <w:bCs/>
          <w:sz w:val="24"/>
          <w:szCs w:val="24"/>
          <w:lang w:val="en-CA"/>
        </w:rPr>
        <w:t xml:space="preserve"> – </w:t>
      </w:r>
      <w:r w:rsidR="00AA2C63" w:rsidRPr="004D1F9B">
        <w:rPr>
          <w:rFonts w:ascii="Times New Roman" w:hAnsi="Times New Roman"/>
          <w:b/>
          <w:bCs/>
          <w:sz w:val="24"/>
          <w:szCs w:val="24"/>
          <w:lang w:val="en-CA"/>
        </w:rPr>
        <w:t>Project</w:t>
      </w:r>
      <w:r w:rsidR="0022609D" w:rsidRPr="004D1F9B">
        <w:rPr>
          <w:rFonts w:ascii="Times New Roman" w:hAnsi="Times New Roman"/>
          <w:b/>
          <w:bCs/>
          <w:sz w:val="24"/>
          <w:szCs w:val="24"/>
          <w:lang w:val="en-CA"/>
        </w:rPr>
        <w:t xml:space="preserve"> 1</w:t>
      </w:r>
      <w:r w:rsidRPr="004D1F9B">
        <w:rPr>
          <w:rFonts w:ascii="Times New Roman" w:hAnsi="Times New Roman"/>
          <w:b/>
          <w:bCs/>
          <w:sz w:val="24"/>
          <w:szCs w:val="24"/>
          <w:lang w:val="en-CA"/>
        </w:rPr>
        <w:t>:</w:t>
      </w:r>
      <w:r w:rsidR="002E7C91" w:rsidRPr="004D1F9B">
        <w:rPr>
          <w:rFonts w:ascii="Times New Roman" w:hAnsi="Times New Roman"/>
          <w:sz w:val="24"/>
          <w:szCs w:val="24"/>
          <w:lang w:val="en-CA"/>
        </w:rPr>
        <w:t xml:space="preserve"> The identification of the best </w:t>
      </w:r>
      <w:r w:rsidR="00E22C30">
        <w:rPr>
          <w:rFonts w:ascii="Times New Roman" w:hAnsi="Times New Roman"/>
          <w:sz w:val="24"/>
          <w:szCs w:val="24"/>
          <w:lang w:val="en-CA"/>
        </w:rPr>
        <w:t>exercise</w:t>
      </w:r>
      <w:r w:rsidR="002E7C91" w:rsidRPr="004D1F9B">
        <w:rPr>
          <w:rFonts w:ascii="Times New Roman" w:hAnsi="Times New Roman"/>
          <w:sz w:val="24"/>
          <w:szCs w:val="24"/>
          <w:lang w:val="en-CA"/>
        </w:rPr>
        <w:t xml:space="preserve"> treatments </w:t>
      </w:r>
      <w:r w:rsidR="00431F09">
        <w:rPr>
          <w:rFonts w:ascii="Times New Roman" w:hAnsi="Times New Roman"/>
          <w:sz w:val="24"/>
          <w:szCs w:val="24"/>
          <w:lang w:val="en-CA"/>
        </w:rPr>
        <w:t>to target</w:t>
      </w:r>
      <w:r w:rsidR="002E7C91" w:rsidRPr="004D1F9B">
        <w:rPr>
          <w:rFonts w:ascii="Times New Roman" w:hAnsi="Times New Roman"/>
          <w:sz w:val="24"/>
          <w:szCs w:val="24"/>
          <w:lang w:val="en-CA"/>
        </w:rPr>
        <w:t xml:space="preserve"> OA pain</w:t>
      </w:r>
      <w:r w:rsidR="00431F09">
        <w:rPr>
          <w:rFonts w:ascii="Times New Roman" w:hAnsi="Times New Roman"/>
          <w:sz w:val="24"/>
          <w:szCs w:val="24"/>
          <w:lang w:val="en-CA"/>
        </w:rPr>
        <w:t>,</w:t>
      </w:r>
      <w:r w:rsidR="002E7C91" w:rsidRPr="004D1F9B">
        <w:rPr>
          <w:rFonts w:ascii="Times New Roman" w:hAnsi="Times New Roman"/>
          <w:sz w:val="24"/>
          <w:szCs w:val="24"/>
          <w:lang w:val="en-CA"/>
        </w:rPr>
        <w:t xml:space="preserve"> disability </w:t>
      </w:r>
      <w:r w:rsidR="00431F09">
        <w:rPr>
          <w:rFonts w:ascii="Times New Roman" w:hAnsi="Times New Roman"/>
          <w:sz w:val="24"/>
          <w:szCs w:val="24"/>
          <w:lang w:val="en-CA"/>
        </w:rPr>
        <w:t xml:space="preserve">and physical inactivity </w:t>
      </w:r>
      <w:r w:rsidR="003C7C1A">
        <w:rPr>
          <w:rFonts w:ascii="Times New Roman" w:hAnsi="Times New Roman"/>
          <w:sz w:val="24"/>
          <w:szCs w:val="24"/>
          <w:lang w:val="en-CA"/>
        </w:rPr>
        <w:t>behaviour</w:t>
      </w:r>
      <w:r w:rsidR="00431F09">
        <w:rPr>
          <w:rFonts w:ascii="Times New Roman" w:hAnsi="Times New Roman"/>
          <w:sz w:val="24"/>
          <w:szCs w:val="24"/>
          <w:lang w:val="en-CA"/>
        </w:rPr>
        <w:t xml:space="preserve"> </w:t>
      </w:r>
      <w:r w:rsidR="002E7C91" w:rsidRPr="004D1F9B">
        <w:rPr>
          <w:rFonts w:ascii="Times New Roman" w:hAnsi="Times New Roman"/>
          <w:sz w:val="24"/>
          <w:szCs w:val="24"/>
          <w:lang w:val="en-CA"/>
        </w:rPr>
        <w:t xml:space="preserve">will be conducted through </w:t>
      </w:r>
      <w:r w:rsidR="0024489F">
        <w:rPr>
          <w:rFonts w:ascii="Times New Roman" w:hAnsi="Times New Roman"/>
          <w:sz w:val="24"/>
          <w:szCs w:val="24"/>
          <w:lang w:val="en-CA"/>
        </w:rPr>
        <w:t xml:space="preserve">a </w:t>
      </w:r>
      <w:r w:rsidR="00213E56">
        <w:rPr>
          <w:rFonts w:ascii="Times New Roman" w:hAnsi="Times New Roman"/>
          <w:sz w:val="24"/>
          <w:szCs w:val="24"/>
          <w:lang w:val="en-CA"/>
        </w:rPr>
        <w:t xml:space="preserve">Bayesian </w:t>
      </w:r>
      <w:r w:rsidR="009D1CCE">
        <w:rPr>
          <w:rFonts w:ascii="Times New Roman" w:hAnsi="Times New Roman"/>
          <w:sz w:val="24"/>
          <w:szCs w:val="24"/>
          <w:lang w:val="en-CA"/>
        </w:rPr>
        <w:t xml:space="preserve">component </w:t>
      </w:r>
      <w:r w:rsidR="002E7C91" w:rsidRPr="004D1F9B">
        <w:rPr>
          <w:rFonts w:ascii="Times New Roman" w:hAnsi="Times New Roman"/>
          <w:sz w:val="24"/>
          <w:szCs w:val="24"/>
          <w:lang w:val="en-CA"/>
        </w:rPr>
        <w:t xml:space="preserve">network meta-analysis to rank </w:t>
      </w:r>
      <w:r w:rsidR="00324F30">
        <w:rPr>
          <w:rFonts w:ascii="Times New Roman" w:hAnsi="Times New Roman"/>
          <w:sz w:val="24"/>
          <w:szCs w:val="24"/>
          <w:lang w:val="en-CA"/>
        </w:rPr>
        <w:t xml:space="preserve">all the </w:t>
      </w:r>
      <w:r w:rsidR="002E7C91" w:rsidRPr="004D1F9B">
        <w:rPr>
          <w:rFonts w:ascii="Times New Roman" w:hAnsi="Times New Roman"/>
          <w:sz w:val="24"/>
          <w:szCs w:val="24"/>
          <w:lang w:val="en-CA"/>
        </w:rPr>
        <w:t xml:space="preserve">treatments in terms of their effectiveness and safety, and to identify subgroups of people that are more likely to respond to each treatment. This novel analysis will </w:t>
      </w:r>
      <w:r w:rsidR="009D1CCE">
        <w:rPr>
          <w:rFonts w:ascii="Times New Roman" w:hAnsi="Times New Roman"/>
          <w:sz w:val="24"/>
          <w:szCs w:val="24"/>
          <w:lang w:val="en-CA"/>
        </w:rPr>
        <w:t xml:space="preserve">test and </w:t>
      </w:r>
      <w:r w:rsidR="00537677">
        <w:rPr>
          <w:rFonts w:ascii="Times New Roman" w:hAnsi="Times New Roman"/>
          <w:sz w:val="24"/>
          <w:szCs w:val="24"/>
          <w:lang w:val="en-CA"/>
        </w:rPr>
        <w:t xml:space="preserve">rank the effectiveness of all the </w:t>
      </w:r>
      <w:r w:rsidR="00E22C30">
        <w:rPr>
          <w:rFonts w:ascii="Times New Roman" w:hAnsi="Times New Roman"/>
          <w:sz w:val="24"/>
          <w:szCs w:val="24"/>
          <w:lang w:val="en-CA"/>
        </w:rPr>
        <w:t>exercise</w:t>
      </w:r>
      <w:r w:rsidR="00537677">
        <w:rPr>
          <w:rFonts w:ascii="Times New Roman" w:hAnsi="Times New Roman"/>
          <w:sz w:val="24"/>
          <w:szCs w:val="24"/>
          <w:lang w:val="en-CA"/>
        </w:rPr>
        <w:t xml:space="preserve"> interventions based on probability to reach the minimum important between group difference in pain outcomes.</w:t>
      </w:r>
      <w:r w:rsidR="00CC52F2">
        <w:rPr>
          <w:rFonts w:ascii="Times New Roman" w:hAnsi="Times New Roman"/>
          <w:sz w:val="24"/>
          <w:szCs w:val="24"/>
          <w:lang w:val="en-CA"/>
        </w:rPr>
        <w:t xml:space="preserve"> My novel analysis also will examine the additive effects of the different exercise components which have not been considered in evidence synthesis</w:t>
      </w:r>
      <w:r w:rsidR="00CC52F2" w:rsidRPr="00CC52F2">
        <w:rPr>
          <w:rFonts w:ascii="Times New Roman" w:hAnsi="Times New Roman"/>
          <w:sz w:val="24"/>
          <w:szCs w:val="24"/>
          <w:lang w:val="en-CA"/>
        </w:rPr>
        <w:t xml:space="preserve"> </w:t>
      </w:r>
      <w:r w:rsidR="00CC52F2">
        <w:rPr>
          <w:rFonts w:ascii="Times New Roman" w:hAnsi="Times New Roman"/>
          <w:sz w:val="24"/>
          <w:szCs w:val="24"/>
          <w:lang w:val="en-CA"/>
        </w:rPr>
        <w:t>yet.</w:t>
      </w:r>
      <w:r w:rsidR="002E7C91" w:rsidRPr="004D1F9B">
        <w:rPr>
          <w:rFonts w:ascii="Times New Roman" w:hAnsi="Times New Roman"/>
          <w:sz w:val="24"/>
          <w:szCs w:val="24"/>
          <w:lang w:val="en-CA"/>
        </w:rPr>
        <w:t xml:space="preserve"> </w:t>
      </w:r>
      <w:r w:rsidR="00537677">
        <w:rPr>
          <w:rFonts w:ascii="Times New Roman" w:hAnsi="Times New Roman"/>
          <w:sz w:val="24"/>
          <w:szCs w:val="24"/>
          <w:lang w:val="en-CA"/>
        </w:rPr>
        <w:t>The next step will be</w:t>
      </w:r>
      <w:r w:rsidR="0024489F">
        <w:rPr>
          <w:rFonts w:ascii="Times New Roman" w:hAnsi="Times New Roman"/>
          <w:sz w:val="24"/>
          <w:szCs w:val="24"/>
          <w:lang w:val="en-CA"/>
        </w:rPr>
        <w:t xml:space="preserve"> to conduct</w:t>
      </w:r>
      <w:r w:rsidR="00537677">
        <w:rPr>
          <w:rFonts w:ascii="Times New Roman" w:hAnsi="Times New Roman"/>
          <w:sz w:val="24"/>
          <w:szCs w:val="24"/>
          <w:lang w:val="en-CA"/>
        </w:rPr>
        <w:t xml:space="preserve"> an</w:t>
      </w:r>
      <w:r w:rsidR="002E7C91" w:rsidRPr="004D1F9B">
        <w:rPr>
          <w:rFonts w:ascii="Times New Roman" w:hAnsi="Times New Roman"/>
          <w:sz w:val="24"/>
          <w:szCs w:val="24"/>
          <w:lang w:val="en-CA"/>
        </w:rPr>
        <w:t xml:space="preserve"> individual patient data (IPD)</w:t>
      </w:r>
      <w:r w:rsidR="00537677">
        <w:rPr>
          <w:rFonts w:ascii="Times New Roman" w:hAnsi="Times New Roman"/>
          <w:sz w:val="24"/>
          <w:szCs w:val="24"/>
          <w:lang w:val="en-CA"/>
        </w:rPr>
        <w:t xml:space="preserve"> meta-analysis</w:t>
      </w:r>
      <w:r w:rsidR="002E7C91" w:rsidRPr="004D1F9B">
        <w:rPr>
          <w:rFonts w:ascii="Times New Roman" w:hAnsi="Times New Roman"/>
          <w:sz w:val="24"/>
          <w:szCs w:val="24"/>
          <w:lang w:val="en-CA"/>
        </w:rPr>
        <w:t xml:space="preserve"> to allow proper investigation of subgroup effects.</w:t>
      </w:r>
      <w:r w:rsidR="0024489F" w:rsidRPr="0024489F">
        <w:rPr>
          <w:rFonts w:ascii="Times New Roman" w:hAnsi="Times New Roman"/>
          <w:sz w:val="24"/>
          <w:szCs w:val="24"/>
          <w:lang w:val="en-CA"/>
        </w:rPr>
        <w:t xml:space="preserve"> </w:t>
      </w:r>
      <w:r w:rsidR="0024489F">
        <w:rPr>
          <w:rFonts w:ascii="Times New Roman" w:hAnsi="Times New Roman"/>
          <w:sz w:val="24"/>
          <w:szCs w:val="24"/>
          <w:lang w:val="en-CA"/>
        </w:rPr>
        <w:t>This subgroup analysis will</w:t>
      </w:r>
      <w:r w:rsidR="0024489F" w:rsidRPr="004D1F9B">
        <w:rPr>
          <w:rFonts w:ascii="Times New Roman" w:hAnsi="Times New Roman"/>
          <w:sz w:val="24"/>
          <w:szCs w:val="24"/>
          <w:lang w:val="en-CA"/>
        </w:rPr>
        <w:t xml:space="preserve"> identify patients that are more likely to benefit from </w:t>
      </w:r>
      <w:r w:rsidR="0024489F">
        <w:rPr>
          <w:rFonts w:ascii="Times New Roman" w:hAnsi="Times New Roman"/>
          <w:sz w:val="24"/>
          <w:szCs w:val="24"/>
          <w:lang w:val="en-CA"/>
        </w:rPr>
        <w:t xml:space="preserve">these </w:t>
      </w:r>
      <w:r w:rsidR="0024489F" w:rsidRPr="004D1F9B">
        <w:rPr>
          <w:rFonts w:ascii="Times New Roman" w:hAnsi="Times New Roman"/>
          <w:sz w:val="24"/>
          <w:szCs w:val="24"/>
          <w:lang w:val="en-CA"/>
        </w:rPr>
        <w:t>different</w:t>
      </w:r>
      <w:r w:rsidR="0024489F">
        <w:rPr>
          <w:rFonts w:ascii="Times New Roman" w:hAnsi="Times New Roman"/>
          <w:sz w:val="24"/>
          <w:szCs w:val="24"/>
          <w:lang w:val="en-CA"/>
        </w:rPr>
        <w:t xml:space="preserve"> </w:t>
      </w:r>
      <w:r w:rsidR="0024489F" w:rsidRPr="004D1F9B">
        <w:rPr>
          <w:rFonts w:ascii="Times New Roman" w:hAnsi="Times New Roman"/>
          <w:sz w:val="24"/>
          <w:szCs w:val="24"/>
          <w:lang w:val="en-CA"/>
        </w:rPr>
        <w:t>treatments</w:t>
      </w:r>
      <w:r w:rsidR="0024489F">
        <w:rPr>
          <w:rFonts w:ascii="Times New Roman" w:hAnsi="Times New Roman"/>
          <w:sz w:val="24"/>
          <w:szCs w:val="24"/>
          <w:lang w:val="en-CA"/>
        </w:rPr>
        <w:t>.</w:t>
      </w:r>
      <w:r w:rsidR="002E7C91" w:rsidRPr="004D1F9B">
        <w:rPr>
          <w:rFonts w:ascii="Times New Roman" w:hAnsi="Times New Roman"/>
          <w:sz w:val="24"/>
          <w:szCs w:val="24"/>
          <w:lang w:val="en-CA"/>
        </w:rPr>
        <w:t xml:space="preserve"> </w:t>
      </w:r>
      <w:r w:rsidR="00395F6A" w:rsidRPr="004D1F9B">
        <w:rPr>
          <w:rFonts w:ascii="Times New Roman" w:hAnsi="Times New Roman"/>
          <w:sz w:val="24"/>
          <w:szCs w:val="24"/>
          <w:lang w:val="en-CA"/>
        </w:rPr>
        <w:t xml:space="preserve">Therefore, I will target </w:t>
      </w:r>
      <w:r w:rsidR="00324F30">
        <w:rPr>
          <w:rFonts w:ascii="Times New Roman" w:hAnsi="Times New Roman"/>
          <w:sz w:val="24"/>
          <w:szCs w:val="24"/>
          <w:lang w:val="en-CA"/>
        </w:rPr>
        <w:t>CIHR</w:t>
      </w:r>
      <w:r w:rsidR="00DF322D">
        <w:rPr>
          <w:rFonts w:ascii="Times New Roman" w:hAnsi="Times New Roman"/>
          <w:sz w:val="24"/>
          <w:szCs w:val="24"/>
          <w:lang w:val="en-CA"/>
        </w:rPr>
        <w:t xml:space="preserve"> early young investigator grants or </w:t>
      </w:r>
      <w:r w:rsidR="009D1CCE">
        <w:rPr>
          <w:rFonts w:ascii="Times New Roman" w:hAnsi="Times New Roman"/>
          <w:sz w:val="24"/>
          <w:szCs w:val="24"/>
          <w:lang w:val="en-CA"/>
        </w:rPr>
        <w:t>Western</w:t>
      </w:r>
      <w:r w:rsidR="008B2369">
        <w:rPr>
          <w:rFonts w:ascii="Times New Roman" w:hAnsi="Times New Roman"/>
          <w:sz w:val="24"/>
          <w:szCs w:val="24"/>
          <w:lang w:val="en-CA"/>
        </w:rPr>
        <w:t xml:space="preserve"> </w:t>
      </w:r>
      <w:r w:rsidR="008E05EB">
        <w:rPr>
          <w:rFonts w:ascii="Times New Roman" w:hAnsi="Times New Roman"/>
          <w:sz w:val="24"/>
          <w:szCs w:val="24"/>
          <w:lang w:val="en-CA"/>
        </w:rPr>
        <w:t xml:space="preserve">University </w:t>
      </w:r>
      <w:r w:rsidR="00395F6A" w:rsidRPr="004D1F9B">
        <w:rPr>
          <w:rFonts w:ascii="Times New Roman" w:hAnsi="Times New Roman"/>
          <w:sz w:val="24"/>
          <w:szCs w:val="24"/>
          <w:lang w:val="en-CA"/>
        </w:rPr>
        <w:t xml:space="preserve">internal grants to support </w:t>
      </w:r>
      <w:r w:rsidR="00AE2B78">
        <w:rPr>
          <w:rFonts w:ascii="Times New Roman" w:hAnsi="Times New Roman"/>
          <w:sz w:val="24"/>
          <w:szCs w:val="24"/>
          <w:lang w:val="en-CA"/>
        </w:rPr>
        <w:t xml:space="preserve">early </w:t>
      </w:r>
      <w:r w:rsidR="00395F6A" w:rsidRPr="004D1F9B">
        <w:rPr>
          <w:rFonts w:ascii="Times New Roman" w:hAnsi="Times New Roman"/>
          <w:sz w:val="24"/>
          <w:szCs w:val="24"/>
          <w:lang w:val="en-CA"/>
        </w:rPr>
        <w:t>work</w:t>
      </w:r>
      <w:r w:rsidR="00AE2B78">
        <w:rPr>
          <w:rFonts w:ascii="Times New Roman" w:hAnsi="Times New Roman"/>
          <w:sz w:val="24"/>
          <w:szCs w:val="24"/>
          <w:lang w:val="en-CA"/>
        </w:rPr>
        <w:t xml:space="preserve">; and will leverage this success to future </w:t>
      </w:r>
      <w:r w:rsidR="00324F30">
        <w:rPr>
          <w:rFonts w:ascii="Times New Roman" w:hAnsi="Times New Roman"/>
          <w:sz w:val="24"/>
          <w:szCs w:val="24"/>
          <w:lang w:val="en-CA"/>
        </w:rPr>
        <w:t>CIHR</w:t>
      </w:r>
      <w:r w:rsidR="00AE2B78">
        <w:rPr>
          <w:rFonts w:ascii="Times New Roman" w:hAnsi="Times New Roman"/>
          <w:sz w:val="24"/>
          <w:szCs w:val="24"/>
          <w:lang w:val="en-CA"/>
        </w:rPr>
        <w:t xml:space="preserve"> grants</w:t>
      </w:r>
      <w:r w:rsidR="00395F6A" w:rsidRPr="004D1F9B">
        <w:rPr>
          <w:rFonts w:ascii="Times New Roman" w:hAnsi="Times New Roman"/>
          <w:sz w:val="24"/>
          <w:szCs w:val="24"/>
          <w:lang w:val="en-CA"/>
        </w:rPr>
        <w:t>.</w:t>
      </w:r>
    </w:p>
    <w:p w14:paraId="6FA0F72A" w14:textId="0D36E9C4" w:rsidR="0022609D" w:rsidRPr="004D1F9B" w:rsidRDefault="0022609D" w:rsidP="007761A5">
      <w:pPr>
        <w:spacing w:after="0"/>
        <w:jc w:val="both"/>
        <w:rPr>
          <w:rFonts w:ascii="Times New Roman" w:hAnsi="Times New Roman"/>
          <w:sz w:val="24"/>
          <w:szCs w:val="24"/>
          <w:lang w:val="en-CA"/>
        </w:rPr>
      </w:pPr>
    </w:p>
    <w:p w14:paraId="06BBE119" w14:textId="36F60997" w:rsidR="00395F6A" w:rsidRPr="004D1F9B" w:rsidRDefault="00FA5B92" w:rsidP="00FA5B92">
      <w:pPr>
        <w:spacing w:after="0"/>
        <w:jc w:val="both"/>
        <w:rPr>
          <w:rFonts w:ascii="Times New Roman" w:hAnsi="Times New Roman"/>
          <w:sz w:val="24"/>
          <w:szCs w:val="24"/>
          <w:lang w:val="en-CA"/>
        </w:rPr>
      </w:pPr>
      <w:r w:rsidRPr="004D1F9B">
        <w:rPr>
          <w:rFonts w:ascii="Times New Roman" w:hAnsi="Times New Roman"/>
          <w:sz w:val="24"/>
          <w:szCs w:val="24"/>
          <w:lang w:val="en-CA"/>
        </w:rPr>
        <w:t>Expected outputs/publications will include</w:t>
      </w:r>
      <w:r w:rsidR="00F2289B" w:rsidRPr="004D1F9B">
        <w:rPr>
          <w:rFonts w:ascii="Times New Roman" w:hAnsi="Times New Roman"/>
          <w:sz w:val="24"/>
          <w:szCs w:val="24"/>
          <w:lang w:val="en-CA"/>
        </w:rPr>
        <w:t>:</w:t>
      </w:r>
      <w:r w:rsidRPr="004D1F9B">
        <w:rPr>
          <w:rFonts w:ascii="Times New Roman" w:hAnsi="Times New Roman"/>
          <w:sz w:val="24"/>
          <w:szCs w:val="24"/>
          <w:lang w:val="en-CA"/>
        </w:rPr>
        <w:t xml:space="preserve"> </w:t>
      </w:r>
    </w:p>
    <w:p w14:paraId="49B8F915" w14:textId="2004423F" w:rsidR="00395F6A" w:rsidRPr="004D1F9B" w:rsidRDefault="004D1F9B" w:rsidP="00395F6A">
      <w:pPr>
        <w:pStyle w:val="ListParagraph"/>
        <w:spacing w:after="0"/>
        <w:ind w:left="0" w:firstLine="0"/>
        <w:jc w:val="both"/>
        <w:rPr>
          <w:rFonts w:ascii="Times New Roman" w:hAnsi="Times New Roman"/>
          <w:sz w:val="24"/>
          <w:szCs w:val="24"/>
          <w:u w:val="none"/>
          <w:lang w:val="en-CA"/>
        </w:rPr>
      </w:pPr>
      <w:r>
        <w:rPr>
          <w:rFonts w:ascii="Times New Roman" w:hAnsi="Times New Roman"/>
          <w:sz w:val="24"/>
          <w:szCs w:val="24"/>
          <w:u w:val="none"/>
          <w:lang w:val="en-CA"/>
        </w:rPr>
        <w:t xml:space="preserve">1. </w:t>
      </w:r>
      <w:r w:rsidR="0022609D" w:rsidRPr="004D1F9B">
        <w:rPr>
          <w:rFonts w:ascii="Times New Roman" w:hAnsi="Times New Roman"/>
          <w:sz w:val="24"/>
          <w:szCs w:val="24"/>
          <w:u w:val="none"/>
          <w:lang w:val="en-CA"/>
        </w:rPr>
        <w:t xml:space="preserve">A </w:t>
      </w:r>
      <w:r w:rsidR="00652BB5">
        <w:rPr>
          <w:rFonts w:ascii="Times New Roman" w:hAnsi="Times New Roman"/>
          <w:sz w:val="24"/>
          <w:szCs w:val="24"/>
          <w:u w:val="none"/>
          <w:lang w:val="en-CA"/>
        </w:rPr>
        <w:t>component n</w:t>
      </w:r>
      <w:r w:rsidR="0022609D" w:rsidRPr="004D1F9B">
        <w:rPr>
          <w:rFonts w:ascii="Times New Roman" w:hAnsi="Times New Roman"/>
          <w:sz w:val="24"/>
          <w:szCs w:val="24"/>
          <w:u w:val="none"/>
          <w:lang w:val="en-CA"/>
        </w:rPr>
        <w:t xml:space="preserve">etwork </w:t>
      </w:r>
      <w:r w:rsidR="00652BB5">
        <w:rPr>
          <w:rFonts w:ascii="Times New Roman" w:hAnsi="Times New Roman"/>
          <w:sz w:val="24"/>
          <w:szCs w:val="24"/>
          <w:u w:val="none"/>
          <w:lang w:val="en-CA"/>
        </w:rPr>
        <w:t>m</w:t>
      </w:r>
      <w:r w:rsidR="00F2289B" w:rsidRPr="004D1F9B">
        <w:rPr>
          <w:rFonts w:ascii="Times New Roman" w:hAnsi="Times New Roman"/>
          <w:sz w:val="24"/>
          <w:szCs w:val="24"/>
          <w:u w:val="none"/>
          <w:lang w:val="en-CA"/>
        </w:rPr>
        <w:t>eta-</w:t>
      </w:r>
      <w:r w:rsidR="00652BB5">
        <w:rPr>
          <w:rFonts w:ascii="Times New Roman" w:hAnsi="Times New Roman"/>
          <w:sz w:val="24"/>
          <w:szCs w:val="24"/>
          <w:u w:val="none"/>
          <w:lang w:val="en-CA"/>
        </w:rPr>
        <w:t>a</w:t>
      </w:r>
      <w:r w:rsidR="00F2289B" w:rsidRPr="004D1F9B">
        <w:rPr>
          <w:rFonts w:ascii="Times New Roman" w:hAnsi="Times New Roman"/>
          <w:sz w:val="24"/>
          <w:szCs w:val="24"/>
          <w:u w:val="none"/>
          <w:lang w:val="en-CA"/>
        </w:rPr>
        <w:t>nalysis</w:t>
      </w:r>
      <w:r w:rsidR="0022609D" w:rsidRPr="004D1F9B">
        <w:rPr>
          <w:rFonts w:ascii="Times New Roman" w:hAnsi="Times New Roman"/>
          <w:sz w:val="24"/>
          <w:szCs w:val="24"/>
          <w:u w:val="none"/>
          <w:lang w:val="en-CA"/>
        </w:rPr>
        <w:t xml:space="preserve"> </w:t>
      </w:r>
      <w:r w:rsidR="00537677">
        <w:rPr>
          <w:rFonts w:ascii="Times New Roman" w:hAnsi="Times New Roman"/>
          <w:sz w:val="24"/>
          <w:szCs w:val="24"/>
          <w:u w:val="none"/>
          <w:lang w:val="en-CA"/>
        </w:rPr>
        <w:t xml:space="preserve">to evaluate the efficacy and safety of all the available </w:t>
      </w:r>
      <w:r w:rsidR="00E22C30">
        <w:rPr>
          <w:rFonts w:ascii="Times New Roman" w:hAnsi="Times New Roman"/>
          <w:sz w:val="24"/>
          <w:szCs w:val="24"/>
          <w:u w:val="none"/>
          <w:lang w:val="en-CA"/>
        </w:rPr>
        <w:t>exercise</w:t>
      </w:r>
      <w:r w:rsidR="0022609D" w:rsidRPr="004D1F9B">
        <w:rPr>
          <w:rFonts w:ascii="Times New Roman" w:hAnsi="Times New Roman"/>
          <w:sz w:val="24"/>
          <w:szCs w:val="24"/>
          <w:u w:val="none"/>
          <w:lang w:val="en-CA"/>
        </w:rPr>
        <w:t xml:space="preserve"> interventions for patients with </w:t>
      </w:r>
      <w:r w:rsidR="00537677">
        <w:rPr>
          <w:rFonts w:ascii="Times New Roman" w:hAnsi="Times New Roman"/>
          <w:sz w:val="24"/>
          <w:szCs w:val="24"/>
          <w:u w:val="none"/>
          <w:lang w:val="en-CA"/>
        </w:rPr>
        <w:t>osteoarthriti</w:t>
      </w:r>
      <w:r w:rsidR="00336611">
        <w:rPr>
          <w:rFonts w:ascii="Times New Roman" w:hAnsi="Times New Roman"/>
          <w:sz w:val="24"/>
          <w:szCs w:val="24"/>
          <w:u w:val="none"/>
          <w:lang w:val="en-CA"/>
        </w:rPr>
        <w:t>s</w:t>
      </w:r>
      <w:r w:rsidR="00537677">
        <w:rPr>
          <w:rFonts w:ascii="Times New Roman" w:hAnsi="Times New Roman"/>
          <w:sz w:val="24"/>
          <w:szCs w:val="24"/>
          <w:u w:val="none"/>
          <w:lang w:val="en-CA"/>
        </w:rPr>
        <w:t>.</w:t>
      </w:r>
      <w:r w:rsidR="00FA5B92" w:rsidRPr="004D1F9B">
        <w:rPr>
          <w:rFonts w:ascii="Times New Roman" w:hAnsi="Times New Roman"/>
          <w:sz w:val="24"/>
          <w:szCs w:val="24"/>
          <w:u w:val="none"/>
          <w:lang w:val="en-CA"/>
        </w:rPr>
        <w:t xml:space="preserve"> </w:t>
      </w:r>
    </w:p>
    <w:p w14:paraId="065615E0" w14:textId="61563396" w:rsidR="004D1F9B" w:rsidRPr="0024489F" w:rsidRDefault="004D1F9B" w:rsidP="004D1F9B">
      <w:pPr>
        <w:pStyle w:val="ListParagraph"/>
        <w:spacing w:after="0"/>
        <w:ind w:left="0" w:firstLine="0"/>
        <w:jc w:val="both"/>
        <w:rPr>
          <w:rFonts w:ascii="Times New Roman" w:hAnsi="Times New Roman"/>
          <w:sz w:val="24"/>
          <w:szCs w:val="24"/>
          <w:u w:val="none"/>
          <w:lang w:val="en-CA"/>
        </w:rPr>
      </w:pPr>
      <w:r>
        <w:rPr>
          <w:rFonts w:ascii="Times New Roman" w:hAnsi="Times New Roman"/>
          <w:sz w:val="24"/>
          <w:szCs w:val="24"/>
          <w:u w:val="none"/>
          <w:lang w:val="en-CA"/>
        </w:rPr>
        <w:t xml:space="preserve">2. </w:t>
      </w:r>
      <w:r w:rsidR="0022609D" w:rsidRPr="004D1F9B">
        <w:rPr>
          <w:rFonts w:ascii="Times New Roman" w:hAnsi="Times New Roman"/>
          <w:sz w:val="24"/>
          <w:szCs w:val="24"/>
          <w:u w:val="none"/>
          <w:lang w:val="en-CA"/>
        </w:rPr>
        <w:t xml:space="preserve">An individual patient data meta-analysis and meta-regression analysis to identify </w:t>
      </w:r>
      <w:r w:rsidR="00CD15DC" w:rsidRPr="004D1F9B">
        <w:rPr>
          <w:rFonts w:ascii="Times New Roman" w:hAnsi="Times New Roman"/>
          <w:sz w:val="24"/>
          <w:szCs w:val="24"/>
          <w:u w:val="none"/>
          <w:lang w:val="en-CA"/>
        </w:rPr>
        <w:t xml:space="preserve">sub-group of </w:t>
      </w:r>
      <w:r w:rsidR="0022609D" w:rsidRPr="004D1F9B">
        <w:rPr>
          <w:rFonts w:ascii="Times New Roman" w:hAnsi="Times New Roman"/>
          <w:sz w:val="24"/>
          <w:szCs w:val="24"/>
          <w:u w:val="none"/>
          <w:lang w:val="en-CA"/>
        </w:rPr>
        <w:t xml:space="preserve">patients with </w:t>
      </w:r>
      <w:r w:rsidR="00537677">
        <w:rPr>
          <w:rFonts w:ascii="Times New Roman" w:hAnsi="Times New Roman"/>
          <w:sz w:val="24"/>
          <w:szCs w:val="24"/>
          <w:u w:val="none"/>
          <w:lang w:val="en-CA"/>
        </w:rPr>
        <w:t>osteoarthritis</w:t>
      </w:r>
      <w:r w:rsidR="0022609D" w:rsidRPr="004D1F9B">
        <w:rPr>
          <w:rFonts w:ascii="Times New Roman" w:hAnsi="Times New Roman"/>
          <w:sz w:val="24"/>
          <w:szCs w:val="24"/>
          <w:u w:val="none"/>
          <w:lang w:val="en-CA"/>
        </w:rPr>
        <w:t xml:space="preserve"> that </w:t>
      </w:r>
      <w:r w:rsidR="00CD15DC" w:rsidRPr="004D1F9B">
        <w:rPr>
          <w:rFonts w:ascii="Times New Roman" w:hAnsi="Times New Roman"/>
          <w:sz w:val="24"/>
          <w:szCs w:val="24"/>
          <w:u w:val="none"/>
          <w:lang w:val="en-CA"/>
        </w:rPr>
        <w:t xml:space="preserve">will </w:t>
      </w:r>
      <w:r w:rsidR="0022609D" w:rsidRPr="004D1F9B">
        <w:rPr>
          <w:rFonts w:ascii="Times New Roman" w:hAnsi="Times New Roman"/>
          <w:sz w:val="24"/>
          <w:szCs w:val="24"/>
          <w:u w:val="none"/>
          <w:lang w:val="en-CA"/>
        </w:rPr>
        <w:t xml:space="preserve">respond to </w:t>
      </w:r>
      <w:r w:rsidR="00E22C30">
        <w:rPr>
          <w:rFonts w:ascii="Times New Roman" w:hAnsi="Times New Roman"/>
          <w:sz w:val="24"/>
          <w:szCs w:val="24"/>
          <w:u w:val="none"/>
          <w:lang w:val="en-CA"/>
        </w:rPr>
        <w:t>exercise</w:t>
      </w:r>
      <w:r w:rsidR="00324F30">
        <w:rPr>
          <w:rFonts w:ascii="Times New Roman" w:hAnsi="Times New Roman"/>
          <w:sz w:val="24"/>
          <w:szCs w:val="24"/>
          <w:u w:val="none"/>
          <w:lang w:val="en-CA"/>
        </w:rPr>
        <w:t xml:space="preserve"> </w:t>
      </w:r>
      <w:r w:rsidR="0022609D" w:rsidRPr="004D1F9B">
        <w:rPr>
          <w:rFonts w:ascii="Times New Roman" w:hAnsi="Times New Roman"/>
          <w:sz w:val="24"/>
          <w:szCs w:val="24"/>
          <w:u w:val="none"/>
          <w:lang w:val="en-CA"/>
        </w:rPr>
        <w:t>interventions</w:t>
      </w:r>
      <w:r w:rsidR="00537677">
        <w:rPr>
          <w:rFonts w:ascii="Times New Roman" w:hAnsi="Times New Roman"/>
          <w:sz w:val="24"/>
          <w:szCs w:val="24"/>
          <w:u w:val="none"/>
          <w:lang w:val="en-CA"/>
        </w:rPr>
        <w:t>.</w:t>
      </w:r>
    </w:p>
    <w:p w14:paraId="4319BE02" w14:textId="6DFA8EF8" w:rsidR="00DC30B9" w:rsidRDefault="00DC30B9" w:rsidP="004D1F9B">
      <w:pPr>
        <w:pStyle w:val="ListParagraph"/>
        <w:spacing w:after="0"/>
        <w:ind w:left="0" w:firstLine="0"/>
        <w:jc w:val="both"/>
        <w:rPr>
          <w:rFonts w:ascii="Times New Roman" w:hAnsi="Times New Roman"/>
          <w:sz w:val="24"/>
          <w:szCs w:val="24"/>
          <w:lang w:val="en-CA"/>
        </w:rPr>
      </w:pPr>
    </w:p>
    <w:p w14:paraId="4B49D9B7" w14:textId="2824707D" w:rsidR="00452F1F" w:rsidRDefault="00A1783C" w:rsidP="0071240B">
      <w:pPr>
        <w:pStyle w:val="Default"/>
        <w:spacing w:line="276" w:lineRule="auto"/>
        <w:jc w:val="both"/>
        <w:rPr>
          <w:lang w:val="en-CA"/>
        </w:rPr>
      </w:pPr>
      <w:r w:rsidRPr="004D1F9B">
        <w:rPr>
          <w:b/>
          <w:bCs/>
          <w:lang w:val="en-CA"/>
        </w:rPr>
        <w:lastRenderedPageBreak/>
        <w:t>Year 2</w:t>
      </w:r>
      <w:r w:rsidR="0022609D" w:rsidRPr="004D1F9B">
        <w:rPr>
          <w:b/>
          <w:bCs/>
          <w:lang w:val="en-CA"/>
        </w:rPr>
        <w:t xml:space="preserve"> – </w:t>
      </w:r>
      <w:r w:rsidR="00AA2C63" w:rsidRPr="004D1F9B">
        <w:rPr>
          <w:b/>
          <w:bCs/>
          <w:lang w:val="en-CA"/>
        </w:rPr>
        <w:t>Project</w:t>
      </w:r>
      <w:r w:rsidR="0022609D" w:rsidRPr="004D1F9B">
        <w:rPr>
          <w:b/>
          <w:bCs/>
          <w:lang w:val="en-CA"/>
        </w:rPr>
        <w:t xml:space="preserve"> 2</w:t>
      </w:r>
      <w:r w:rsidRPr="004D1F9B">
        <w:rPr>
          <w:b/>
          <w:bCs/>
          <w:lang w:val="en-CA"/>
        </w:rPr>
        <w:t>:</w:t>
      </w:r>
      <w:r w:rsidR="00A74716" w:rsidRPr="004D1F9B">
        <w:rPr>
          <w:lang w:val="en-CA"/>
        </w:rPr>
        <w:t xml:space="preserve"> The goal of Project 2 is to </w:t>
      </w:r>
      <w:r w:rsidR="00452F1F">
        <w:rPr>
          <w:lang w:val="en-CA"/>
        </w:rPr>
        <w:t>evaluate the accuracy of</w:t>
      </w:r>
      <w:r w:rsidR="001D493F">
        <w:rPr>
          <w:lang w:val="en-CA"/>
        </w:rPr>
        <w:t xml:space="preserve"> gathering contextual information on</w:t>
      </w:r>
      <w:r w:rsidR="00452F1F">
        <w:rPr>
          <w:lang w:val="en-CA"/>
        </w:rPr>
        <w:t xml:space="preserve"> physical inactivity</w:t>
      </w:r>
      <w:r w:rsidR="00E22C30">
        <w:rPr>
          <w:lang w:val="en-CA"/>
        </w:rPr>
        <w:t xml:space="preserve"> and mobility</w:t>
      </w:r>
      <w:r w:rsidR="001D493F">
        <w:rPr>
          <w:lang w:val="en-CA"/>
        </w:rPr>
        <w:t xml:space="preserve"> </w:t>
      </w:r>
      <w:r w:rsidR="009315E4">
        <w:rPr>
          <w:lang w:val="en-CA"/>
        </w:rPr>
        <w:t xml:space="preserve">and sedentary </w:t>
      </w:r>
      <w:r w:rsidR="00452F1F">
        <w:rPr>
          <w:lang w:val="en-CA"/>
        </w:rPr>
        <w:t xml:space="preserve">behaviour using an ecological momentary assessment design in people with osteoarthritis. </w:t>
      </w:r>
      <w:r w:rsidR="00CC204C" w:rsidRPr="00CC204C">
        <w:rPr>
          <w:lang w:val="en-CA"/>
        </w:rPr>
        <w:t xml:space="preserve">Ecological momentary assessment </w:t>
      </w:r>
      <w:r w:rsidR="00CC204C">
        <w:rPr>
          <w:lang w:val="en-CA"/>
        </w:rPr>
        <w:t>is a tool</w:t>
      </w:r>
      <w:r w:rsidR="00F6468E">
        <w:rPr>
          <w:lang w:val="en-CA"/>
        </w:rPr>
        <w:t xml:space="preserve"> that can</w:t>
      </w:r>
      <w:r w:rsidR="00CC204C" w:rsidRPr="00CC204C">
        <w:rPr>
          <w:lang w:val="en-CA"/>
        </w:rPr>
        <w:t xml:space="preserve"> </w:t>
      </w:r>
      <w:r w:rsidR="00F6468E">
        <w:rPr>
          <w:lang w:val="en-CA"/>
        </w:rPr>
        <w:t>collect</w:t>
      </w:r>
      <w:r w:rsidR="00CC204C" w:rsidRPr="00CC204C">
        <w:rPr>
          <w:lang w:val="en-CA"/>
        </w:rPr>
        <w:t xml:space="preserve"> data on health behaviors and outcomes in real-time from participants as they experience their daily lives</w:t>
      </w:r>
      <w:r w:rsidR="00F6468E">
        <w:rPr>
          <w:lang w:val="en-CA"/>
        </w:rPr>
        <w:t>.</w:t>
      </w:r>
      <w:r w:rsidR="00CC204C" w:rsidRPr="00CC204C">
        <w:rPr>
          <w:lang w:val="en-CA"/>
        </w:rPr>
        <w:t xml:space="preserve"> </w:t>
      </w:r>
      <w:r w:rsidR="00202A3C">
        <w:rPr>
          <w:lang w:val="en-CA"/>
        </w:rPr>
        <w:t>To understand the consequences of daily physical inactivity</w:t>
      </w:r>
      <w:r w:rsidR="00E22C30">
        <w:rPr>
          <w:lang w:val="en-CA"/>
        </w:rPr>
        <w:t xml:space="preserve"> and mobility</w:t>
      </w:r>
      <w:r w:rsidR="00202A3C">
        <w:rPr>
          <w:lang w:val="en-CA"/>
        </w:rPr>
        <w:t xml:space="preserve"> behaviour </w:t>
      </w:r>
      <w:r w:rsidR="004477F4">
        <w:rPr>
          <w:lang w:val="en-CA"/>
        </w:rPr>
        <w:t>we need</w:t>
      </w:r>
      <w:r w:rsidR="00202A3C">
        <w:rPr>
          <w:lang w:val="en-CA"/>
        </w:rPr>
        <w:t xml:space="preserve"> to gather data about social and environmental contexts. </w:t>
      </w:r>
      <w:r w:rsidR="001D493F">
        <w:rPr>
          <w:lang w:val="en-CA"/>
        </w:rPr>
        <w:t xml:space="preserve">To </w:t>
      </w:r>
      <w:r w:rsidR="00652BB5">
        <w:rPr>
          <w:lang w:val="en-CA"/>
        </w:rPr>
        <w:t>collect this information</w:t>
      </w:r>
      <w:r w:rsidR="001D493F">
        <w:rPr>
          <w:lang w:val="en-CA"/>
        </w:rPr>
        <w:t xml:space="preserve">, we will use digital accelerometers and repeated contextual assessment through mobile smart mobile applications. </w:t>
      </w:r>
      <w:r w:rsidR="008B604B">
        <w:rPr>
          <w:lang w:val="en-CA"/>
        </w:rPr>
        <w:t>The accelerometer recordings will analyze and collect data about body position</w:t>
      </w:r>
      <w:r w:rsidR="009315E4">
        <w:rPr>
          <w:lang w:val="en-CA"/>
        </w:rPr>
        <w:t xml:space="preserve"> (</w:t>
      </w:r>
      <w:r w:rsidR="004C2EDA">
        <w:rPr>
          <w:lang w:val="en-CA"/>
        </w:rPr>
        <w:t>e.g.</w:t>
      </w:r>
      <w:r w:rsidR="009315E4">
        <w:rPr>
          <w:lang w:val="en-CA"/>
        </w:rPr>
        <w:t xml:space="preserve"> prone positioning)</w:t>
      </w:r>
      <w:r w:rsidR="008B604B">
        <w:rPr>
          <w:lang w:val="en-CA"/>
        </w:rPr>
        <w:t xml:space="preserve"> in a pre-specified timeframe and will trigger notifications for a contextual assessment through a patient-reported outcome measure. </w:t>
      </w:r>
      <w:r w:rsidR="00CC204C">
        <w:rPr>
          <w:lang w:val="en-CA"/>
        </w:rPr>
        <w:t>To assess</w:t>
      </w:r>
      <w:r w:rsidR="00F6468E">
        <w:rPr>
          <w:lang w:val="en-CA"/>
        </w:rPr>
        <w:t xml:space="preserve"> the </w:t>
      </w:r>
      <w:r w:rsidR="00202A3C">
        <w:rPr>
          <w:lang w:val="en-CA"/>
        </w:rPr>
        <w:t>accuracy,</w:t>
      </w:r>
      <w:r w:rsidR="00F6468E">
        <w:rPr>
          <w:lang w:val="en-CA"/>
        </w:rPr>
        <w:t xml:space="preserve"> we will calculate</w:t>
      </w:r>
      <w:r w:rsidR="00202A3C">
        <w:rPr>
          <w:lang w:val="en-CA"/>
        </w:rPr>
        <w:t xml:space="preserve"> a percentage score of all triggered notifications i</w:t>
      </w:r>
      <w:r w:rsidR="00202A3C" w:rsidRPr="00202A3C">
        <w:rPr>
          <w:lang w:val="en-CA"/>
        </w:rPr>
        <w:t>n relation to the total number of all possible triggered prompts</w:t>
      </w:r>
      <w:r w:rsidR="00202A3C">
        <w:rPr>
          <w:lang w:val="en-CA"/>
        </w:rPr>
        <w:t xml:space="preserve">. We will examine also if demographics and social determinants of health will influence the accuracy of the score. </w:t>
      </w:r>
      <w:r w:rsidR="009315E4">
        <w:rPr>
          <w:lang w:val="en-CA"/>
        </w:rPr>
        <w:t xml:space="preserve">This project will help to develop more effective intervention </w:t>
      </w:r>
      <w:r w:rsidR="002E4DF0">
        <w:rPr>
          <w:lang w:val="en-CA"/>
        </w:rPr>
        <w:t xml:space="preserve">in the future with the aim of changing </w:t>
      </w:r>
      <w:r w:rsidR="00E22C30">
        <w:rPr>
          <w:lang w:val="en-CA"/>
        </w:rPr>
        <w:t xml:space="preserve">mobility and activity </w:t>
      </w:r>
      <w:r w:rsidR="002E4DF0">
        <w:rPr>
          <w:lang w:val="en-CA"/>
        </w:rPr>
        <w:t>behaviour patterns</w:t>
      </w:r>
      <w:r w:rsidR="00F6468E">
        <w:rPr>
          <w:lang w:val="en-CA"/>
        </w:rPr>
        <w:t xml:space="preserve"> in people with osteoarthritis</w:t>
      </w:r>
      <w:r w:rsidR="00E22C30">
        <w:rPr>
          <w:lang w:val="en-CA"/>
        </w:rPr>
        <w:t xml:space="preserve"> that we have never considered before</w:t>
      </w:r>
      <w:r w:rsidR="002E4DF0">
        <w:rPr>
          <w:lang w:val="en-CA"/>
        </w:rPr>
        <w:t xml:space="preserve">. </w:t>
      </w:r>
      <w:r w:rsidR="00202A3C">
        <w:rPr>
          <w:lang w:val="en-CA"/>
        </w:rPr>
        <w:t xml:space="preserve">This line of research will be optimized </w:t>
      </w:r>
      <w:r w:rsidR="00E22C30">
        <w:rPr>
          <w:lang w:val="en-CA"/>
        </w:rPr>
        <w:t xml:space="preserve">in collaboration </w:t>
      </w:r>
      <w:r w:rsidR="00202A3C">
        <w:rPr>
          <w:lang w:val="en-CA"/>
        </w:rPr>
        <w:t xml:space="preserve">with </w:t>
      </w:r>
      <w:r w:rsidR="004C2EDA">
        <w:rPr>
          <w:lang w:val="en-CA"/>
        </w:rPr>
        <w:t xml:space="preserve">scientists from </w:t>
      </w:r>
      <w:r w:rsidR="00E22C30">
        <w:rPr>
          <w:lang w:val="en-CA"/>
        </w:rPr>
        <w:t>the</w:t>
      </w:r>
      <w:r w:rsidR="00E22C30" w:rsidRPr="00E22C30">
        <w:rPr>
          <w:lang w:val="en-CA"/>
        </w:rPr>
        <w:t xml:space="preserve"> </w:t>
      </w:r>
      <w:r w:rsidR="00652BB5">
        <w:rPr>
          <w:lang w:val="en-CA"/>
        </w:rPr>
        <w:t>Fowler Kennedy Sports Medicine Clinic</w:t>
      </w:r>
      <w:r w:rsidR="00E22C30">
        <w:rPr>
          <w:lang w:val="en-CA"/>
        </w:rPr>
        <w:t xml:space="preserve"> </w:t>
      </w:r>
      <w:r w:rsidR="00652BB5">
        <w:rPr>
          <w:lang w:val="en-CA"/>
        </w:rPr>
        <w:t xml:space="preserve">and with bioengineers </w:t>
      </w:r>
      <w:r w:rsidR="00E22C30">
        <w:rPr>
          <w:lang w:val="en-CA"/>
        </w:rPr>
        <w:t xml:space="preserve">at </w:t>
      </w:r>
      <w:r w:rsidR="00652BB5">
        <w:rPr>
          <w:lang w:val="en-CA"/>
        </w:rPr>
        <w:t>Western</w:t>
      </w:r>
      <w:r w:rsidR="004C2EDA">
        <w:rPr>
          <w:lang w:val="en-CA"/>
        </w:rPr>
        <w:t xml:space="preserve"> University. An early young investigator grant will be submitted to CIHR to seek funding. </w:t>
      </w:r>
    </w:p>
    <w:p w14:paraId="5B6C118F" w14:textId="5BEA7EFA" w:rsidR="0022609D" w:rsidRPr="004D1F9B" w:rsidRDefault="0022609D" w:rsidP="0071240B">
      <w:pPr>
        <w:spacing w:after="0"/>
        <w:jc w:val="both"/>
        <w:rPr>
          <w:rFonts w:ascii="Times New Roman" w:hAnsi="Times New Roman"/>
          <w:sz w:val="24"/>
          <w:szCs w:val="24"/>
          <w:lang w:val="en-CA"/>
        </w:rPr>
      </w:pPr>
    </w:p>
    <w:p w14:paraId="29AC7CF4" w14:textId="38A8AAD4" w:rsidR="009661DC" w:rsidRPr="004D1F9B" w:rsidRDefault="00925A19" w:rsidP="0071240B">
      <w:pPr>
        <w:spacing w:after="0"/>
        <w:jc w:val="both"/>
        <w:rPr>
          <w:rFonts w:ascii="Times New Roman" w:hAnsi="Times New Roman"/>
          <w:sz w:val="24"/>
          <w:szCs w:val="24"/>
          <w:lang w:val="en-CA"/>
        </w:rPr>
      </w:pPr>
      <w:r w:rsidRPr="004D1F9B">
        <w:rPr>
          <w:rFonts w:ascii="Times New Roman" w:hAnsi="Times New Roman"/>
          <w:sz w:val="24"/>
          <w:szCs w:val="24"/>
          <w:lang w:val="en-CA"/>
        </w:rPr>
        <w:t>Expected outputs/publications will include</w:t>
      </w:r>
      <w:r w:rsidR="00F2289B" w:rsidRPr="004D1F9B">
        <w:rPr>
          <w:rFonts w:ascii="Times New Roman" w:hAnsi="Times New Roman"/>
          <w:sz w:val="24"/>
          <w:szCs w:val="24"/>
          <w:lang w:val="en-CA"/>
        </w:rPr>
        <w:t>:</w:t>
      </w:r>
    </w:p>
    <w:p w14:paraId="463A533F" w14:textId="6AF024B8" w:rsidR="004C2EDA" w:rsidRDefault="004D1F9B" w:rsidP="0071240B">
      <w:pPr>
        <w:spacing w:after="0"/>
        <w:jc w:val="both"/>
        <w:rPr>
          <w:rFonts w:ascii="Times New Roman" w:hAnsi="Times New Roman"/>
          <w:sz w:val="24"/>
          <w:szCs w:val="24"/>
          <w:lang w:val="en-CA"/>
        </w:rPr>
      </w:pPr>
      <w:r w:rsidRPr="004D1F9B">
        <w:rPr>
          <w:rFonts w:ascii="Times New Roman" w:hAnsi="Times New Roman"/>
          <w:sz w:val="24"/>
          <w:szCs w:val="24"/>
          <w:lang w:val="en-CA"/>
        </w:rPr>
        <w:t xml:space="preserve">1. </w:t>
      </w:r>
      <w:r w:rsidR="004C2EDA">
        <w:rPr>
          <w:rFonts w:ascii="Times New Roman" w:hAnsi="Times New Roman"/>
          <w:sz w:val="24"/>
          <w:szCs w:val="24"/>
          <w:lang w:val="en-CA"/>
        </w:rPr>
        <w:t>Identification of e-</w:t>
      </w:r>
      <w:r w:rsidR="004C2EDA" w:rsidRPr="004C2EDA">
        <w:rPr>
          <w:rFonts w:ascii="Times New Roman" w:hAnsi="Times New Roman"/>
          <w:sz w:val="24"/>
          <w:szCs w:val="24"/>
          <w:lang w:val="en-CA"/>
        </w:rPr>
        <w:t>Health technology</w:t>
      </w:r>
      <w:r w:rsidR="004C2EDA">
        <w:rPr>
          <w:rFonts w:ascii="Times New Roman" w:hAnsi="Times New Roman"/>
          <w:sz w:val="24"/>
          <w:szCs w:val="24"/>
          <w:lang w:val="en-CA"/>
        </w:rPr>
        <w:t xml:space="preserve"> platforms</w:t>
      </w:r>
      <w:r w:rsidR="004C2EDA" w:rsidRPr="004C2EDA">
        <w:rPr>
          <w:rFonts w:ascii="Times New Roman" w:hAnsi="Times New Roman"/>
          <w:sz w:val="24"/>
          <w:szCs w:val="24"/>
          <w:lang w:val="en-CA"/>
        </w:rPr>
        <w:t xml:space="preserve"> for ecological momentary assessment in physical activity</w:t>
      </w:r>
      <w:r w:rsidR="00E22C30">
        <w:rPr>
          <w:rFonts w:ascii="Times New Roman" w:hAnsi="Times New Roman"/>
          <w:sz w:val="24"/>
          <w:szCs w:val="24"/>
          <w:lang w:val="en-CA"/>
        </w:rPr>
        <w:t xml:space="preserve"> and mobility</w:t>
      </w:r>
      <w:r w:rsidR="004C2EDA" w:rsidRPr="004C2EDA">
        <w:rPr>
          <w:rFonts w:ascii="Times New Roman" w:hAnsi="Times New Roman"/>
          <w:sz w:val="24"/>
          <w:szCs w:val="24"/>
          <w:lang w:val="en-CA"/>
        </w:rPr>
        <w:t xml:space="preserve"> research</w:t>
      </w:r>
      <w:r w:rsidR="004C2EDA">
        <w:rPr>
          <w:rFonts w:ascii="Times New Roman" w:hAnsi="Times New Roman"/>
          <w:sz w:val="24"/>
          <w:szCs w:val="24"/>
          <w:lang w:val="en-CA"/>
        </w:rPr>
        <w:t xml:space="preserve"> for people with osteoarthritis</w:t>
      </w:r>
      <w:r w:rsidR="004C2EDA" w:rsidRPr="004C2EDA">
        <w:rPr>
          <w:rFonts w:ascii="Times New Roman" w:hAnsi="Times New Roman"/>
          <w:sz w:val="24"/>
          <w:szCs w:val="24"/>
          <w:lang w:val="en-CA"/>
        </w:rPr>
        <w:t xml:space="preserve"> </w:t>
      </w:r>
    </w:p>
    <w:p w14:paraId="02257A25" w14:textId="3C022094" w:rsidR="009C37CD" w:rsidRDefault="004C2EDA" w:rsidP="0071240B">
      <w:pPr>
        <w:spacing w:after="0"/>
        <w:jc w:val="both"/>
        <w:rPr>
          <w:rFonts w:ascii="Times New Roman" w:hAnsi="Times New Roman"/>
          <w:sz w:val="24"/>
          <w:szCs w:val="24"/>
          <w:lang w:val="en-CA"/>
        </w:rPr>
      </w:pPr>
      <w:r>
        <w:rPr>
          <w:rFonts w:ascii="Times New Roman" w:hAnsi="Times New Roman"/>
          <w:sz w:val="24"/>
          <w:szCs w:val="24"/>
          <w:lang w:val="en-CA"/>
        </w:rPr>
        <w:t xml:space="preserve">2. </w:t>
      </w:r>
      <w:r w:rsidR="009C37CD">
        <w:rPr>
          <w:rFonts w:ascii="Times New Roman" w:hAnsi="Times New Roman"/>
          <w:sz w:val="24"/>
          <w:szCs w:val="24"/>
          <w:lang w:val="en-CA"/>
        </w:rPr>
        <w:t xml:space="preserve">Barriers, </w:t>
      </w:r>
      <w:r w:rsidR="004477F4">
        <w:rPr>
          <w:rFonts w:ascii="Times New Roman" w:hAnsi="Times New Roman"/>
          <w:sz w:val="24"/>
          <w:szCs w:val="24"/>
          <w:lang w:val="en-CA"/>
        </w:rPr>
        <w:t>facilitators,</w:t>
      </w:r>
      <w:r w:rsidR="009C37CD">
        <w:rPr>
          <w:rFonts w:ascii="Times New Roman" w:hAnsi="Times New Roman"/>
          <w:sz w:val="24"/>
          <w:szCs w:val="24"/>
          <w:lang w:val="en-CA"/>
        </w:rPr>
        <w:t xml:space="preserve"> and accessibility options of using e-Heath technology platforms</w:t>
      </w:r>
    </w:p>
    <w:p w14:paraId="4D7AA50B" w14:textId="2687A40B" w:rsidR="0071240B" w:rsidRDefault="009C37CD" w:rsidP="004D1F9B">
      <w:pPr>
        <w:spacing w:after="0"/>
        <w:jc w:val="both"/>
        <w:rPr>
          <w:rFonts w:ascii="Times New Roman" w:hAnsi="Times New Roman"/>
          <w:sz w:val="24"/>
          <w:szCs w:val="24"/>
          <w:lang w:val="en-CA"/>
        </w:rPr>
      </w:pPr>
      <w:r>
        <w:rPr>
          <w:rFonts w:ascii="Times New Roman" w:hAnsi="Times New Roman"/>
          <w:sz w:val="24"/>
          <w:szCs w:val="24"/>
          <w:lang w:val="en-CA"/>
        </w:rPr>
        <w:t xml:space="preserve">3. Accuracy, development and feasibility of physical inactivity </w:t>
      </w:r>
      <w:r w:rsidR="00E22C30">
        <w:rPr>
          <w:rFonts w:ascii="Times New Roman" w:hAnsi="Times New Roman"/>
          <w:sz w:val="24"/>
          <w:szCs w:val="24"/>
          <w:lang w:val="en-CA"/>
        </w:rPr>
        <w:t xml:space="preserve">and mobility </w:t>
      </w:r>
      <w:r>
        <w:rPr>
          <w:rFonts w:ascii="Times New Roman" w:hAnsi="Times New Roman"/>
          <w:sz w:val="24"/>
          <w:szCs w:val="24"/>
          <w:lang w:val="en-CA"/>
        </w:rPr>
        <w:t xml:space="preserve">behaviour </w:t>
      </w:r>
      <w:r w:rsidR="0071240B">
        <w:rPr>
          <w:rFonts w:ascii="Times New Roman" w:hAnsi="Times New Roman"/>
          <w:sz w:val="24"/>
          <w:szCs w:val="24"/>
          <w:lang w:val="en-CA"/>
        </w:rPr>
        <w:t>with</w:t>
      </w:r>
      <w:r>
        <w:rPr>
          <w:rFonts w:ascii="Times New Roman" w:hAnsi="Times New Roman"/>
          <w:sz w:val="24"/>
          <w:szCs w:val="24"/>
          <w:lang w:val="en-CA"/>
        </w:rPr>
        <w:t xml:space="preserve"> ecological momentary assessment </w:t>
      </w:r>
    </w:p>
    <w:p w14:paraId="25D37026" w14:textId="77777777" w:rsidR="0071240B" w:rsidRPr="004D1F9B" w:rsidRDefault="0071240B" w:rsidP="004D1F9B">
      <w:pPr>
        <w:spacing w:after="0"/>
        <w:jc w:val="both"/>
        <w:rPr>
          <w:rFonts w:ascii="Times New Roman" w:hAnsi="Times New Roman"/>
          <w:b/>
          <w:bCs/>
          <w:sz w:val="24"/>
          <w:szCs w:val="24"/>
          <w:lang w:val="en-CA"/>
        </w:rPr>
      </w:pPr>
    </w:p>
    <w:p w14:paraId="0A063457" w14:textId="72131B6D" w:rsidR="007B10C8" w:rsidRDefault="00CD15DC" w:rsidP="00CD15DC">
      <w:pPr>
        <w:spacing w:after="0"/>
        <w:jc w:val="both"/>
        <w:rPr>
          <w:rFonts w:ascii="Times New Roman" w:hAnsi="Times New Roman"/>
          <w:sz w:val="24"/>
          <w:szCs w:val="24"/>
          <w:lang w:val="en-CA"/>
        </w:rPr>
      </w:pPr>
      <w:r w:rsidRPr="004D1F9B">
        <w:rPr>
          <w:rFonts w:ascii="Times New Roman" w:hAnsi="Times New Roman"/>
          <w:b/>
          <w:bCs/>
          <w:sz w:val="24"/>
          <w:szCs w:val="24"/>
          <w:lang w:val="en-CA"/>
        </w:rPr>
        <w:t xml:space="preserve">Year 3 – </w:t>
      </w:r>
      <w:r w:rsidR="00AA2C63" w:rsidRPr="004D1F9B">
        <w:rPr>
          <w:rFonts w:ascii="Times New Roman" w:hAnsi="Times New Roman"/>
          <w:b/>
          <w:bCs/>
          <w:sz w:val="24"/>
          <w:szCs w:val="24"/>
          <w:lang w:val="en-CA"/>
        </w:rPr>
        <w:t>Project</w:t>
      </w:r>
      <w:r w:rsidRPr="004D1F9B">
        <w:rPr>
          <w:rFonts w:ascii="Times New Roman" w:hAnsi="Times New Roman"/>
          <w:b/>
          <w:bCs/>
          <w:sz w:val="24"/>
          <w:szCs w:val="24"/>
          <w:lang w:val="en-CA"/>
        </w:rPr>
        <w:t xml:space="preserve"> 3: </w:t>
      </w:r>
      <w:r w:rsidR="00A74716" w:rsidRPr="004D1F9B">
        <w:rPr>
          <w:rFonts w:ascii="Times New Roman" w:hAnsi="Times New Roman"/>
          <w:sz w:val="24"/>
          <w:szCs w:val="24"/>
          <w:lang w:val="en-CA"/>
        </w:rPr>
        <w:t xml:space="preserve">The goal of Project 3 is to conduct </w:t>
      </w:r>
      <w:r w:rsidR="0024489F">
        <w:rPr>
          <w:rFonts w:ascii="Times New Roman" w:hAnsi="Times New Roman"/>
          <w:sz w:val="24"/>
          <w:szCs w:val="24"/>
          <w:lang w:val="en-CA"/>
        </w:rPr>
        <w:t>an evidence synthesis</w:t>
      </w:r>
      <w:r w:rsidR="00430768">
        <w:rPr>
          <w:rFonts w:ascii="Times New Roman" w:hAnsi="Times New Roman"/>
          <w:sz w:val="24"/>
          <w:szCs w:val="24"/>
          <w:lang w:val="en-CA"/>
        </w:rPr>
        <w:t xml:space="preserve"> to map all the diagnostic mental health outcomes in people with</w:t>
      </w:r>
      <w:r w:rsidR="0071240B">
        <w:rPr>
          <w:rFonts w:ascii="Times New Roman" w:hAnsi="Times New Roman"/>
          <w:sz w:val="24"/>
          <w:szCs w:val="24"/>
          <w:lang w:val="en-CA"/>
        </w:rPr>
        <w:t xml:space="preserve"> </w:t>
      </w:r>
      <w:r w:rsidR="00430768">
        <w:rPr>
          <w:rFonts w:ascii="Times New Roman" w:hAnsi="Times New Roman"/>
          <w:sz w:val="24"/>
          <w:szCs w:val="24"/>
          <w:lang w:val="en-CA"/>
        </w:rPr>
        <w:t xml:space="preserve">osteoarthritis. </w:t>
      </w:r>
      <w:r w:rsidR="0071240B">
        <w:rPr>
          <w:rFonts w:ascii="Times New Roman" w:hAnsi="Times New Roman"/>
          <w:sz w:val="24"/>
          <w:szCs w:val="24"/>
          <w:lang w:val="en-CA"/>
        </w:rPr>
        <w:t>Canada</w:t>
      </w:r>
      <w:r w:rsidR="00430768">
        <w:rPr>
          <w:rFonts w:ascii="Times New Roman" w:hAnsi="Times New Roman"/>
          <w:sz w:val="24"/>
          <w:szCs w:val="24"/>
          <w:lang w:val="en-CA"/>
        </w:rPr>
        <w:t xml:space="preserve"> has a growing multinational immigrant population which many commonly mental health tools have known cultural biases and therefore, are difficult to be used in diverse populations.</w:t>
      </w:r>
      <w:r w:rsidR="00A74716" w:rsidRPr="004D1F9B">
        <w:rPr>
          <w:rFonts w:ascii="Times New Roman" w:hAnsi="Times New Roman"/>
          <w:sz w:val="24"/>
          <w:szCs w:val="24"/>
          <w:lang w:val="en-CA"/>
        </w:rPr>
        <w:t xml:space="preserve"> </w:t>
      </w:r>
      <w:r w:rsidR="00430768">
        <w:rPr>
          <w:rFonts w:ascii="Times New Roman" w:hAnsi="Times New Roman"/>
          <w:sz w:val="24"/>
          <w:szCs w:val="24"/>
          <w:lang w:val="en-CA"/>
        </w:rPr>
        <w:t xml:space="preserve">A </w:t>
      </w:r>
      <w:r w:rsidR="00652BB5">
        <w:rPr>
          <w:rFonts w:ascii="Times New Roman" w:hAnsi="Times New Roman"/>
          <w:sz w:val="24"/>
          <w:szCs w:val="24"/>
          <w:lang w:val="en-CA"/>
        </w:rPr>
        <w:t>synthesis</w:t>
      </w:r>
      <w:r w:rsidR="00430768">
        <w:rPr>
          <w:rFonts w:ascii="Times New Roman" w:hAnsi="Times New Roman"/>
          <w:sz w:val="24"/>
          <w:szCs w:val="24"/>
          <w:lang w:val="en-CA"/>
        </w:rPr>
        <w:t xml:space="preserve"> will be conducted to</w:t>
      </w:r>
      <w:r w:rsidR="00A74716" w:rsidRPr="004D1F9B">
        <w:rPr>
          <w:rFonts w:ascii="Times New Roman" w:hAnsi="Times New Roman"/>
          <w:sz w:val="24"/>
          <w:szCs w:val="24"/>
          <w:lang w:val="en-CA"/>
        </w:rPr>
        <w:t xml:space="preserve"> </w:t>
      </w:r>
      <w:r w:rsidR="00430768">
        <w:rPr>
          <w:rFonts w:ascii="Times New Roman" w:hAnsi="Times New Roman"/>
          <w:sz w:val="24"/>
          <w:szCs w:val="24"/>
          <w:lang w:val="en-CA"/>
        </w:rPr>
        <w:t xml:space="preserve">map all the available tools for mental health assessment commonly used in </w:t>
      </w:r>
      <w:r w:rsidR="0071240B">
        <w:rPr>
          <w:rFonts w:ascii="Times New Roman" w:hAnsi="Times New Roman"/>
          <w:sz w:val="24"/>
          <w:szCs w:val="24"/>
          <w:lang w:val="en-CA"/>
        </w:rPr>
        <w:t>Canada</w:t>
      </w:r>
      <w:r w:rsidR="00805F6F">
        <w:rPr>
          <w:rFonts w:ascii="Times New Roman" w:hAnsi="Times New Roman"/>
          <w:sz w:val="24"/>
          <w:szCs w:val="24"/>
          <w:lang w:val="en-CA"/>
        </w:rPr>
        <w:t xml:space="preserve"> and identify if they have been reproduced</w:t>
      </w:r>
      <w:r w:rsidR="0071240B">
        <w:rPr>
          <w:rFonts w:ascii="Times New Roman" w:hAnsi="Times New Roman"/>
          <w:sz w:val="24"/>
          <w:szCs w:val="24"/>
          <w:lang w:val="en-CA"/>
        </w:rPr>
        <w:t xml:space="preserve"> in digital platforms and </w:t>
      </w:r>
      <w:r w:rsidR="00805F6F">
        <w:rPr>
          <w:rFonts w:ascii="Times New Roman" w:hAnsi="Times New Roman"/>
          <w:sz w:val="24"/>
          <w:szCs w:val="24"/>
          <w:lang w:val="en-CA"/>
        </w:rPr>
        <w:t>cross-cultural validated in diverse populations</w:t>
      </w:r>
      <w:r w:rsidR="00430768">
        <w:rPr>
          <w:rFonts w:ascii="Times New Roman" w:hAnsi="Times New Roman"/>
          <w:sz w:val="24"/>
          <w:szCs w:val="24"/>
          <w:lang w:val="en-CA"/>
        </w:rPr>
        <w:t>. The</w:t>
      </w:r>
      <w:r w:rsidR="00805F6F">
        <w:rPr>
          <w:rFonts w:ascii="Times New Roman" w:hAnsi="Times New Roman"/>
          <w:sz w:val="24"/>
          <w:szCs w:val="24"/>
          <w:lang w:val="en-CA"/>
        </w:rPr>
        <w:t xml:space="preserve"> next phase of this project is to determine how the most frequent mental health outcome measure compares with </w:t>
      </w:r>
      <w:r w:rsidR="0071240B">
        <w:rPr>
          <w:rFonts w:ascii="Times New Roman" w:hAnsi="Times New Roman"/>
          <w:sz w:val="24"/>
          <w:szCs w:val="24"/>
          <w:lang w:val="en-CA"/>
        </w:rPr>
        <w:t>a</w:t>
      </w:r>
      <w:r w:rsidR="00805F6F">
        <w:rPr>
          <w:rFonts w:ascii="Times New Roman" w:hAnsi="Times New Roman"/>
          <w:sz w:val="24"/>
          <w:szCs w:val="24"/>
          <w:lang w:val="en-CA"/>
        </w:rPr>
        <w:t xml:space="preserve"> current gold standard in a </w:t>
      </w:r>
      <w:r w:rsidR="0071240B">
        <w:rPr>
          <w:rFonts w:ascii="Times New Roman" w:hAnsi="Times New Roman"/>
          <w:sz w:val="24"/>
          <w:szCs w:val="24"/>
          <w:lang w:val="en-CA"/>
        </w:rPr>
        <w:t xml:space="preserve">Bayesian </w:t>
      </w:r>
      <w:r w:rsidR="00805F6F">
        <w:rPr>
          <w:rFonts w:ascii="Times New Roman" w:hAnsi="Times New Roman"/>
          <w:sz w:val="24"/>
          <w:szCs w:val="24"/>
          <w:lang w:val="en-CA"/>
        </w:rPr>
        <w:t>meta-analy</w:t>
      </w:r>
      <w:r w:rsidR="00652BB5">
        <w:rPr>
          <w:rFonts w:ascii="Times New Roman" w:hAnsi="Times New Roman"/>
          <w:sz w:val="24"/>
          <w:szCs w:val="24"/>
          <w:lang w:val="en-CA"/>
        </w:rPr>
        <w:t>tic framework</w:t>
      </w:r>
      <w:r w:rsidR="00805F6F">
        <w:rPr>
          <w:rFonts w:ascii="Times New Roman" w:hAnsi="Times New Roman"/>
          <w:sz w:val="24"/>
          <w:szCs w:val="24"/>
          <w:lang w:val="en-CA"/>
        </w:rPr>
        <w:t xml:space="preserve">. Data extraction will be done in duplicate and based on the reference standard sensitivity, </w:t>
      </w:r>
      <w:r w:rsidR="00BE51AE">
        <w:rPr>
          <w:rFonts w:ascii="Times New Roman" w:hAnsi="Times New Roman"/>
          <w:sz w:val="24"/>
          <w:szCs w:val="24"/>
          <w:lang w:val="en-CA"/>
        </w:rPr>
        <w:t>specificity,</w:t>
      </w:r>
      <w:r w:rsidR="00805F6F">
        <w:rPr>
          <w:rFonts w:ascii="Times New Roman" w:hAnsi="Times New Roman"/>
          <w:sz w:val="24"/>
          <w:szCs w:val="24"/>
          <w:lang w:val="en-CA"/>
        </w:rPr>
        <w:t xml:space="preserve"> and correlations of the outcomes of interest will be collected. Quality assessment will be done with Quality Assess</w:t>
      </w:r>
      <w:r w:rsidR="00805F6F" w:rsidRPr="00805F6F">
        <w:rPr>
          <w:rFonts w:ascii="Times New Roman" w:hAnsi="Times New Roman"/>
          <w:sz w:val="24"/>
          <w:szCs w:val="24"/>
          <w:lang w:val="en-CA"/>
        </w:rPr>
        <w:t>ment of Diagnostic Accuracy Studies</w:t>
      </w:r>
      <w:r w:rsidR="00805F6F">
        <w:rPr>
          <w:rFonts w:ascii="Times New Roman" w:hAnsi="Times New Roman"/>
          <w:sz w:val="24"/>
          <w:szCs w:val="24"/>
          <w:lang w:val="en-CA"/>
        </w:rPr>
        <w:t xml:space="preserve"> (QUADAS)</w:t>
      </w:r>
      <w:r w:rsidR="00BE51AE">
        <w:rPr>
          <w:rFonts w:ascii="Times New Roman" w:hAnsi="Times New Roman"/>
          <w:sz w:val="24"/>
          <w:szCs w:val="24"/>
          <w:lang w:val="en-CA"/>
        </w:rPr>
        <w:t xml:space="preserve"> and the meta-analysis of pooled estimates of sensitivity and specificity, </w:t>
      </w:r>
      <w:r w:rsidR="00BE51AE" w:rsidRPr="00BE51AE">
        <w:rPr>
          <w:rFonts w:ascii="Times New Roman" w:hAnsi="Times New Roman"/>
          <w:sz w:val="24"/>
          <w:szCs w:val="24"/>
          <w:lang w:val="en-CA"/>
        </w:rPr>
        <w:t>positive and negative likelihood ratios</w:t>
      </w:r>
      <w:r w:rsidR="00BE51AE">
        <w:rPr>
          <w:rFonts w:ascii="Times New Roman" w:hAnsi="Times New Roman"/>
          <w:sz w:val="24"/>
          <w:szCs w:val="24"/>
          <w:lang w:val="en-CA"/>
        </w:rPr>
        <w:t xml:space="preserve"> will be conducted with R package </w:t>
      </w:r>
      <w:proofErr w:type="spellStart"/>
      <w:r w:rsidR="00BE51AE">
        <w:rPr>
          <w:rFonts w:ascii="Times New Roman" w:hAnsi="Times New Roman"/>
          <w:sz w:val="24"/>
          <w:szCs w:val="24"/>
          <w:lang w:val="en-CA"/>
        </w:rPr>
        <w:t>mada</w:t>
      </w:r>
      <w:proofErr w:type="spellEnd"/>
      <w:r w:rsidR="00BE51AE">
        <w:rPr>
          <w:rFonts w:ascii="Times New Roman" w:hAnsi="Times New Roman"/>
          <w:sz w:val="24"/>
          <w:szCs w:val="24"/>
          <w:lang w:val="en-CA"/>
        </w:rPr>
        <w:t xml:space="preserve">. </w:t>
      </w:r>
    </w:p>
    <w:p w14:paraId="4D3978D7" w14:textId="77777777" w:rsidR="00BE51AE" w:rsidRPr="004D1F9B" w:rsidRDefault="00BE51AE" w:rsidP="00CD15DC">
      <w:pPr>
        <w:spacing w:after="0"/>
        <w:jc w:val="both"/>
        <w:rPr>
          <w:rFonts w:ascii="Times New Roman" w:hAnsi="Times New Roman"/>
          <w:sz w:val="24"/>
          <w:szCs w:val="24"/>
          <w:lang w:val="en-CA"/>
        </w:rPr>
      </w:pPr>
    </w:p>
    <w:p w14:paraId="2F097A44" w14:textId="39AE516C" w:rsidR="00564DAE" w:rsidRPr="004D1F9B" w:rsidRDefault="00FA5B92" w:rsidP="00F2289B">
      <w:pPr>
        <w:spacing w:after="0"/>
        <w:jc w:val="both"/>
        <w:rPr>
          <w:rFonts w:ascii="Times New Roman" w:hAnsi="Times New Roman"/>
          <w:sz w:val="24"/>
          <w:szCs w:val="24"/>
          <w:lang w:val="en-CA"/>
        </w:rPr>
      </w:pPr>
      <w:r w:rsidRPr="004D1F9B">
        <w:rPr>
          <w:rFonts w:ascii="Times New Roman" w:hAnsi="Times New Roman"/>
          <w:sz w:val="24"/>
          <w:szCs w:val="24"/>
          <w:lang w:val="en-CA"/>
        </w:rPr>
        <w:t>Expected outputs/publications will include</w:t>
      </w:r>
      <w:r w:rsidR="00F2289B" w:rsidRPr="004D1F9B">
        <w:rPr>
          <w:rFonts w:ascii="Times New Roman" w:hAnsi="Times New Roman"/>
          <w:sz w:val="24"/>
          <w:szCs w:val="24"/>
          <w:lang w:val="en-CA"/>
        </w:rPr>
        <w:t>:</w:t>
      </w:r>
    </w:p>
    <w:p w14:paraId="2250793A" w14:textId="398B1831" w:rsidR="004D1F9B" w:rsidRPr="00BE51AE" w:rsidRDefault="004D1F9B" w:rsidP="004D1F9B">
      <w:pPr>
        <w:spacing w:after="0"/>
        <w:jc w:val="both"/>
        <w:rPr>
          <w:rFonts w:ascii="Times New Roman" w:hAnsi="Times New Roman"/>
          <w:sz w:val="24"/>
          <w:szCs w:val="24"/>
          <w:lang w:val="en-CA"/>
        </w:rPr>
      </w:pPr>
      <w:r w:rsidRPr="004D1F9B">
        <w:rPr>
          <w:rFonts w:ascii="Times New Roman" w:hAnsi="Times New Roman"/>
          <w:sz w:val="24"/>
          <w:szCs w:val="24"/>
          <w:lang w:val="en-CA"/>
        </w:rPr>
        <w:t>1.</w:t>
      </w:r>
      <w:r w:rsidR="006E2C3C">
        <w:rPr>
          <w:rFonts w:ascii="Times New Roman" w:hAnsi="Times New Roman"/>
          <w:sz w:val="24"/>
          <w:szCs w:val="24"/>
          <w:lang w:val="en-CA"/>
        </w:rPr>
        <w:t xml:space="preserve"> Identification of</w:t>
      </w:r>
      <w:r w:rsidRPr="004D1F9B">
        <w:rPr>
          <w:rFonts w:ascii="Times New Roman" w:hAnsi="Times New Roman"/>
          <w:sz w:val="24"/>
          <w:szCs w:val="24"/>
          <w:lang w:val="en-CA"/>
        </w:rPr>
        <w:t xml:space="preserve"> </w:t>
      </w:r>
      <w:r w:rsidR="006E2C3C">
        <w:rPr>
          <w:rFonts w:ascii="Times New Roman" w:hAnsi="Times New Roman"/>
          <w:sz w:val="24"/>
          <w:szCs w:val="24"/>
          <w:lang w:val="en-CA"/>
        </w:rPr>
        <w:t>m</w:t>
      </w:r>
      <w:r w:rsidR="00BE51AE">
        <w:rPr>
          <w:rFonts w:ascii="Times New Roman" w:hAnsi="Times New Roman"/>
          <w:sz w:val="24"/>
          <w:szCs w:val="24"/>
          <w:lang w:val="en-CA"/>
        </w:rPr>
        <w:t xml:space="preserve">ental health outcomes in </w:t>
      </w:r>
      <w:r w:rsidR="0071240B">
        <w:rPr>
          <w:rFonts w:ascii="Times New Roman" w:hAnsi="Times New Roman"/>
          <w:sz w:val="24"/>
          <w:szCs w:val="24"/>
          <w:lang w:val="en-CA"/>
        </w:rPr>
        <w:t>Canada</w:t>
      </w:r>
      <w:r w:rsidR="00BE51AE">
        <w:rPr>
          <w:rFonts w:ascii="Times New Roman" w:hAnsi="Times New Roman"/>
          <w:sz w:val="24"/>
          <w:szCs w:val="24"/>
          <w:lang w:val="en-CA"/>
        </w:rPr>
        <w:t xml:space="preserve"> with people with </w:t>
      </w:r>
      <w:r w:rsidR="00431F09">
        <w:rPr>
          <w:rFonts w:ascii="Times New Roman" w:hAnsi="Times New Roman"/>
          <w:sz w:val="24"/>
          <w:szCs w:val="24"/>
          <w:lang w:val="en-CA"/>
        </w:rPr>
        <w:t>lower limb osteo</w:t>
      </w:r>
      <w:r w:rsidR="00BE51AE">
        <w:rPr>
          <w:rFonts w:ascii="Times New Roman" w:hAnsi="Times New Roman"/>
          <w:sz w:val="24"/>
          <w:szCs w:val="24"/>
          <w:lang w:val="en-CA"/>
        </w:rPr>
        <w:t>arthritis</w:t>
      </w:r>
    </w:p>
    <w:p w14:paraId="4B9CCDD3" w14:textId="0A047FFE" w:rsidR="00431F09" w:rsidRPr="003651BD" w:rsidRDefault="004D1F9B" w:rsidP="00F10F23">
      <w:pPr>
        <w:spacing w:after="0"/>
        <w:jc w:val="both"/>
        <w:rPr>
          <w:rFonts w:ascii="Times New Roman" w:hAnsi="Times New Roman"/>
          <w:sz w:val="24"/>
          <w:szCs w:val="24"/>
          <w:lang w:val="en-CA"/>
        </w:rPr>
      </w:pPr>
      <w:r w:rsidRPr="004D1F9B">
        <w:rPr>
          <w:rFonts w:ascii="Times New Roman" w:hAnsi="Times New Roman"/>
          <w:sz w:val="24"/>
          <w:szCs w:val="24"/>
          <w:lang w:val="en-CA"/>
        </w:rPr>
        <w:lastRenderedPageBreak/>
        <w:t xml:space="preserve">2. </w:t>
      </w:r>
      <w:r w:rsidR="006E2C3C">
        <w:rPr>
          <w:rFonts w:ascii="Times New Roman" w:hAnsi="Times New Roman"/>
          <w:sz w:val="24"/>
          <w:szCs w:val="24"/>
          <w:lang w:val="en-CA"/>
        </w:rPr>
        <w:t>Accuracy, sensitivity, and specificity in m</w:t>
      </w:r>
      <w:r w:rsidR="00BE51AE">
        <w:rPr>
          <w:rFonts w:ascii="Times New Roman" w:hAnsi="Times New Roman"/>
          <w:sz w:val="24"/>
          <w:szCs w:val="24"/>
          <w:lang w:val="en-CA"/>
        </w:rPr>
        <w:t>ental health</w:t>
      </w:r>
      <w:r w:rsidR="006E2C3C">
        <w:rPr>
          <w:rFonts w:ascii="Times New Roman" w:hAnsi="Times New Roman"/>
          <w:sz w:val="24"/>
          <w:szCs w:val="24"/>
          <w:lang w:val="en-CA"/>
        </w:rPr>
        <w:t xml:space="preserve"> outcome measures</w:t>
      </w:r>
      <w:r w:rsidR="00BE51AE" w:rsidRPr="00BE51AE">
        <w:rPr>
          <w:rFonts w:ascii="Times New Roman" w:hAnsi="Times New Roman"/>
          <w:sz w:val="24"/>
          <w:szCs w:val="24"/>
          <w:lang w:val="en-CA"/>
        </w:rPr>
        <w:t xml:space="preserve"> in </w:t>
      </w:r>
      <w:r w:rsidR="00BE51AE">
        <w:rPr>
          <w:rFonts w:ascii="Times New Roman" w:hAnsi="Times New Roman"/>
          <w:sz w:val="24"/>
          <w:szCs w:val="24"/>
          <w:lang w:val="en-CA"/>
        </w:rPr>
        <w:t>diverse</w:t>
      </w:r>
      <w:r w:rsidR="00BE51AE" w:rsidRPr="00BE51AE">
        <w:rPr>
          <w:rFonts w:ascii="Times New Roman" w:hAnsi="Times New Roman"/>
          <w:sz w:val="24"/>
          <w:szCs w:val="24"/>
          <w:lang w:val="en-CA"/>
        </w:rPr>
        <w:t xml:space="preserve"> populations </w:t>
      </w:r>
      <w:r w:rsidR="00BE51AE">
        <w:rPr>
          <w:rFonts w:ascii="Times New Roman" w:hAnsi="Times New Roman"/>
          <w:sz w:val="24"/>
          <w:szCs w:val="24"/>
          <w:lang w:val="en-CA"/>
        </w:rPr>
        <w:t xml:space="preserve">with </w:t>
      </w:r>
      <w:r w:rsidR="006E2C3C">
        <w:rPr>
          <w:rFonts w:ascii="Times New Roman" w:hAnsi="Times New Roman"/>
          <w:sz w:val="24"/>
          <w:szCs w:val="24"/>
          <w:lang w:val="en-CA"/>
        </w:rPr>
        <w:t>osteo</w:t>
      </w:r>
      <w:r w:rsidR="00BE51AE">
        <w:rPr>
          <w:rFonts w:ascii="Times New Roman" w:hAnsi="Times New Roman"/>
          <w:sz w:val="24"/>
          <w:szCs w:val="24"/>
          <w:lang w:val="en-CA"/>
        </w:rPr>
        <w:t>arthritis</w:t>
      </w:r>
      <w:r w:rsidR="00652BB5">
        <w:rPr>
          <w:rFonts w:ascii="Times New Roman" w:hAnsi="Times New Roman"/>
          <w:sz w:val="24"/>
          <w:szCs w:val="24"/>
          <w:lang w:val="en-CA"/>
        </w:rPr>
        <w:t xml:space="preserve"> </w:t>
      </w:r>
    </w:p>
    <w:p w14:paraId="268217FC" w14:textId="77777777" w:rsidR="00431F09" w:rsidRDefault="00431F09" w:rsidP="00F10F23">
      <w:pPr>
        <w:spacing w:after="0"/>
        <w:jc w:val="both"/>
        <w:rPr>
          <w:rFonts w:ascii="Times New Roman" w:hAnsi="Times New Roman"/>
          <w:b/>
          <w:bCs/>
          <w:sz w:val="24"/>
          <w:szCs w:val="24"/>
          <w:lang w:val="en-CA"/>
        </w:rPr>
      </w:pPr>
    </w:p>
    <w:p w14:paraId="2D6101EC" w14:textId="227F9019" w:rsidR="00F10F23" w:rsidRPr="004D1F9B" w:rsidRDefault="00F10F23" w:rsidP="00F10F23">
      <w:pPr>
        <w:spacing w:after="0"/>
        <w:jc w:val="both"/>
        <w:rPr>
          <w:rFonts w:ascii="Times New Roman" w:hAnsi="Times New Roman"/>
          <w:sz w:val="24"/>
          <w:szCs w:val="24"/>
          <w:lang w:val="en-CA"/>
        </w:rPr>
      </w:pPr>
      <w:r w:rsidRPr="004D1F9B">
        <w:rPr>
          <w:rFonts w:ascii="Times New Roman" w:hAnsi="Times New Roman"/>
          <w:b/>
          <w:bCs/>
          <w:sz w:val="24"/>
          <w:szCs w:val="24"/>
          <w:lang w:val="en-CA"/>
        </w:rPr>
        <w:t>Year 4</w:t>
      </w:r>
      <w:r w:rsidR="007C2105" w:rsidRPr="004D1F9B">
        <w:rPr>
          <w:rFonts w:ascii="Times New Roman" w:hAnsi="Times New Roman"/>
          <w:b/>
          <w:bCs/>
          <w:sz w:val="24"/>
          <w:szCs w:val="24"/>
          <w:lang w:val="en-CA"/>
        </w:rPr>
        <w:t xml:space="preserve"> </w:t>
      </w:r>
      <w:r w:rsidRPr="004D1F9B">
        <w:rPr>
          <w:rFonts w:ascii="Times New Roman" w:hAnsi="Times New Roman"/>
          <w:b/>
          <w:bCs/>
          <w:sz w:val="24"/>
          <w:szCs w:val="24"/>
          <w:lang w:val="en-CA"/>
        </w:rPr>
        <w:t xml:space="preserve">– </w:t>
      </w:r>
      <w:r w:rsidR="00AA2C63" w:rsidRPr="004D1F9B">
        <w:rPr>
          <w:rFonts w:ascii="Times New Roman" w:hAnsi="Times New Roman"/>
          <w:b/>
          <w:bCs/>
          <w:sz w:val="24"/>
          <w:szCs w:val="24"/>
          <w:lang w:val="en-CA"/>
        </w:rPr>
        <w:t>Project</w:t>
      </w:r>
      <w:r w:rsidRPr="004D1F9B">
        <w:rPr>
          <w:rFonts w:ascii="Times New Roman" w:hAnsi="Times New Roman"/>
          <w:b/>
          <w:bCs/>
          <w:sz w:val="24"/>
          <w:szCs w:val="24"/>
          <w:lang w:val="en-CA"/>
        </w:rPr>
        <w:t xml:space="preserve"> 4: </w:t>
      </w:r>
      <w:r w:rsidR="00D83351" w:rsidRPr="004D1F9B">
        <w:rPr>
          <w:rFonts w:ascii="Times New Roman" w:hAnsi="Times New Roman"/>
          <w:b/>
          <w:bCs/>
          <w:sz w:val="24"/>
          <w:szCs w:val="24"/>
          <w:lang w:val="en-CA"/>
        </w:rPr>
        <w:t xml:space="preserve"> The findings from Years 1-3 will inf</w:t>
      </w:r>
      <w:r w:rsidR="006D57C4" w:rsidRPr="004D1F9B">
        <w:rPr>
          <w:rFonts w:ascii="Times New Roman" w:hAnsi="Times New Roman"/>
          <w:b/>
          <w:bCs/>
          <w:sz w:val="24"/>
          <w:szCs w:val="24"/>
          <w:lang w:val="en-CA"/>
        </w:rPr>
        <w:t xml:space="preserve">orm specific projects. </w:t>
      </w:r>
      <w:r w:rsidRPr="004D1F9B">
        <w:rPr>
          <w:rFonts w:ascii="Times New Roman" w:hAnsi="Times New Roman"/>
          <w:sz w:val="24"/>
          <w:szCs w:val="24"/>
          <w:lang w:val="en-CA"/>
        </w:rPr>
        <w:t>T</w:t>
      </w:r>
      <w:r w:rsidR="00147075" w:rsidRPr="004D1F9B">
        <w:rPr>
          <w:rFonts w:ascii="Times New Roman" w:hAnsi="Times New Roman"/>
          <w:sz w:val="24"/>
          <w:szCs w:val="24"/>
          <w:lang w:val="en-CA"/>
        </w:rPr>
        <w:t xml:space="preserve">he </w:t>
      </w:r>
      <w:r w:rsidR="005F2CD8" w:rsidRPr="004D1F9B">
        <w:rPr>
          <w:rFonts w:ascii="Times New Roman" w:hAnsi="Times New Roman"/>
          <w:sz w:val="24"/>
          <w:szCs w:val="24"/>
          <w:lang w:val="en-CA"/>
        </w:rPr>
        <w:t>planned focus</w:t>
      </w:r>
      <w:r w:rsidR="000049F0">
        <w:rPr>
          <w:rFonts w:ascii="Times New Roman" w:hAnsi="Times New Roman"/>
          <w:sz w:val="24"/>
          <w:szCs w:val="24"/>
          <w:lang w:val="en-CA"/>
        </w:rPr>
        <w:t xml:space="preserve"> of project 4</w:t>
      </w:r>
      <w:r w:rsidR="00147075" w:rsidRPr="004D1F9B">
        <w:rPr>
          <w:rFonts w:ascii="Times New Roman" w:hAnsi="Times New Roman"/>
          <w:sz w:val="24"/>
          <w:szCs w:val="24"/>
          <w:lang w:val="en-CA"/>
        </w:rPr>
        <w:t xml:space="preserve"> will be t</w:t>
      </w:r>
      <w:r w:rsidRPr="004D1F9B">
        <w:rPr>
          <w:rFonts w:ascii="Times New Roman" w:hAnsi="Times New Roman"/>
          <w:sz w:val="24"/>
          <w:szCs w:val="24"/>
          <w:lang w:val="en-CA"/>
        </w:rPr>
        <w:t xml:space="preserve">o determine the effectiveness and safety </w:t>
      </w:r>
      <w:r w:rsidR="005F2CD8" w:rsidRPr="004D1F9B">
        <w:rPr>
          <w:rFonts w:ascii="Times New Roman" w:hAnsi="Times New Roman"/>
          <w:sz w:val="24"/>
          <w:szCs w:val="24"/>
          <w:lang w:val="en-CA"/>
        </w:rPr>
        <w:t xml:space="preserve">of </w:t>
      </w:r>
      <w:r w:rsidR="000049F0">
        <w:rPr>
          <w:rFonts w:ascii="Times New Roman" w:hAnsi="Times New Roman"/>
          <w:sz w:val="24"/>
          <w:szCs w:val="24"/>
          <w:lang w:val="en-CA"/>
        </w:rPr>
        <w:t>the most promising</w:t>
      </w:r>
      <w:r w:rsidRPr="004D1F9B">
        <w:rPr>
          <w:rFonts w:ascii="Times New Roman" w:hAnsi="Times New Roman"/>
          <w:sz w:val="24"/>
          <w:szCs w:val="24"/>
          <w:lang w:val="en-CA"/>
        </w:rPr>
        <w:t xml:space="preserve"> </w:t>
      </w:r>
      <w:r w:rsidR="00E22C30">
        <w:rPr>
          <w:rFonts w:ascii="Times New Roman" w:hAnsi="Times New Roman"/>
          <w:sz w:val="24"/>
          <w:szCs w:val="24"/>
          <w:lang w:val="en-CA"/>
        </w:rPr>
        <w:t xml:space="preserve">exercise </w:t>
      </w:r>
      <w:r w:rsidR="000049F0">
        <w:rPr>
          <w:rFonts w:ascii="Times New Roman" w:hAnsi="Times New Roman"/>
          <w:sz w:val="24"/>
          <w:szCs w:val="24"/>
          <w:lang w:val="en-CA"/>
        </w:rPr>
        <w:t>interventions</w:t>
      </w:r>
      <w:r w:rsidR="00431F09">
        <w:rPr>
          <w:rFonts w:ascii="Times New Roman" w:hAnsi="Times New Roman"/>
          <w:sz w:val="24"/>
          <w:szCs w:val="24"/>
          <w:lang w:val="en-CA"/>
        </w:rPr>
        <w:t xml:space="preserve"> </w:t>
      </w:r>
      <w:r w:rsidR="006E2C3C">
        <w:rPr>
          <w:rFonts w:ascii="Times New Roman" w:hAnsi="Times New Roman"/>
          <w:sz w:val="24"/>
          <w:szCs w:val="24"/>
          <w:lang w:val="en-CA"/>
        </w:rPr>
        <w:t xml:space="preserve">with additive </w:t>
      </w:r>
      <w:r w:rsidR="004477F4">
        <w:rPr>
          <w:rFonts w:ascii="Times New Roman" w:hAnsi="Times New Roman"/>
          <w:sz w:val="24"/>
          <w:szCs w:val="24"/>
          <w:lang w:val="en-CA"/>
        </w:rPr>
        <w:t>components of</w:t>
      </w:r>
      <w:r w:rsidR="006E2C3C">
        <w:rPr>
          <w:rFonts w:ascii="Times New Roman" w:hAnsi="Times New Roman"/>
          <w:sz w:val="24"/>
          <w:szCs w:val="24"/>
          <w:lang w:val="en-CA"/>
        </w:rPr>
        <w:t xml:space="preserve"> </w:t>
      </w:r>
      <w:r w:rsidR="004477F4">
        <w:rPr>
          <w:rFonts w:ascii="Times New Roman" w:hAnsi="Times New Roman"/>
          <w:sz w:val="24"/>
          <w:szCs w:val="24"/>
          <w:lang w:val="en-CA"/>
        </w:rPr>
        <w:t xml:space="preserve">these </w:t>
      </w:r>
      <w:r w:rsidR="006E2C3C">
        <w:rPr>
          <w:rFonts w:ascii="Times New Roman" w:hAnsi="Times New Roman"/>
          <w:sz w:val="24"/>
          <w:szCs w:val="24"/>
          <w:lang w:val="en-CA"/>
        </w:rPr>
        <w:t xml:space="preserve">interventions </w:t>
      </w:r>
      <w:r w:rsidR="00431F09">
        <w:rPr>
          <w:rFonts w:ascii="Times New Roman" w:hAnsi="Times New Roman"/>
          <w:sz w:val="24"/>
          <w:szCs w:val="24"/>
          <w:lang w:val="en-CA"/>
        </w:rPr>
        <w:t xml:space="preserve">(identified in project 1) that will target osteoarthritis symptoms, physical </w:t>
      </w:r>
      <w:proofErr w:type="gramStart"/>
      <w:r w:rsidR="00431F09">
        <w:rPr>
          <w:rFonts w:ascii="Times New Roman" w:hAnsi="Times New Roman"/>
          <w:sz w:val="24"/>
          <w:szCs w:val="24"/>
          <w:lang w:val="en-CA"/>
        </w:rPr>
        <w:t>inactivity</w:t>
      </w:r>
      <w:proofErr w:type="gramEnd"/>
      <w:r w:rsidR="00E22C30">
        <w:rPr>
          <w:rFonts w:ascii="Times New Roman" w:hAnsi="Times New Roman"/>
          <w:sz w:val="24"/>
          <w:szCs w:val="24"/>
          <w:lang w:val="en-CA"/>
        </w:rPr>
        <w:t xml:space="preserve"> and mobility</w:t>
      </w:r>
      <w:r w:rsidR="00431F09">
        <w:rPr>
          <w:rFonts w:ascii="Times New Roman" w:hAnsi="Times New Roman"/>
          <w:sz w:val="24"/>
          <w:szCs w:val="24"/>
          <w:lang w:val="en-CA"/>
        </w:rPr>
        <w:t xml:space="preserve"> behaviours</w:t>
      </w:r>
      <w:r w:rsidR="006937E4">
        <w:rPr>
          <w:rFonts w:ascii="Times New Roman" w:hAnsi="Times New Roman"/>
          <w:sz w:val="24"/>
          <w:szCs w:val="24"/>
          <w:lang w:val="en-CA"/>
        </w:rPr>
        <w:t xml:space="preserve"> (project 2) and mental health (project 3)</w:t>
      </w:r>
      <w:r w:rsidR="00431F09">
        <w:rPr>
          <w:rFonts w:ascii="Times New Roman" w:hAnsi="Times New Roman"/>
          <w:sz w:val="24"/>
          <w:szCs w:val="24"/>
          <w:lang w:val="en-CA"/>
        </w:rPr>
        <w:t xml:space="preserve"> </w:t>
      </w:r>
      <w:r w:rsidRPr="004D1F9B">
        <w:rPr>
          <w:rFonts w:ascii="Times New Roman" w:hAnsi="Times New Roman"/>
          <w:sz w:val="24"/>
          <w:szCs w:val="24"/>
          <w:lang w:val="en-CA"/>
        </w:rPr>
        <w:t xml:space="preserve">in a </w:t>
      </w:r>
      <w:r w:rsidR="008E05EB">
        <w:rPr>
          <w:rFonts w:ascii="Times New Roman" w:hAnsi="Times New Roman"/>
          <w:sz w:val="24"/>
          <w:szCs w:val="24"/>
          <w:lang w:val="en-CA"/>
        </w:rPr>
        <w:t>Bayesian</w:t>
      </w:r>
      <w:r w:rsidRPr="004D1F9B">
        <w:rPr>
          <w:rFonts w:ascii="Times New Roman" w:hAnsi="Times New Roman"/>
          <w:sz w:val="24"/>
          <w:szCs w:val="24"/>
          <w:lang w:val="en-CA"/>
        </w:rPr>
        <w:t xml:space="preserve"> </w:t>
      </w:r>
      <w:r w:rsidR="008E05EB">
        <w:rPr>
          <w:rFonts w:ascii="Times New Roman" w:hAnsi="Times New Roman"/>
          <w:sz w:val="24"/>
          <w:szCs w:val="24"/>
          <w:lang w:val="en-CA"/>
        </w:rPr>
        <w:t>randomized</w:t>
      </w:r>
      <w:r w:rsidRPr="004D1F9B">
        <w:rPr>
          <w:rFonts w:ascii="Times New Roman" w:hAnsi="Times New Roman"/>
          <w:sz w:val="24"/>
          <w:szCs w:val="24"/>
          <w:lang w:val="en-CA"/>
        </w:rPr>
        <w:t xml:space="preserve"> trial</w:t>
      </w:r>
      <w:r w:rsidR="000049F0">
        <w:rPr>
          <w:rFonts w:ascii="Times New Roman" w:hAnsi="Times New Roman"/>
          <w:sz w:val="24"/>
          <w:szCs w:val="24"/>
          <w:lang w:val="en-CA"/>
        </w:rPr>
        <w:t xml:space="preserve"> (RCT)</w:t>
      </w:r>
      <w:r w:rsidRPr="004D1F9B">
        <w:rPr>
          <w:rFonts w:ascii="Times New Roman" w:hAnsi="Times New Roman"/>
          <w:sz w:val="24"/>
          <w:szCs w:val="24"/>
          <w:lang w:val="en-CA"/>
        </w:rPr>
        <w:t xml:space="preserve">. </w:t>
      </w:r>
      <w:r w:rsidR="000049F0" w:rsidRPr="000049F0">
        <w:rPr>
          <w:rFonts w:ascii="Times New Roman" w:hAnsi="Times New Roman"/>
          <w:sz w:val="24"/>
          <w:szCs w:val="24"/>
          <w:lang w:val="en-CA"/>
        </w:rPr>
        <w:t xml:space="preserve">This RCT will investigate the safety and the efficacy of most effective and safest treatments identified in the </w:t>
      </w:r>
      <w:r w:rsidR="000049F0">
        <w:rPr>
          <w:rFonts w:ascii="Times New Roman" w:hAnsi="Times New Roman"/>
          <w:sz w:val="24"/>
          <w:szCs w:val="24"/>
          <w:lang w:val="en-CA"/>
        </w:rPr>
        <w:t>network meta-analysis (NMA)</w:t>
      </w:r>
      <w:r w:rsidR="000049F0" w:rsidRPr="000049F0">
        <w:rPr>
          <w:rFonts w:ascii="Times New Roman" w:hAnsi="Times New Roman"/>
          <w:sz w:val="24"/>
          <w:szCs w:val="24"/>
          <w:lang w:val="en-CA"/>
        </w:rPr>
        <w:t xml:space="preserve">, with robust priors incorporating historical data from the NMA. The approach will dramatically increase the power of the trial, while the use of robust priors will efficiently control the type I error rate by </w:t>
      </w:r>
      <w:proofErr w:type="spellStart"/>
      <w:r w:rsidR="006937E4" w:rsidRPr="000049F0">
        <w:rPr>
          <w:rFonts w:ascii="Times New Roman" w:hAnsi="Times New Roman"/>
          <w:sz w:val="24"/>
          <w:szCs w:val="24"/>
          <w:lang w:val="en-CA"/>
        </w:rPr>
        <w:t>downweighting</w:t>
      </w:r>
      <w:proofErr w:type="spellEnd"/>
      <w:r w:rsidR="000049F0" w:rsidRPr="000049F0">
        <w:rPr>
          <w:rFonts w:ascii="Times New Roman" w:hAnsi="Times New Roman"/>
          <w:sz w:val="24"/>
          <w:szCs w:val="24"/>
          <w:lang w:val="en-CA"/>
        </w:rPr>
        <w:t xml:space="preserve"> the contribution of historical information from the NMA</w:t>
      </w:r>
      <w:r w:rsidR="004D1F9B" w:rsidRPr="004D1F9B">
        <w:rPr>
          <w:rFonts w:ascii="Times New Roman" w:hAnsi="Times New Roman"/>
          <w:sz w:val="24"/>
          <w:szCs w:val="24"/>
          <w:lang w:val="en-CA"/>
        </w:rPr>
        <w:t>.</w:t>
      </w:r>
      <w:r w:rsidR="000049F0">
        <w:rPr>
          <w:rFonts w:ascii="Times New Roman" w:hAnsi="Times New Roman"/>
          <w:sz w:val="24"/>
          <w:szCs w:val="24"/>
          <w:lang w:val="en-CA"/>
        </w:rPr>
        <w:t xml:space="preserve"> </w:t>
      </w:r>
      <w:r w:rsidR="006937E4">
        <w:rPr>
          <w:rFonts w:ascii="Times New Roman" w:hAnsi="Times New Roman"/>
          <w:sz w:val="24"/>
          <w:szCs w:val="24"/>
          <w:lang w:val="en-CA"/>
        </w:rPr>
        <w:t xml:space="preserve">With this approach </w:t>
      </w:r>
      <w:r w:rsidR="00E22C30">
        <w:rPr>
          <w:rFonts w:ascii="Times New Roman" w:hAnsi="Times New Roman"/>
          <w:sz w:val="24"/>
          <w:szCs w:val="24"/>
          <w:lang w:val="en-CA"/>
        </w:rPr>
        <w:t>I</w:t>
      </w:r>
      <w:r w:rsidR="000049F0">
        <w:rPr>
          <w:rFonts w:ascii="Times New Roman" w:hAnsi="Times New Roman"/>
          <w:sz w:val="24"/>
          <w:szCs w:val="24"/>
          <w:lang w:val="en-CA"/>
        </w:rPr>
        <w:t xml:space="preserve"> </w:t>
      </w:r>
      <w:r w:rsidR="000049F0" w:rsidRPr="000049F0">
        <w:rPr>
          <w:rFonts w:ascii="Times New Roman" w:hAnsi="Times New Roman"/>
          <w:sz w:val="24"/>
          <w:szCs w:val="24"/>
          <w:lang w:val="en-CA"/>
        </w:rPr>
        <w:t>anticipate that the random allocation of 80 to 100 patients per arm will provide more than 90% power to detect a minimally important between-group difference of 0.</w:t>
      </w:r>
      <w:r w:rsidR="004477F4">
        <w:rPr>
          <w:rFonts w:ascii="Times New Roman" w:hAnsi="Times New Roman"/>
          <w:sz w:val="24"/>
          <w:szCs w:val="24"/>
          <w:lang w:val="en-CA"/>
        </w:rPr>
        <w:t>37</w:t>
      </w:r>
      <w:r w:rsidR="000049F0" w:rsidRPr="000049F0">
        <w:rPr>
          <w:rFonts w:ascii="Times New Roman" w:hAnsi="Times New Roman"/>
          <w:sz w:val="24"/>
          <w:szCs w:val="24"/>
          <w:lang w:val="en-CA"/>
        </w:rPr>
        <w:t xml:space="preserve"> standard deviation units on global OA pain at an alpha of 0.005. This alpha will be chosen to avoid false positive conclusions</w:t>
      </w:r>
      <w:r w:rsidR="000049F0">
        <w:rPr>
          <w:rFonts w:ascii="Times New Roman" w:hAnsi="Times New Roman"/>
          <w:sz w:val="24"/>
          <w:szCs w:val="24"/>
          <w:lang w:val="en-CA"/>
        </w:rPr>
        <w:t xml:space="preserve">. </w:t>
      </w:r>
      <w:r w:rsidR="000049F0" w:rsidRPr="000049F0">
        <w:rPr>
          <w:rFonts w:ascii="Times New Roman" w:hAnsi="Times New Roman"/>
          <w:sz w:val="24"/>
          <w:szCs w:val="24"/>
          <w:lang w:val="en-CA"/>
        </w:rPr>
        <w:t>Central randomization will be performed using a web-based system to ensure adequate concealment of allocation, with stratification according to center and prognostically important clinical criteria (presence of malalignment or pain at baseline). Safety outcomes will be the number of patients experiencing any adverse events, the number of patients experiencing serious adverse events, and the number of patients dropping out of the trial.</w:t>
      </w:r>
      <w:r w:rsidR="004D1F9B" w:rsidRPr="004D1F9B">
        <w:rPr>
          <w:rFonts w:ascii="Times New Roman" w:hAnsi="Times New Roman"/>
          <w:sz w:val="24"/>
          <w:szCs w:val="24"/>
          <w:lang w:val="en-CA"/>
        </w:rPr>
        <w:t xml:space="preserve"> A </w:t>
      </w:r>
      <w:r w:rsidR="006937E4">
        <w:rPr>
          <w:rFonts w:ascii="Times New Roman" w:hAnsi="Times New Roman"/>
          <w:sz w:val="24"/>
          <w:szCs w:val="24"/>
          <w:lang w:val="en-CA"/>
        </w:rPr>
        <w:t xml:space="preserve">team </w:t>
      </w:r>
      <w:r w:rsidR="004D1F9B" w:rsidRPr="004D1F9B">
        <w:rPr>
          <w:rFonts w:ascii="Times New Roman" w:hAnsi="Times New Roman"/>
          <w:sz w:val="24"/>
          <w:szCs w:val="24"/>
          <w:lang w:val="en-CA"/>
        </w:rPr>
        <w:t xml:space="preserve">grant application to </w:t>
      </w:r>
      <w:r w:rsidR="006937E4">
        <w:rPr>
          <w:rFonts w:ascii="Times New Roman" w:hAnsi="Times New Roman"/>
          <w:sz w:val="24"/>
          <w:szCs w:val="24"/>
          <w:lang w:val="en-CA"/>
        </w:rPr>
        <w:t>CIHR</w:t>
      </w:r>
      <w:r w:rsidR="00AE2B78">
        <w:rPr>
          <w:rFonts w:ascii="Times New Roman" w:hAnsi="Times New Roman"/>
          <w:sz w:val="24"/>
          <w:szCs w:val="24"/>
          <w:lang w:val="en-CA"/>
        </w:rPr>
        <w:t xml:space="preserve"> </w:t>
      </w:r>
      <w:r w:rsidR="004D1F9B" w:rsidRPr="004D1F9B">
        <w:rPr>
          <w:rFonts w:ascii="Times New Roman" w:hAnsi="Times New Roman"/>
          <w:sz w:val="24"/>
          <w:szCs w:val="24"/>
          <w:lang w:val="en-CA"/>
        </w:rPr>
        <w:t>will be submitted to support the full RCT</w:t>
      </w:r>
      <w:r w:rsidR="006E2C3C">
        <w:rPr>
          <w:rFonts w:ascii="Times New Roman" w:hAnsi="Times New Roman"/>
          <w:sz w:val="24"/>
          <w:szCs w:val="24"/>
          <w:lang w:val="en-CA"/>
        </w:rPr>
        <w:t xml:space="preserve"> in collaboration with Lawson Health Research Institute</w:t>
      </w:r>
      <w:r w:rsidR="004D1F9B" w:rsidRPr="004D1F9B">
        <w:rPr>
          <w:rFonts w:ascii="Times New Roman" w:hAnsi="Times New Roman"/>
          <w:sz w:val="24"/>
          <w:szCs w:val="24"/>
          <w:lang w:val="en-CA"/>
        </w:rPr>
        <w:t>.</w:t>
      </w:r>
    </w:p>
    <w:p w14:paraId="7A540915" w14:textId="04ED6D89" w:rsidR="00F10F23" w:rsidRPr="004D1F9B" w:rsidRDefault="00F10F23" w:rsidP="00F10F23">
      <w:pPr>
        <w:spacing w:after="0"/>
        <w:jc w:val="both"/>
        <w:rPr>
          <w:rFonts w:ascii="Times New Roman" w:hAnsi="Times New Roman"/>
          <w:sz w:val="24"/>
          <w:szCs w:val="24"/>
          <w:lang w:val="en-CA"/>
        </w:rPr>
      </w:pPr>
    </w:p>
    <w:p w14:paraId="50B2FB59" w14:textId="12C7C9E7" w:rsidR="00564DAE" w:rsidRPr="004D1F9B" w:rsidRDefault="004D1F9B" w:rsidP="00F10F23">
      <w:pPr>
        <w:spacing w:after="0"/>
        <w:jc w:val="both"/>
        <w:rPr>
          <w:rFonts w:ascii="Times New Roman" w:hAnsi="Times New Roman"/>
          <w:sz w:val="24"/>
          <w:szCs w:val="24"/>
          <w:lang w:val="en-CA"/>
        </w:rPr>
      </w:pPr>
      <w:r w:rsidRPr="004D1F9B">
        <w:rPr>
          <w:rFonts w:ascii="Times New Roman" w:hAnsi="Times New Roman"/>
          <w:sz w:val="24"/>
          <w:szCs w:val="24"/>
          <w:lang w:val="en-CA"/>
        </w:rPr>
        <w:t>Expected outputs/publications will include:</w:t>
      </w:r>
    </w:p>
    <w:p w14:paraId="62500736" w14:textId="55B9BBAA" w:rsidR="000A77C1" w:rsidRDefault="004D1F9B" w:rsidP="004D1F9B">
      <w:pPr>
        <w:rPr>
          <w:rFonts w:ascii="Times New Roman" w:hAnsi="Times New Roman"/>
          <w:sz w:val="24"/>
          <w:szCs w:val="24"/>
          <w:lang w:val="en-CA"/>
        </w:rPr>
      </w:pPr>
      <w:r w:rsidRPr="004D1F9B">
        <w:rPr>
          <w:rFonts w:ascii="Times New Roman" w:hAnsi="Times New Roman"/>
          <w:sz w:val="24"/>
          <w:szCs w:val="24"/>
          <w:lang w:val="en-CA"/>
        </w:rPr>
        <w:t xml:space="preserve">1. </w:t>
      </w:r>
      <w:r w:rsidR="007C2105" w:rsidRPr="004D1F9B">
        <w:rPr>
          <w:rFonts w:ascii="Times New Roman" w:hAnsi="Times New Roman"/>
          <w:sz w:val="24"/>
          <w:szCs w:val="24"/>
          <w:lang w:val="en-CA"/>
        </w:rPr>
        <w:t xml:space="preserve">A </w:t>
      </w:r>
      <w:r w:rsidR="008E05EB">
        <w:rPr>
          <w:rFonts w:ascii="Times New Roman" w:hAnsi="Times New Roman"/>
          <w:sz w:val="24"/>
          <w:szCs w:val="24"/>
          <w:lang w:val="en-CA"/>
        </w:rPr>
        <w:t>Bayesian randomized</w:t>
      </w:r>
      <w:r w:rsidR="007C2105" w:rsidRPr="004D1F9B">
        <w:rPr>
          <w:rFonts w:ascii="Times New Roman" w:hAnsi="Times New Roman"/>
          <w:sz w:val="24"/>
          <w:szCs w:val="24"/>
          <w:lang w:val="en-CA"/>
        </w:rPr>
        <w:t xml:space="preserve"> trial to determine the effectiveness and safety of the </w:t>
      </w:r>
      <w:r w:rsidR="000049F0">
        <w:rPr>
          <w:rFonts w:ascii="Times New Roman" w:hAnsi="Times New Roman"/>
          <w:sz w:val="24"/>
          <w:szCs w:val="24"/>
          <w:lang w:val="en-CA"/>
        </w:rPr>
        <w:t>best</w:t>
      </w:r>
      <w:r w:rsidR="007C2105" w:rsidRPr="004D1F9B">
        <w:rPr>
          <w:rFonts w:ascii="Times New Roman" w:hAnsi="Times New Roman"/>
          <w:sz w:val="24"/>
          <w:szCs w:val="24"/>
          <w:lang w:val="en-CA"/>
        </w:rPr>
        <w:t xml:space="preserve"> </w:t>
      </w:r>
      <w:r w:rsidR="006E2C3C">
        <w:rPr>
          <w:rFonts w:ascii="Times New Roman" w:hAnsi="Times New Roman"/>
          <w:sz w:val="24"/>
          <w:szCs w:val="24"/>
          <w:lang w:val="en-CA"/>
        </w:rPr>
        <w:t xml:space="preserve">multimodal </w:t>
      </w:r>
      <w:r w:rsidR="00AA0EB1">
        <w:rPr>
          <w:rFonts w:ascii="Times New Roman" w:hAnsi="Times New Roman"/>
          <w:sz w:val="24"/>
          <w:szCs w:val="24"/>
          <w:lang w:val="en-CA"/>
        </w:rPr>
        <w:t>exercise</w:t>
      </w:r>
      <w:r w:rsidR="006937E4">
        <w:rPr>
          <w:rFonts w:ascii="Times New Roman" w:hAnsi="Times New Roman"/>
          <w:sz w:val="24"/>
          <w:szCs w:val="24"/>
          <w:lang w:val="en-CA"/>
        </w:rPr>
        <w:t xml:space="preserve"> </w:t>
      </w:r>
      <w:r w:rsidR="000049F0">
        <w:rPr>
          <w:rFonts w:ascii="Times New Roman" w:hAnsi="Times New Roman"/>
          <w:sz w:val="24"/>
          <w:szCs w:val="24"/>
          <w:lang w:val="en-CA"/>
        </w:rPr>
        <w:t>interventions</w:t>
      </w:r>
    </w:p>
    <w:p w14:paraId="39D2677D" w14:textId="77777777" w:rsidR="00AA0EB1" w:rsidRDefault="00AA0EB1" w:rsidP="004D1F9B">
      <w:pPr>
        <w:rPr>
          <w:rFonts w:ascii="Times New Roman" w:hAnsi="Times New Roman"/>
          <w:sz w:val="24"/>
          <w:szCs w:val="24"/>
          <w:lang w:val="en-CA"/>
        </w:rPr>
      </w:pPr>
    </w:p>
    <w:p w14:paraId="1A5265CC" w14:textId="77777777" w:rsidR="000A77C1" w:rsidRPr="000A77C1" w:rsidRDefault="000A77C1" w:rsidP="000A77C1">
      <w:pPr>
        <w:rPr>
          <w:rFonts w:ascii="Times New Roman" w:hAnsi="Times New Roman"/>
          <w:b/>
          <w:bCs/>
          <w:sz w:val="24"/>
          <w:szCs w:val="24"/>
          <w:lang w:val="en-CA"/>
        </w:rPr>
      </w:pPr>
      <w:r w:rsidRPr="000A77C1">
        <w:rPr>
          <w:rFonts w:ascii="Times New Roman" w:hAnsi="Times New Roman"/>
          <w:b/>
          <w:bCs/>
          <w:sz w:val="24"/>
          <w:szCs w:val="24"/>
          <w:lang w:val="en-CA"/>
        </w:rPr>
        <w:t>Post COVID-19 syndrome Research Plan</w:t>
      </w:r>
    </w:p>
    <w:p w14:paraId="1C348547" w14:textId="4C78F253" w:rsidR="000A77C1" w:rsidRPr="004D1F9B" w:rsidRDefault="000A77C1" w:rsidP="000049F0">
      <w:pPr>
        <w:jc w:val="both"/>
        <w:rPr>
          <w:rFonts w:ascii="Times New Roman" w:hAnsi="Times New Roman"/>
          <w:sz w:val="24"/>
          <w:szCs w:val="24"/>
          <w:lang w:val="en-CA"/>
        </w:rPr>
      </w:pPr>
      <w:r w:rsidRPr="000A77C1">
        <w:rPr>
          <w:rFonts w:ascii="Times New Roman" w:hAnsi="Times New Roman"/>
          <w:b/>
          <w:bCs/>
          <w:sz w:val="24"/>
          <w:szCs w:val="24"/>
          <w:lang w:val="en-CA"/>
        </w:rPr>
        <w:t>Five-year research plan:</w:t>
      </w:r>
      <w:r w:rsidRPr="000A77C1">
        <w:rPr>
          <w:rFonts w:ascii="Times New Roman" w:hAnsi="Times New Roman"/>
          <w:sz w:val="24"/>
          <w:szCs w:val="24"/>
          <w:lang w:val="en-CA"/>
        </w:rPr>
        <w:t xml:space="preserve"> The major aims </w:t>
      </w:r>
      <w:r w:rsidR="000049F0">
        <w:rPr>
          <w:rFonts w:ascii="Times New Roman" w:hAnsi="Times New Roman"/>
          <w:sz w:val="24"/>
          <w:szCs w:val="24"/>
          <w:lang w:val="en-CA"/>
        </w:rPr>
        <w:t xml:space="preserve">in my second theme </w:t>
      </w:r>
      <w:r w:rsidRPr="000A77C1">
        <w:rPr>
          <w:rFonts w:ascii="Times New Roman" w:hAnsi="Times New Roman"/>
          <w:sz w:val="24"/>
          <w:szCs w:val="24"/>
          <w:lang w:val="en-CA"/>
        </w:rPr>
        <w:t xml:space="preserve">of my five-year research plan is to develop and test </w:t>
      </w:r>
      <w:r w:rsidR="00A87545">
        <w:rPr>
          <w:rFonts w:ascii="Times New Roman" w:hAnsi="Times New Roman"/>
          <w:sz w:val="24"/>
          <w:szCs w:val="24"/>
          <w:lang w:val="en-CA"/>
        </w:rPr>
        <w:t>physical activity</w:t>
      </w:r>
      <w:r w:rsidR="00AA0EB1">
        <w:rPr>
          <w:rFonts w:ascii="Times New Roman" w:hAnsi="Times New Roman"/>
          <w:sz w:val="24"/>
          <w:szCs w:val="24"/>
          <w:lang w:val="en-CA"/>
        </w:rPr>
        <w:t xml:space="preserve"> and mobility</w:t>
      </w:r>
      <w:r w:rsidRPr="000A77C1">
        <w:rPr>
          <w:rFonts w:ascii="Times New Roman" w:hAnsi="Times New Roman"/>
          <w:sz w:val="24"/>
          <w:szCs w:val="24"/>
          <w:lang w:val="en-CA"/>
        </w:rPr>
        <w:t xml:space="preserve"> rehabilitation protocols to improve pulmonary function and disability status in post COVID-19 patients. Currently, all the countries around the world are trying to implement public health measures and vaccine policies to contain the spread of coronavirus. As of </w:t>
      </w:r>
      <w:r w:rsidR="00A87545">
        <w:rPr>
          <w:rFonts w:ascii="Times New Roman" w:hAnsi="Times New Roman"/>
          <w:sz w:val="24"/>
          <w:szCs w:val="24"/>
          <w:lang w:val="en-CA"/>
        </w:rPr>
        <w:t>February</w:t>
      </w:r>
      <w:r w:rsidRPr="000A77C1">
        <w:rPr>
          <w:rFonts w:ascii="Times New Roman" w:hAnsi="Times New Roman"/>
          <w:sz w:val="24"/>
          <w:szCs w:val="24"/>
          <w:lang w:val="en-CA"/>
        </w:rPr>
        <w:t xml:space="preserve"> 202</w:t>
      </w:r>
      <w:r w:rsidR="00A87545">
        <w:rPr>
          <w:rFonts w:ascii="Times New Roman" w:hAnsi="Times New Roman"/>
          <w:sz w:val="24"/>
          <w:szCs w:val="24"/>
          <w:lang w:val="en-CA"/>
        </w:rPr>
        <w:t>2</w:t>
      </w:r>
      <w:r w:rsidRPr="000A77C1">
        <w:rPr>
          <w:rFonts w:ascii="Times New Roman" w:hAnsi="Times New Roman"/>
          <w:sz w:val="24"/>
          <w:szCs w:val="24"/>
          <w:lang w:val="en-CA"/>
        </w:rPr>
        <w:t xml:space="preserve">, </w:t>
      </w:r>
      <w:r w:rsidR="008E05EB">
        <w:rPr>
          <w:rFonts w:ascii="Times New Roman" w:hAnsi="Times New Roman"/>
          <w:sz w:val="24"/>
          <w:szCs w:val="24"/>
          <w:lang w:val="en-CA"/>
        </w:rPr>
        <w:t xml:space="preserve">more than </w:t>
      </w:r>
      <w:r w:rsidR="00A87545">
        <w:rPr>
          <w:rFonts w:ascii="Times New Roman" w:hAnsi="Times New Roman"/>
          <w:sz w:val="24"/>
          <w:szCs w:val="24"/>
          <w:lang w:val="en-CA"/>
        </w:rPr>
        <w:t>3.4</w:t>
      </w:r>
      <w:r w:rsidR="008E05EB">
        <w:rPr>
          <w:rFonts w:ascii="Times New Roman" w:hAnsi="Times New Roman"/>
          <w:sz w:val="24"/>
          <w:szCs w:val="24"/>
          <w:lang w:val="en-CA"/>
        </w:rPr>
        <w:t xml:space="preserve"> million</w:t>
      </w:r>
      <w:r w:rsidRPr="000A77C1">
        <w:rPr>
          <w:rFonts w:ascii="Times New Roman" w:hAnsi="Times New Roman"/>
          <w:sz w:val="24"/>
          <w:szCs w:val="24"/>
          <w:lang w:val="en-CA"/>
        </w:rPr>
        <w:t xml:space="preserve"> </w:t>
      </w:r>
      <w:r w:rsidR="00A87545">
        <w:rPr>
          <w:rFonts w:ascii="Times New Roman" w:hAnsi="Times New Roman"/>
          <w:sz w:val="24"/>
          <w:szCs w:val="24"/>
          <w:lang w:val="en-CA"/>
        </w:rPr>
        <w:t>Canadians</w:t>
      </w:r>
      <w:r w:rsidRPr="000A77C1">
        <w:rPr>
          <w:rFonts w:ascii="Times New Roman" w:hAnsi="Times New Roman"/>
          <w:sz w:val="24"/>
          <w:szCs w:val="24"/>
          <w:lang w:val="en-CA"/>
        </w:rPr>
        <w:t xml:space="preserve"> had COVID-19 which leaves an important room for </w:t>
      </w:r>
      <w:r w:rsidR="00740C0F">
        <w:rPr>
          <w:rFonts w:ascii="Times New Roman" w:hAnsi="Times New Roman"/>
          <w:sz w:val="24"/>
          <w:szCs w:val="24"/>
          <w:lang w:val="en-CA"/>
        </w:rPr>
        <w:t xml:space="preserve">future </w:t>
      </w:r>
      <w:r w:rsidRPr="000A77C1">
        <w:rPr>
          <w:rFonts w:ascii="Times New Roman" w:hAnsi="Times New Roman"/>
          <w:sz w:val="24"/>
          <w:szCs w:val="24"/>
          <w:lang w:val="en-CA"/>
        </w:rPr>
        <w:t xml:space="preserve">research on post COVID-19 syndrome. </w:t>
      </w:r>
      <w:r w:rsidR="00A87545">
        <w:rPr>
          <w:rFonts w:ascii="Times New Roman" w:hAnsi="Times New Roman"/>
          <w:sz w:val="24"/>
          <w:szCs w:val="24"/>
          <w:lang w:val="en-CA"/>
        </w:rPr>
        <w:t xml:space="preserve">Several </w:t>
      </w:r>
      <w:r w:rsidR="00653C2B">
        <w:rPr>
          <w:rFonts w:ascii="Times New Roman" w:hAnsi="Times New Roman"/>
          <w:sz w:val="24"/>
          <w:szCs w:val="24"/>
          <w:lang w:val="en-CA"/>
        </w:rPr>
        <w:t xml:space="preserve">modelling projections exist, and </w:t>
      </w:r>
      <w:r w:rsidR="00A87545" w:rsidRPr="00A87545">
        <w:rPr>
          <w:rFonts w:ascii="Times New Roman" w:hAnsi="Times New Roman"/>
          <w:sz w:val="24"/>
          <w:szCs w:val="24"/>
          <w:lang w:val="en-CA"/>
        </w:rPr>
        <w:t xml:space="preserve">their forecasts and timelines </w:t>
      </w:r>
      <w:r w:rsidR="00653C2B">
        <w:rPr>
          <w:rFonts w:ascii="Times New Roman" w:hAnsi="Times New Roman"/>
          <w:sz w:val="24"/>
          <w:szCs w:val="24"/>
          <w:lang w:val="en-CA"/>
        </w:rPr>
        <w:t xml:space="preserve">may </w:t>
      </w:r>
      <w:r w:rsidR="00A87545" w:rsidRPr="00A87545">
        <w:rPr>
          <w:rFonts w:ascii="Times New Roman" w:hAnsi="Times New Roman"/>
          <w:sz w:val="24"/>
          <w:szCs w:val="24"/>
          <w:lang w:val="en-CA"/>
        </w:rPr>
        <w:t xml:space="preserve">vary, </w:t>
      </w:r>
      <w:r w:rsidR="00653C2B">
        <w:rPr>
          <w:rFonts w:ascii="Times New Roman" w:hAnsi="Times New Roman"/>
          <w:sz w:val="24"/>
          <w:szCs w:val="24"/>
          <w:lang w:val="en-CA"/>
        </w:rPr>
        <w:t xml:space="preserve">but most of the scientists </w:t>
      </w:r>
      <w:r w:rsidR="00A87545" w:rsidRPr="00A87545">
        <w:rPr>
          <w:rFonts w:ascii="Times New Roman" w:hAnsi="Times New Roman"/>
          <w:sz w:val="24"/>
          <w:szCs w:val="24"/>
          <w:lang w:val="en-CA"/>
        </w:rPr>
        <w:t xml:space="preserve">agree </w:t>
      </w:r>
      <w:r w:rsidR="00653C2B">
        <w:rPr>
          <w:rFonts w:ascii="Times New Roman" w:hAnsi="Times New Roman"/>
          <w:sz w:val="24"/>
          <w:szCs w:val="24"/>
          <w:lang w:val="en-CA"/>
        </w:rPr>
        <w:t>that</w:t>
      </w:r>
      <w:r w:rsidR="00A87545" w:rsidRPr="00A87545">
        <w:rPr>
          <w:rFonts w:ascii="Times New Roman" w:hAnsi="Times New Roman"/>
          <w:sz w:val="24"/>
          <w:szCs w:val="24"/>
          <w:lang w:val="en-CA"/>
        </w:rPr>
        <w:t xml:space="preserve"> COVID-19 is here to stay, and the future depends on a lot of unknowns, including </w:t>
      </w:r>
      <w:r w:rsidR="00653C2B">
        <w:rPr>
          <w:rFonts w:ascii="Times New Roman" w:hAnsi="Times New Roman"/>
          <w:sz w:val="24"/>
          <w:szCs w:val="24"/>
          <w:lang w:val="en-CA"/>
        </w:rPr>
        <w:t xml:space="preserve">great uncertainty in pathology of </w:t>
      </w:r>
      <w:r w:rsidR="00A87545" w:rsidRPr="00A87545">
        <w:rPr>
          <w:rFonts w:ascii="Times New Roman" w:hAnsi="Times New Roman"/>
          <w:sz w:val="24"/>
          <w:szCs w:val="24"/>
          <w:lang w:val="en-CA"/>
        </w:rPr>
        <w:t>people</w:t>
      </w:r>
      <w:r w:rsidR="00653C2B">
        <w:rPr>
          <w:rFonts w:ascii="Times New Roman" w:hAnsi="Times New Roman"/>
          <w:sz w:val="24"/>
          <w:szCs w:val="24"/>
          <w:lang w:val="en-CA"/>
        </w:rPr>
        <w:t xml:space="preserve"> who have previously been infected. </w:t>
      </w:r>
      <w:r w:rsidRPr="000A77C1">
        <w:rPr>
          <w:rFonts w:ascii="Times New Roman" w:hAnsi="Times New Roman"/>
          <w:sz w:val="24"/>
          <w:szCs w:val="24"/>
          <w:lang w:val="en-CA"/>
        </w:rPr>
        <w:t xml:space="preserve">In this frame, the role of </w:t>
      </w:r>
      <w:r w:rsidR="008E05EB">
        <w:rPr>
          <w:rFonts w:ascii="Times New Roman" w:hAnsi="Times New Roman"/>
          <w:sz w:val="24"/>
          <w:szCs w:val="24"/>
          <w:lang w:val="en-CA"/>
        </w:rPr>
        <w:t>post-covid syndrome research</w:t>
      </w:r>
      <w:r w:rsidRPr="000A77C1">
        <w:rPr>
          <w:rFonts w:ascii="Times New Roman" w:hAnsi="Times New Roman"/>
          <w:sz w:val="24"/>
          <w:szCs w:val="24"/>
          <w:lang w:val="en-CA"/>
        </w:rPr>
        <w:t xml:space="preserve"> will be increased, and it will be pivotal to </w:t>
      </w:r>
      <w:r w:rsidR="00653C2B">
        <w:rPr>
          <w:rFonts w:ascii="Times New Roman" w:hAnsi="Times New Roman"/>
          <w:sz w:val="24"/>
          <w:szCs w:val="24"/>
          <w:lang w:val="en-CA"/>
        </w:rPr>
        <w:t>understand the relationship of physical activity and</w:t>
      </w:r>
      <w:r w:rsidR="00AA0EB1">
        <w:rPr>
          <w:rFonts w:ascii="Times New Roman" w:hAnsi="Times New Roman"/>
          <w:sz w:val="24"/>
          <w:szCs w:val="24"/>
          <w:lang w:val="en-CA"/>
        </w:rPr>
        <w:t xml:space="preserve"> mobility with</w:t>
      </w:r>
      <w:r w:rsidRPr="000A77C1">
        <w:rPr>
          <w:rFonts w:ascii="Times New Roman" w:hAnsi="Times New Roman"/>
          <w:sz w:val="24"/>
          <w:szCs w:val="24"/>
          <w:lang w:val="en-CA"/>
        </w:rPr>
        <w:t xml:space="preserve"> post-covid symptoms.</w:t>
      </w:r>
    </w:p>
    <w:p w14:paraId="60A93606" w14:textId="77777777" w:rsidR="00E45422" w:rsidRDefault="00E45422" w:rsidP="0024489F">
      <w:pPr>
        <w:pStyle w:val="ListParagraph"/>
        <w:spacing w:after="0"/>
        <w:ind w:left="0" w:firstLine="0"/>
        <w:jc w:val="both"/>
        <w:rPr>
          <w:rFonts w:ascii="Times New Roman" w:hAnsi="Times New Roman"/>
          <w:b/>
          <w:sz w:val="24"/>
          <w:szCs w:val="24"/>
          <w:u w:val="none"/>
          <w:lang w:val="en-CA"/>
        </w:rPr>
      </w:pPr>
    </w:p>
    <w:p w14:paraId="131BB275" w14:textId="7D7D8546" w:rsidR="000A77C1" w:rsidRDefault="000A77C1" w:rsidP="0024489F">
      <w:pPr>
        <w:pStyle w:val="ListParagraph"/>
        <w:spacing w:after="0"/>
        <w:ind w:left="0" w:firstLine="0"/>
        <w:jc w:val="both"/>
        <w:rPr>
          <w:rFonts w:ascii="Times New Roman" w:hAnsi="Times New Roman"/>
          <w:bCs/>
          <w:sz w:val="24"/>
          <w:szCs w:val="24"/>
          <w:u w:val="none"/>
          <w:lang w:val="en-CA"/>
        </w:rPr>
      </w:pPr>
      <w:r w:rsidRPr="0065281B">
        <w:rPr>
          <w:rFonts w:ascii="Times New Roman" w:hAnsi="Times New Roman"/>
          <w:b/>
          <w:sz w:val="24"/>
          <w:szCs w:val="24"/>
          <w:u w:val="none"/>
          <w:lang w:val="en-CA"/>
        </w:rPr>
        <w:lastRenderedPageBreak/>
        <w:t>Year 1 – Project 1:</w:t>
      </w:r>
      <w:r>
        <w:rPr>
          <w:rFonts w:ascii="Times New Roman" w:hAnsi="Times New Roman"/>
          <w:bCs/>
          <w:sz w:val="24"/>
          <w:szCs w:val="24"/>
          <w:u w:val="none"/>
          <w:lang w:val="en-CA"/>
        </w:rPr>
        <w:t xml:space="preserve"> The first objective of year 1 – project will be to conduct two large reviews to map all the available </w:t>
      </w:r>
      <w:r w:rsidR="00E45422">
        <w:rPr>
          <w:rFonts w:ascii="Times New Roman" w:hAnsi="Times New Roman"/>
          <w:bCs/>
          <w:sz w:val="24"/>
          <w:szCs w:val="24"/>
          <w:u w:val="none"/>
          <w:lang w:val="en-CA"/>
        </w:rPr>
        <w:t>rehabilitation</w:t>
      </w:r>
      <w:r>
        <w:rPr>
          <w:rFonts w:ascii="Times New Roman" w:hAnsi="Times New Roman"/>
          <w:bCs/>
          <w:sz w:val="24"/>
          <w:szCs w:val="24"/>
          <w:u w:val="none"/>
          <w:lang w:val="en-CA"/>
        </w:rPr>
        <w:t xml:space="preserve"> interventions for COVID-19 patients. Interventions and outcomes will be mapped and categorized based on acute COVID-19</w:t>
      </w:r>
      <w:r w:rsidR="00653C2B">
        <w:rPr>
          <w:rFonts w:ascii="Times New Roman" w:hAnsi="Times New Roman"/>
          <w:bCs/>
          <w:sz w:val="24"/>
          <w:szCs w:val="24"/>
          <w:u w:val="none"/>
          <w:lang w:val="en-CA"/>
        </w:rPr>
        <w:t xml:space="preserve"> (mild symptoms, hospitalized, high/flow oxygen, mechanically ventilated)</w:t>
      </w:r>
      <w:r>
        <w:rPr>
          <w:rFonts w:ascii="Times New Roman" w:hAnsi="Times New Roman"/>
          <w:bCs/>
          <w:sz w:val="24"/>
          <w:szCs w:val="24"/>
          <w:u w:val="none"/>
          <w:lang w:val="en-CA"/>
        </w:rPr>
        <w:t xml:space="preserve"> and on post COVID-19 syndrome. This will be the first step to understand what interventions and outcomes are being used and what are the major gaps. This scoping study will be conducted by following the PRISMA extension reporting guidelines for scoping reviews. Article screening, data extraction will be done </w:t>
      </w:r>
      <w:r w:rsidR="00074C2D">
        <w:rPr>
          <w:rFonts w:ascii="Times New Roman" w:hAnsi="Times New Roman"/>
          <w:bCs/>
          <w:sz w:val="24"/>
          <w:szCs w:val="24"/>
          <w:u w:val="none"/>
          <w:lang w:val="en-CA"/>
        </w:rPr>
        <w:t>with artificial intelligence system</w:t>
      </w:r>
      <w:r>
        <w:rPr>
          <w:rFonts w:ascii="Times New Roman" w:hAnsi="Times New Roman"/>
          <w:bCs/>
          <w:sz w:val="24"/>
          <w:szCs w:val="24"/>
          <w:u w:val="none"/>
          <w:lang w:val="en-CA"/>
        </w:rPr>
        <w:t xml:space="preserve">. The second step is to conduct a systematic review and meta-analysis to quantify the effects of </w:t>
      </w:r>
      <w:r w:rsidR="00AA0EB1">
        <w:rPr>
          <w:rFonts w:ascii="Times New Roman" w:hAnsi="Times New Roman"/>
          <w:bCs/>
          <w:sz w:val="24"/>
          <w:szCs w:val="24"/>
          <w:u w:val="none"/>
          <w:lang w:val="en-CA"/>
        </w:rPr>
        <w:t>mobility</w:t>
      </w:r>
      <w:r w:rsidR="00653C2B">
        <w:rPr>
          <w:rFonts w:ascii="Times New Roman" w:hAnsi="Times New Roman"/>
          <w:bCs/>
          <w:sz w:val="24"/>
          <w:szCs w:val="24"/>
          <w:u w:val="none"/>
          <w:lang w:val="en-CA"/>
        </w:rPr>
        <w:t xml:space="preserve"> and physical activity</w:t>
      </w:r>
      <w:r>
        <w:rPr>
          <w:rFonts w:ascii="Times New Roman" w:hAnsi="Times New Roman"/>
          <w:bCs/>
          <w:sz w:val="24"/>
          <w:szCs w:val="24"/>
          <w:u w:val="none"/>
          <w:lang w:val="en-CA"/>
        </w:rPr>
        <w:t xml:space="preserve"> interventions that target pulmonary function outcomes such as the </w:t>
      </w:r>
      <w:r w:rsidRPr="0039554C">
        <w:rPr>
          <w:rFonts w:ascii="Times New Roman" w:hAnsi="Times New Roman"/>
          <w:bCs/>
          <w:sz w:val="24"/>
          <w:szCs w:val="24"/>
          <w:u w:val="none"/>
          <w:lang w:val="en-CA"/>
        </w:rPr>
        <w:t>Barthel Index (BI), modified Medical Research Council (</w:t>
      </w:r>
      <w:proofErr w:type="spellStart"/>
      <w:r w:rsidRPr="0039554C">
        <w:rPr>
          <w:rFonts w:ascii="Times New Roman" w:hAnsi="Times New Roman"/>
          <w:bCs/>
          <w:sz w:val="24"/>
          <w:szCs w:val="24"/>
          <w:u w:val="none"/>
          <w:lang w:val="en-CA"/>
        </w:rPr>
        <w:t>mMRC</w:t>
      </w:r>
      <w:proofErr w:type="spellEnd"/>
      <w:r w:rsidRPr="0039554C">
        <w:rPr>
          <w:rFonts w:ascii="Times New Roman" w:hAnsi="Times New Roman"/>
          <w:bCs/>
          <w:sz w:val="24"/>
          <w:szCs w:val="24"/>
          <w:u w:val="none"/>
          <w:lang w:val="en-CA"/>
        </w:rPr>
        <w:t>) Dyspnoea Scale, and 6-Minute Walking Test</w:t>
      </w:r>
      <w:r>
        <w:rPr>
          <w:rFonts w:ascii="Times New Roman" w:hAnsi="Times New Roman"/>
          <w:bCs/>
          <w:sz w:val="24"/>
          <w:szCs w:val="24"/>
          <w:u w:val="none"/>
          <w:lang w:val="en-CA"/>
        </w:rPr>
        <w:t>)</w:t>
      </w:r>
      <w:r w:rsidR="00074C2D">
        <w:rPr>
          <w:rFonts w:ascii="Times New Roman" w:hAnsi="Times New Roman"/>
          <w:bCs/>
          <w:sz w:val="24"/>
          <w:szCs w:val="24"/>
          <w:u w:val="none"/>
          <w:lang w:val="en-CA"/>
        </w:rPr>
        <w:t xml:space="preserve"> in post-covid patients</w:t>
      </w:r>
      <w:r>
        <w:rPr>
          <w:rFonts w:ascii="Times New Roman" w:hAnsi="Times New Roman"/>
          <w:bCs/>
          <w:sz w:val="24"/>
          <w:szCs w:val="24"/>
          <w:u w:val="none"/>
          <w:lang w:val="en-CA"/>
        </w:rPr>
        <w:t xml:space="preserve">. This work will require minimal funding (primarily trainee support). </w:t>
      </w:r>
    </w:p>
    <w:p w14:paraId="2899FFC2" w14:textId="77777777" w:rsidR="000A77C1" w:rsidRDefault="000A77C1" w:rsidP="0024489F">
      <w:pPr>
        <w:pStyle w:val="ListParagraph"/>
        <w:spacing w:after="0"/>
        <w:ind w:left="0" w:firstLine="0"/>
        <w:jc w:val="both"/>
        <w:rPr>
          <w:rFonts w:ascii="Times New Roman" w:hAnsi="Times New Roman"/>
          <w:bCs/>
          <w:sz w:val="24"/>
          <w:szCs w:val="24"/>
          <w:u w:val="none"/>
          <w:lang w:val="en-CA"/>
        </w:rPr>
      </w:pPr>
      <w:r>
        <w:rPr>
          <w:rFonts w:ascii="Times New Roman" w:hAnsi="Times New Roman"/>
          <w:bCs/>
          <w:sz w:val="24"/>
          <w:szCs w:val="24"/>
          <w:u w:val="none"/>
          <w:lang w:val="en-CA"/>
        </w:rPr>
        <w:t>Expected outputs will include:</w:t>
      </w:r>
    </w:p>
    <w:p w14:paraId="36F5735E" w14:textId="3FD5CC02" w:rsidR="000A77C1" w:rsidRDefault="000A77C1" w:rsidP="0024489F">
      <w:pPr>
        <w:pStyle w:val="ListParagraph"/>
        <w:spacing w:after="0"/>
        <w:ind w:left="0" w:firstLine="0"/>
        <w:jc w:val="both"/>
        <w:rPr>
          <w:rFonts w:ascii="Times New Roman" w:hAnsi="Times New Roman"/>
          <w:bCs/>
          <w:sz w:val="24"/>
          <w:szCs w:val="24"/>
          <w:u w:val="none"/>
          <w:lang w:val="en-CA"/>
        </w:rPr>
      </w:pPr>
      <w:r>
        <w:rPr>
          <w:rFonts w:ascii="Times New Roman" w:hAnsi="Times New Roman"/>
          <w:bCs/>
          <w:sz w:val="24"/>
          <w:szCs w:val="24"/>
          <w:u w:val="none"/>
          <w:lang w:val="en-CA"/>
        </w:rPr>
        <w:t xml:space="preserve">1. A scoping review of </w:t>
      </w:r>
      <w:r w:rsidR="00740C0F">
        <w:rPr>
          <w:rFonts w:ascii="Times New Roman" w:hAnsi="Times New Roman"/>
          <w:bCs/>
          <w:sz w:val="24"/>
          <w:szCs w:val="24"/>
          <w:u w:val="none"/>
          <w:lang w:val="en-CA"/>
        </w:rPr>
        <w:t>rehabilitation</w:t>
      </w:r>
      <w:r>
        <w:rPr>
          <w:rFonts w:ascii="Times New Roman" w:hAnsi="Times New Roman"/>
          <w:bCs/>
          <w:sz w:val="24"/>
          <w:szCs w:val="24"/>
          <w:u w:val="none"/>
          <w:lang w:val="en-CA"/>
        </w:rPr>
        <w:t xml:space="preserve"> interventions and outcomes for patients with COVID-19 and post-covid syndrome</w:t>
      </w:r>
    </w:p>
    <w:p w14:paraId="0157B857" w14:textId="41218498" w:rsidR="000A77C1" w:rsidRDefault="000A77C1" w:rsidP="0024489F">
      <w:pPr>
        <w:pStyle w:val="ListParagraph"/>
        <w:spacing w:after="0"/>
        <w:ind w:left="0" w:firstLine="0"/>
        <w:jc w:val="both"/>
        <w:rPr>
          <w:rFonts w:ascii="Times New Roman" w:hAnsi="Times New Roman"/>
          <w:bCs/>
          <w:sz w:val="24"/>
          <w:szCs w:val="24"/>
          <w:u w:val="none"/>
          <w:lang w:val="en-CA"/>
        </w:rPr>
      </w:pPr>
      <w:r>
        <w:rPr>
          <w:rFonts w:ascii="Times New Roman" w:hAnsi="Times New Roman"/>
          <w:bCs/>
          <w:sz w:val="24"/>
          <w:szCs w:val="24"/>
          <w:u w:val="none"/>
          <w:lang w:val="en-CA"/>
        </w:rPr>
        <w:t xml:space="preserve">2. The efficacy of </w:t>
      </w:r>
      <w:r w:rsidR="00AA0EB1">
        <w:rPr>
          <w:rFonts w:ascii="Times New Roman" w:hAnsi="Times New Roman"/>
          <w:bCs/>
          <w:sz w:val="24"/>
          <w:szCs w:val="24"/>
          <w:u w:val="none"/>
          <w:lang w:val="en-CA"/>
        </w:rPr>
        <w:t>mobility</w:t>
      </w:r>
      <w:r w:rsidR="00074C2D">
        <w:rPr>
          <w:rFonts w:ascii="Times New Roman" w:hAnsi="Times New Roman"/>
          <w:bCs/>
          <w:sz w:val="24"/>
          <w:szCs w:val="24"/>
          <w:u w:val="none"/>
          <w:lang w:val="en-CA"/>
        </w:rPr>
        <w:t xml:space="preserve"> and physical activity</w:t>
      </w:r>
      <w:r>
        <w:rPr>
          <w:rFonts w:ascii="Times New Roman" w:hAnsi="Times New Roman"/>
          <w:bCs/>
          <w:sz w:val="24"/>
          <w:szCs w:val="24"/>
          <w:u w:val="none"/>
          <w:lang w:val="en-CA"/>
        </w:rPr>
        <w:t xml:space="preserve"> interventions on pulmonary function outcomes in patients with COVID-19</w:t>
      </w:r>
      <w:r w:rsidR="00074C2D">
        <w:rPr>
          <w:rFonts w:ascii="Times New Roman" w:hAnsi="Times New Roman"/>
          <w:bCs/>
          <w:sz w:val="24"/>
          <w:szCs w:val="24"/>
          <w:u w:val="none"/>
          <w:lang w:val="en-CA"/>
        </w:rPr>
        <w:t xml:space="preserve"> and post-covid sy</w:t>
      </w:r>
      <w:r w:rsidR="00AA0EB1">
        <w:rPr>
          <w:rFonts w:ascii="Times New Roman" w:hAnsi="Times New Roman"/>
          <w:bCs/>
          <w:sz w:val="24"/>
          <w:szCs w:val="24"/>
          <w:u w:val="none"/>
          <w:lang w:val="en-CA"/>
        </w:rPr>
        <w:t>ndrome</w:t>
      </w:r>
      <w:r>
        <w:rPr>
          <w:rFonts w:ascii="Times New Roman" w:hAnsi="Times New Roman"/>
          <w:bCs/>
          <w:sz w:val="24"/>
          <w:szCs w:val="24"/>
          <w:u w:val="none"/>
          <w:lang w:val="en-CA"/>
        </w:rPr>
        <w:t>. A systematic review with meta-analysis.</w:t>
      </w:r>
    </w:p>
    <w:p w14:paraId="4F534C4F" w14:textId="77777777" w:rsidR="00074C2D" w:rsidRDefault="00074C2D" w:rsidP="0024489F">
      <w:pPr>
        <w:pStyle w:val="ListParagraph"/>
        <w:spacing w:after="0"/>
        <w:ind w:left="0" w:firstLine="0"/>
        <w:jc w:val="both"/>
        <w:rPr>
          <w:rFonts w:ascii="Times New Roman" w:hAnsi="Times New Roman"/>
          <w:b/>
          <w:sz w:val="24"/>
          <w:szCs w:val="24"/>
          <w:u w:val="none"/>
          <w:lang w:val="en-CA"/>
        </w:rPr>
      </w:pPr>
    </w:p>
    <w:p w14:paraId="4DBE25B1" w14:textId="77A9C26D" w:rsidR="000A77C1" w:rsidRDefault="000A77C1" w:rsidP="0024489F">
      <w:pPr>
        <w:pStyle w:val="ListParagraph"/>
        <w:spacing w:after="0"/>
        <w:ind w:left="0" w:firstLine="0"/>
        <w:jc w:val="both"/>
        <w:rPr>
          <w:rFonts w:ascii="Times New Roman" w:hAnsi="Times New Roman"/>
          <w:bCs/>
          <w:sz w:val="24"/>
          <w:szCs w:val="24"/>
          <w:u w:val="none"/>
          <w:lang w:val="en-CA"/>
        </w:rPr>
      </w:pPr>
      <w:r w:rsidRPr="0065281B">
        <w:rPr>
          <w:rFonts w:ascii="Times New Roman" w:hAnsi="Times New Roman"/>
          <w:b/>
          <w:sz w:val="24"/>
          <w:szCs w:val="24"/>
          <w:u w:val="none"/>
          <w:lang w:val="en-CA"/>
        </w:rPr>
        <w:t>Year 2 – project 2:</w:t>
      </w:r>
      <w:r>
        <w:rPr>
          <w:rFonts w:ascii="Times New Roman" w:hAnsi="Times New Roman"/>
          <w:b/>
          <w:sz w:val="24"/>
          <w:szCs w:val="24"/>
          <w:u w:val="none"/>
          <w:lang w:val="en-CA"/>
        </w:rPr>
        <w:t xml:space="preserve"> </w:t>
      </w:r>
      <w:r>
        <w:rPr>
          <w:rFonts w:ascii="Times New Roman" w:hAnsi="Times New Roman"/>
          <w:bCs/>
          <w:sz w:val="24"/>
          <w:szCs w:val="24"/>
          <w:u w:val="none"/>
          <w:lang w:val="en-CA"/>
        </w:rPr>
        <w:t xml:space="preserve">In year 2 the identification </w:t>
      </w:r>
      <w:r w:rsidR="00074C2D">
        <w:rPr>
          <w:rFonts w:ascii="Times New Roman" w:hAnsi="Times New Roman"/>
          <w:bCs/>
          <w:sz w:val="24"/>
          <w:szCs w:val="24"/>
          <w:u w:val="none"/>
          <w:lang w:val="en-CA"/>
        </w:rPr>
        <w:t>of</w:t>
      </w:r>
      <w:r>
        <w:rPr>
          <w:rFonts w:ascii="Times New Roman" w:hAnsi="Times New Roman"/>
          <w:bCs/>
          <w:sz w:val="24"/>
          <w:szCs w:val="24"/>
          <w:u w:val="none"/>
          <w:lang w:val="en-CA"/>
        </w:rPr>
        <w:t xml:space="preserve"> prevalence</w:t>
      </w:r>
      <w:r w:rsidR="00074C2D">
        <w:rPr>
          <w:rFonts w:ascii="Times New Roman" w:hAnsi="Times New Roman"/>
          <w:bCs/>
          <w:sz w:val="24"/>
          <w:szCs w:val="24"/>
          <w:u w:val="none"/>
          <w:lang w:val="en-CA"/>
        </w:rPr>
        <w:t xml:space="preserve"> and incidence</w:t>
      </w:r>
      <w:r>
        <w:rPr>
          <w:rFonts w:ascii="Times New Roman" w:hAnsi="Times New Roman"/>
          <w:bCs/>
          <w:sz w:val="24"/>
          <w:szCs w:val="24"/>
          <w:u w:val="none"/>
          <w:lang w:val="en-CA"/>
        </w:rPr>
        <w:t xml:space="preserve"> of post-covid symptoms </w:t>
      </w:r>
      <w:r w:rsidR="00074C2D">
        <w:rPr>
          <w:rFonts w:ascii="Times New Roman" w:hAnsi="Times New Roman"/>
          <w:bCs/>
          <w:sz w:val="24"/>
          <w:szCs w:val="24"/>
          <w:u w:val="none"/>
          <w:lang w:val="en-CA"/>
        </w:rPr>
        <w:t xml:space="preserve">during physical activity in Ontario </w:t>
      </w:r>
      <w:r>
        <w:rPr>
          <w:rFonts w:ascii="Times New Roman" w:hAnsi="Times New Roman"/>
          <w:bCs/>
          <w:sz w:val="24"/>
          <w:szCs w:val="24"/>
          <w:u w:val="none"/>
          <w:lang w:val="en-CA"/>
        </w:rPr>
        <w:t xml:space="preserve">is crucial to quantify the burden of </w:t>
      </w:r>
      <w:r w:rsidR="00A9591E">
        <w:rPr>
          <w:rFonts w:ascii="Times New Roman" w:hAnsi="Times New Roman"/>
          <w:bCs/>
          <w:sz w:val="24"/>
          <w:szCs w:val="24"/>
          <w:u w:val="none"/>
          <w:lang w:val="en-CA"/>
        </w:rPr>
        <w:t xml:space="preserve">associated musculoskeletal </w:t>
      </w:r>
      <w:r>
        <w:rPr>
          <w:rFonts w:ascii="Times New Roman" w:hAnsi="Times New Roman"/>
          <w:bCs/>
          <w:sz w:val="24"/>
          <w:szCs w:val="24"/>
          <w:u w:val="none"/>
          <w:lang w:val="en-CA"/>
        </w:rPr>
        <w:t>disability from post COVID-19 syndrome</w:t>
      </w:r>
      <w:r w:rsidR="00074C2D">
        <w:rPr>
          <w:rFonts w:ascii="Times New Roman" w:hAnsi="Times New Roman"/>
          <w:bCs/>
          <w:sz w:val="24"/>
          <w:szCs w:val="24"/>
          <w:u w:val="none"/>
          <w:lang w:val="en-CA"/>
        </w:rPr>
        <w:t xml:space="preserve"> across Ontario</w:t>
      </w:r>
      <w:r>
        <w:rPr>
          <w:rFonts w:ascii="Times New Roman" w:hAnsi="Times New Roman"/>
          <w:bCs/>
          <w:sz w:val="24"/>
          <w:szCs w:val="24"/>
          <w:u w:val="none"/>
          <w:lang w:val="en-CA"/>
        </w:rPr>
        <w:t xml:space="preserve">. This will be </w:t>
      </w:r>
      <w:r w:rsidR="00A9591E">
        <w:rPr>
          <w:rFonts w:ascii="Times New Roman" w:hAnsi="Times New Roman"/>
          <w:bCs/>
          <w:sz w:val="24"/>
          <w:szCs w:val="24"/>
          <w:u w:val="none"/>
          <w:lang w:val="en-CA"/>
        </w:rPr>
        <w:t>prospective cohort</w:t>
      </w:r>
      <w:r>
        <w:rPr>
          <w:rFonts w:ascii="Times New Roman" w:hAnsi="Times New Roman"/>
          <w:bCs/>
          <w:sz w:val="24"/>
          <w:szCs w:val="24"/>
          <w:u w:val="none"/>
          <w:lang w:val="en-CA"/>
        </w:rPr>
        <w:t xml:space="preserve"> study that will collect data on demographics, clinical characteristics</w:t>
      </w:r>
      <w:r w:rsidR="00074C2D">
        <w:rPr>
          <w:rFonts w:ascii="Times New Roman" w:hAnsi="Times New Roman"/>
          <w:bCs/>
          <w:sz w:val="24"/>
          <w:szCs w:val="24"/>
          <w:u w:val="none"/>
          <w:lang w:val="en-CA"/>
        </w:rPr>
        <w:t>, social determinants of health</w:t>
      </w:r>
      <w:r>
        <w:rPr>
          <w:rFonts w:ascii="Times New Roman" w:hAnsi="Times New Roman"/>
          <w:bCs/>
          <w:sz w:val="24"/>
          <w:szCs w:val="24"/>
          <w:u w:val="none"/>
          <w:lang w:val="en-CA"/>
        </w:rPr>
        <w:t xml:space="preserve"> and outcome measures (not limited to these) such as </w:t>
      </w:r>
      <w:r w:rsidRPr="00B57F6C">
        <w:rPr>
          <w:rFonts w:ascii="Times New Roman" w:hAnsi="Times New Roman"/>
          <w:bCs/>
          <w:sz w:val="24"/>
          <w:szCs w:val="24"/>
          <w:u w:val="none"/>
          <w:lang w:val="en-CA"/>
        </w:rPr>
        <w:t>Barthel Index (BI), modified Medical Research Council (</w:t>
      </w:r>
      <w:proofErr w:type="spellStart"/>
      <w:r w:rsidRPr="00B57F6C">
        <w:rPr>
          <w:rFonts w:ascii="Times New Roman" w:hAnsi="Times New Roman"/>
          <w:bCs/>
          <w:sz w:val="24"/>
          <w:szCs w:val="24"/>
          <w:u w:val="none"/>
          <w:lang w:val="en-CA"/>
        </w:rPr>
        <w:t>mMRC</w:t>
      </w:r>
      <w:proofErr w:type="spellEnd"/>
      <w:r w:rsidRPr="00B57F6C">
        <w:rPr>
          <w:rFonts w:ascii="Times New Roman" w:hAnsi="Times New Roman"/>
          <w:bCs/>
          <w:sz w:val="24"/>
          <w:szCs w:val="24"/>
          <w:u w:val="none"/>
          <w:lang w:val="en-CA"/>
        </w:rPr>
        <w:t>) Dyspnoea Scale</w:t>
      </w:r>
      <w:r>
        <w:rPr>
          <w:rFonts w:ascii="Times New Roman" w:hAnsi="Times New Roman"/>
          <w:bCs/>
          <w:sz w:val="24"/>
          <w:szCs w:val="24"/>
          <w:u w:val="none"/>
          <w:lang w:val="en-CA"/>
        </w:rPr>
        <w:t>, Health Anxiety and Depression Scale (HADS), health-related Quality of Life</w:t>
      </w:r>
      <w:r w:rsidR="00A9591E">
        <w:rPr>
          <w:rFonts w:ascii="Times New Roman" w:hAnsi="Times New Roman"/>
          <w:bCs/>
          <w:sz w:val="24"/>
          <w:szCs w:val="24"/>
          <w:u w:val="none"/>
          <w:lang w:val="en-CA"/>
        </w:rPr>
        <w:t xml:space="preserve"> and disability</w:t>
      </w:r>
      <w:r>
        <w:rPr>
          <w:rFonts w:ascii="Times New Roman" w:hAnsi="Times New Roman"/>
          <w:bCs/>
          <w:sz w:val="24"/>
          <w:szCs w:val="24"/>
          <w:u w:val="none"/>
          <w:lang w:val="en-CA"/>
        </w:rPr>
        <w:t xml:space="preserve">. Ethics will be granted from </w:t>
      </w:r>
      <w:r w:rsidR="00A9591E">
        <w:rPr>
          <w:rFonts w:ascii="Times New Roman" w:hAnsi="Times New Roman"/>
          <w:bCs/>
          <w:sz w:val="24"/>
          <w:szCs w:val="24"/>
          <w:u w:val="none"/>
          <w:lang w:val="en-CA"/>
        </w:rPr>
        <w:t xml:space="preserve">Western </w:t>
      </w:r>
      <w:r>
        <w:rPr>
          <w:rFonts w:ascii="Times New Roman" w:hAnsi="Times New Roman"/>
          <w:bCs/>
          <w:sz w:val="24"/>
          <w:szCs w:val="24"/>
          <w:u w:val="none"/>
          <w:lang w:val="en-CA"/>
        </w:rPr>
        <w:t>University research ethics board and the study questions will be hosted in a digital platform (Qualtrics). Study questions will be developed, calibrated and pilot tested in collaboration with knowledge users such as patients and clinicians</w:t>
      </w:r>
      <w:r w:rsidR="000049F0">
        <w:rPr>
          <w:rFonts w:ascii="Times New Roman" w:hAnsi="Times New Roman"/>
          <w:bCs/>
          <w:sz w:val="24"/>
          <w:szCs w:val="24"/>
          <w:u w:val="none"/>
          <w:lang w:val="en-CA"/>
        </w:rPr>
        <w:t xml:space="preserve"> from affiliated </w:t>
      </w:r>
      <w:r w:rsidR="00A9591E">
        <w:rPr>
          <w:rFonts w:ascii="Times New Roman" w:hAnsi="Times New Roman"/>
          <w:bCs/>
          <w:sz w:val="24"/>
          <w:szCs w:val="24"/>
          <w:u w:val="none"/>
          <w:lang w:val="en-CA"/>
        </w:rPr>
        <w:t>Western University</w:t>
      </w:r>
      <w:r w:rsidR="00AA0EB1">
        <w:rPr>
          <w:rFonts w:ascii="Times New Roman" w:hAnsi="Times New Roman"/>
          <w:bCs/>
          <w:sz w:val="24"/>
          <w:szCs w:val="24"/>
          <w:u w:val="none"/>
          <w:lang w:val="en-CA"/>
        </w:rPr>
        <w:t xml:space="preserve"> </w:t>
      </w:r>
      <w:r w:rsidR="000049F0">
        <w:rPr>
          <w:rFonts w:ascii="Times New Roman" w:hAnsi="Times New Roman"/>
          <w:bCs/>
          <w:sz w:val="24"/>
          <w:szCs w:val="24"/>
          <w:u w:val="none"/>
          <w:lang w:val="en-CA"/>
        </w:rPr>
        <w:t>hospitals</w:t>
      </w:r>
      <w:r>
        <w:rPr>
          <w:rFonts w:ascii="Times New Roman" w:hAnsi="Times New Roman"/>
          <w:bCs/>
          <w:sz w:val="24"/>
          <w:szCs w:val="24"/>
          <w:u w:val="none"/>
          <w:lang w:val="en-CA"/>
        </w:rPr>
        <w:t xml:space="preserve">. </w:t>
      </w:r>
      <w:r w:rsidR="00545E30">
        <w:rPr>
          <w:rFonts w:ascii="Times New Roman" w:hAnsi="Times New Roman"/>
          <w:bCs/>
          <w:sz w:val="24"/>
          <w:szCs w:val="24"/>
          <w:u w:val="none"/>
          <w:lang w:val="en-CA"/>
        </w:rPr>
        <w:t>Data analysis will include a</w:t>
      </w:r>
      <w:r w:rsidR="00A5081D">
        <w:rPr>
          <w:rFonts w:ascii="Times New Roman" w:hAnsi="Times New Roman"/>
          <w:bCs/>
          <w:sz w:val="24"/>
          <w:szCs w:val="24"/>
          <w:u w:val="none"/>
          <w:lang w:val="en-CA"/>
        </w:rPr>
        <w:t xml:space="preserve"> logistic regression of experiencing post-covid symptoms with adjusted predictions on sex and gender. </w:t>
      </w:r>
      <w:r w:rsidR="00016157">
        <w:rPr>
          <w:rFonts w:ascii="Times New Roman" w:hAnsi="Times New Roman"/>
          <w:bCs/>
          <w:sz w:val="24"/>
          <w:szCs w:val="24"/>
          <w:u w:val="none"/>
          <w:lang w:val="en-CA"/>
        </w:rPr>
        <w:t>We will analyze</w:t>
      </w:r>
      <w:r w:rsidR="00545E30">
        <w:rPr>
          <w:rFonts w:ascii="Times New Roman" w:hAnsi="Times New Roman"/>
          <w:bCs/>
          <w:sz w:val="24"/>
          <w:szCs w:val="24"/>
          <w:u w:val="none"/>
          <w:lang w:val="en-CA"/>
        </w:rPr>
        <w:t xml:space="preserve"> </w:t>
      </w:r>
      <w:r w:rsidR="00016157">
        <w:rPr>
          <w:rFonts w:ascii="Times New Roman" w:hAnsi="Times New Roman"/>
          <w:bCs/>
          <w:sz w:val="24"/>
          <w:szCs w:val="24"/>
          <w:u w:val="none"/>
          <w:lang w:val="en-CA"/>
        </w:rPr>
        <w:t xml:space="preserve">the </w:t>
      </w:r>
      <w:r w:rsidR="00545E30">
        <w:rPr>
          <w:rFonts w:ascii="Times New Roman" w:hAnsi="Times New Roman"/>
          <w:bCs/>
          <w:sz w:val="24"/>
          <w:szCs w:val="24"/>
          <w:u w:val="none"/>
          <w:lang w:val="en-CA"/>
        </w:rPr>
        <w:t xml:space="preserve">predicted probability </w:t>
      </w:r>
      <w:r w:rsidR="00A5081D">
        <w:rPr>
          <w:rFonts w:ascii="Times New Roman" w:hAnsi="Times New Roman"/>
          <w:bCs/>
          <w:sz w:val="24"/>
          <w:szCs w:val="24"/>
          <w:u w:val="none"/>
          <w:lang w:val="en-CA"/>
        </w:rPr>
        <w:t>on physical activity status plotted</w:t>
      </w:r>
      <w:r w:rsidR="00545E30">
        <w:rPr>
          <w:rFonts w:ascii="Times New Roman" w:hAnsi="Times New Roman"/>
          <w:bCs/>
          <w:sz w:val="24"/>
          <w:szCs w:val="24"/>
          <w:u w:val="none"/>
          <w:lang w:val="en-CA"/>
        </w:rPr>
        <w:t xml:space="preserve"> </w:t>
      </w:r>
      <w:r w:rsidR="00A5081D">
        <w:rPr>
          <w:rFonts w:ascii="Times New Roman" w:hAnsi="Times New Roman"/>
          <w:bCs/>
          <w:sz w:val="24"/>
          <w:szCs w:val="24"/>
          <w:u w:val="none"/>
          <w:lang w:val="en-CA"/>
        </w:rPr>
        <w:t xml:space="preserve">against the empirical Bayes post-COVID-19 symptom scores. </w:t>
      </w:r>
      <w:r>
        <w:rPr>
          <w:rFonts w:ascii="Times New Roman" w:hAnsi="Times New Roman"/>
          <w:bCs/>
          <w:sz w:val="24"/>
          <w:szCs w:val="24"/>
          <w:u w:val="none"/>
          <w:lang w:val="en-CA"/>
        </w:rPr>
        <w:t xml:space="preserve">I will seek funding support from the from the </w:t>
      </w:r>
      <w:r w:rsidR="00074C2D">
        <w:rPr>
          <w:rFonts w:ascii="Times New Roman" w:hAnsi="Times New Roman"/>
          <w:bCs/>
          <w:sz w:val="24"/>
          <w:szCs w:val="24"/>
          <w:u w:val="none"/>
          <w:lang w:val="en-CA"/>
        </w:rPr>
        <w:t>CIHR</w:t>
      </w:r>
      <w:r>
        <w:rPr>
          <w:rFonts w:ascii="Times New Roman" w:hAnsi="Times New Roman"/>
          <w:bCs/>
          <w:sz w:val="24"/>
          <w:szCs w:val="24"/>
          <w:u w:val="none"/>
          <w:lang w:val="en-CA"/>
        </w:rPr>
        <w:t xml:space="preserve"> to support </w:t>
      </w:r>
      <w:ins w:id="2" w:author="joy macdermid" w:date="2022-03-10T06:17:00Z">
        <w:r w:rsidR="00E5426A">
          <w:rPr>
            <w:rFonts w:ascii="Times New Roman" w:hAnsi="Times New Roman"/>
            <w:bCs/>
            <w:sz w:val="24"/>
            <w:szCs w:val="24"/>
            <w:u w:val="none"/>
            <w:lang w:val="en-CA"/>
          </w:rPr>
          <w:t xml:space="preserve">this </w:t>
        </w:r>
      </w:ins>
      <w:proofErr w:type="gramStart"/>
      <w:ins w:id="3" w:author="joy macdermid" w:date="2022-03-10T06:18:00Z">
        <w:r w:rsidR="00E5426A">
          <w:rPr>
            <w:rFonts w:ascii="Times New Roman" w:hAnsi="Times New Roman"/>
            <w:bCs/>
            <w:sz w:val="24"/>
            <w:szCs w:val="24"/>
            <w:u w:val="none"/>
            <w:lang w:val="en-CA"/>
          </w:rPr>
          <w:t>project  and</w:t>
        </w:r>
        <w:proofErr w:type="gramEnd"/>
        <w:r w:rsidR="00E5426A">
          <w:rPr>
            <w:rFonts w:ascii="Times New Roman" w:hAnsi="Times New Roman"/>
            <w:bCs/>
            <w:sz w:val="24"/>
            <w:szCs w:val="24"/>
            <w:u w:val="none"/>
            <w:lang w:val="en-CA"/>
          </w:rPr>
          <w:t xml:space="preserve"> doctoral support for </w:t>
        </w:r>
      </w:ins>
      <w:r>
        <w:rPr>
          <w:rFonts w:ascii="Times New Roman" w:hAnsi="Times New Roman"/>
          <w:bCs/>
          <w:sz w:val="24"/>
          <w:szCs w:val="24"/>
          <w:u w:val="none"/>
          <w:lang w:val="en-CA"/>
        </w:rPr>
        <w:t>my trainees.</w:t>
      </w:r>
    </w:p>
    <w:p w14:paraId="12B8DF01" w14:textId="77777777" w:rsidR="000A77C1" w:rsidRDefault="000A77C1" w:rsidP="0024489F">
      <w:pPr>
        <w:pStyle w:val="ListParagraph"/>
        <w:spacing w:after="0"/>
        <w:ind w:left="0" w:firstLine="0"/>
        <w:jc w:val="both"/>
        <w:rPr>
          <w:rFonts w:ascii="Times New Roman" w:hAnsi="Times New Roman"/>
          <w:bCs/>
          <w:sz w:val="24"/>
          <w:szCs w:val="24"/>
          <w:u w:val="none"/>
          <w:lang w:val="en-CA"/>
        </w:rPr>
      </w:pPr>
    </w:p>
    <w:p w14:paraId="594FEBD3" w14:textId="77777777" w:rsidR="000A77C1" w:rsidRDefault="000A77C1" w:rsidP="0024489F">
      <w:pPr>
        <w:pStyle w:val="ListParagraph"/>
        <w:spacing w:after="0"/>
        <w:ind w:left="0" w:firstLine="0"/>
        <w:jc w:val="both"/>
        <w:rPr>
          <w:rFonts w:ascii="Times New Roman" w:hAnsi="Times New Roman"/>
          <w:bCs/>
          <w:sz w:val="24"/>
          <w:szCs w:val="24"/>
          <w:u w:val="none"/>
          <w:lang w:val="en-CA"/>
        </w:rPr>
      </w:pPr>
      <w:r>
        <w:rPr>
          <w:rFonts w:ascii="Times New Roman" w:hAnsi="Times New Roman"/>
          <w:bCs/>
          <w:sz w:val="24"/>
          <w:szCs w:val="24"/>
          <w:u w:val="none"/>
          <w:lang w:val="en-CA"/>
        </w:rPr>
        <w:t>Expected outputs will include:</w:t>
      </w:r>
    </w:p>
    <w:p w14:paraId="6A16DBE9" w14:textId="5F16C8A4" w:rsidR="000A77C1" w:rsidRDefault="000A77C1" w:rsidP="0024489F">
      <w:pPr>
        <w:pStyle w:val="ListParagraph"/>
        <w:spacing w:after="0"/>
        <w:ind w:left="0" w:firstLine="0"/>
        <w:jc w:val="both"/>
        <w:rPr>
          <w:rFonts w:ascii="Times New Roman" w:hAnsi="Times New Roman"/>
          <w:bCs/>
          <w:sz w:val="24"/>
          <w:szCs w:val="24"/>
          <w:u w:val="none"/>
          <w:lang w:val="en-CA"/>
        </w:rPr>
      </w:pPr>
      <w:r>
        <w:rPr>
          <w:rFonts w:ascii="Times New Roman" w:hAnsi="Times New Roman"/>
          <w:bCs/>
          <w:sz w:val="24"/>
          <w:szCs w:val="24"/>
          <w:u w:val="none"/>
          <w:lang w:val="en-CA"/>
        </w:rPr>
        <w:t>1. Understanding the</w:t>
      </w:r>
      <w:r w:rsidR="00074C2D">
        <w:rPr>
          <w:rFonts w:ascii="Times New Roman" w:hAnsi="Times New Roman"/>
          <w:bCs/>
          <w:sz w:val="24"/>
          <w:szCs w:val="24"/>
          <w:u w:val="none"/>
          <w:lang w:val="en-CA"/>
        </w:rPr>
        <w:t xml:space="preserve"> incidence and</w:t>
      </w:r>
      <w:r>
        <w:rPr>
          <w:rFonts w:ascii="Times New Roman" w:hAnsi="Times New Roman"/>
          <w:bCs/>
          <w:sz w:val="24"/>
          <w:szCs w:val="24"/>
          <w:u w:val="none"/>
          <w:lang w:val="en-CA"/>
        </w:rPr>
        <w:t xml:space="preserve"> prevalence of post covid-19 symptoms </w:t>
      </w:r>
      <w:r w:rsidR="00074C2D">
        <w:rPr>
          <w:rFonts w:ascii="Times New Roman" w:hAnsi="Times New Roman"/>
          <w:bCs/>
          <w:sz w:val="24"/>
          <w:szCs w:val="24"/>
          <w:u w:val="none"/>
          <w:lang w:val="en-CA"/>
        </w:rPr>
        <w:t xml:space="preserve">during physical activity </w:t>
      </w:r>
      <w:r>
        <w:rPr>
          <w:rFonts w:ascii="Times New Roman" w:hAnsi="Times New Roman"/>
          <w:bCs/>
          <w:sz w:val="24"/>
          <w:szCs w:val="24"/>
          <w:u w:val="none"/>
          <w:lang w:val="en-CA"/>
        </w:rPr>
        <w:t>and</w:t>
      </w:r>
      <w:r w:rsidR="00AA0EB1">
        <w:rPr>
          <w:rFonts w:ascii="Times New Roman" w:hAnsi="Times New Roman"/>
          <w:bCs/>
          <w:sz w:val="24"/>
          <w:szCs w:val="24"/>
          <w:u w:val="none"/>
          <w:lang w:val="en-CA"/>
        </w:rPr>
        <w:t xml:space="preserve"> mobility </w:t>
      </w:r>
      <w:r>
        <w:rPr>
          <w:rFonts w:ascii="Times New Roman" w:hAnsi="Times New Roman"/>
          <w:bCs/>
          <w:sz w:val="24"/>
          <w:szCs w:val="24"/>
          <w:u w:val="none"/>
          <w:lang w:val="en-CA"/>
        </w:rPr>
        <w:t xml:space="preserve">in </w:t>
      </w:r>
      <w:r w:rsidR="00074C2D">
        <w:rPr>
          <w:rFonts w:ascii="Times New Roman" w:hAnsi="Times New Roman"/>
          <w:bCs/>
          <w:sz w:val="24"/>
          <w:szCs w:val="24"/>
          <w:u w:val="none"/>
          <w:lang w:val="en-CA"/>
        </w:rPr>
        <w:t>Ontario</w:t>
      </w:r>
      <w:r>
        <w:rPr>
          <w:rFonts w:ascii="Times New Roman" w:hAnsi="Times New Roman"/>
          <w:bCs/>
          <w:sz w:val="24"/>
          <w:szCs w:val="24"/>
          <w:u w:val="none"/>
          <w:lang w:val="en-CA"/>
        </w:rPr>
        <w:t xml:space="preserve">. </w:t>
      </w:r>
      <w:r w:rsidR="00A9591E">
        <w:rPr>
          <w:rFonts w:ascii="Times New Roman" w:hAnsi="Times New Roman"/>
          <w:bCs/>
          <w:sz w:val="24"/>
          <w:szCs w:val="24"/>
          <w:u w:val="none"/>
          <w:lang w:val="en-CA"/>
        </w:rPr>
        <w:t>The Burden of post-covid syndrome in musculoskeletal health.</w:t>
      </w:r>
    </w:p>
    <w:p w14:paraId="081C1E7D" w14:textId="24738220" w:rsidR="00016157" w:rsidRDefault="00016157" w:rsidP="0024489F">
      <w:pPr>
        <w:pStyle w:val="ListParagraph"/>
        <w:spacing w:after="0"/>
        <w:ind w:left="0" w:firstLine="0"/>
        <w:jc w:val="both"/>
        <w:rPr>
          <w:rFonts w:ascii="Times New Roman" w:hAnsi="Times New Roman"/>
          <w:bCs/>
          <w:sz w:val="24"/>
          <w:szCs w:val="24"/>
          <w:u w:val="none"/>
          <w:lang w:val="en-CA"/>
        </w:rPr>
      </w:pPr>
      <w:r>
        <w:rPr>
          <w:rFonts w:ascii="Times New Roman" w:hAnsi="Times New Roman"/>
          <w:bCs/>
          <w:sz w:val="24"/>
          <w:szCs w:val="24"/>
          <w:u w:val="none"/>
          <w:lang w:val="en-CA"/>
        </w:rPr>
        <w:t>2. Predicted probability of experiencing post-covid symptoms after physical activity</w:t>
      </w:r>
    </w:p>
    <w:p w14:paraId="091A669E" w14:textId="77777777" w:rsidR="00074C2D" w:rsidRDefault="00074C2D" w:rsidP="0024489F">
      <w:pPr>
        <w:pStyle w:val="ListParagraph"/>
        <w:spacing w:after="0"/>
        <w:ind w:left="0" w:firstLine="0"/>
        <w:jc w:val="both"/>
        <w:rPr>
          <w:rFonts w:ascii="Times New Roman" w:hAnsi="Times New Roman"/>
          <w:bCs/>
          <w:sz w:val="24"/>
          <w:szCs w:val="24"/>
          <w:u w:val="none"/>
          <w:lang w:val="en-CA"/>
        </w:rPr>
      </w:pPr>
    </w:p>
    <w:p w14:paraId="26182C5B" w14:textId="7EC3E68F" w:rsidR="000A77C1" w:rsidRDefault="000A77C1" w:rsidP="0024489F">
      <w:pPr>
        <w:pStyle w:val="ListParagraph"/>
        <w:spacing w:after="0"/>
        <w:ind w:left="0" w:firstLine="0"/>
        <w:jc w:val="both"/>
        <w:rPr>
          <w:rFonts w:ascii="Times New Roman" w:hAnsi="Times New Roman"/>
          <w:bCs/>
          <w:sz w:val="24"/>
          <w:szCs w:val="24"/>
          <w:u w:val="none"/>
          <w:lang w:val="en-CA"/>
        </w:rPr>
      </w:pPr>
      <w:r w:rsidRPr="0065281B">
        <w:rPr>
          <w:rFonts w:ascii="Times New Roman" w:hAnsi="Times New Roman"/>
          <w:b/>
          <w:sz w:val="24"/>
          <w:szCs w:val="24"/>
          <w:u w:val="none"/>
          <w:lang w:val="en-CA"/>
        </w:rPr>
        <w:lastRenderedPageBreak/>
        <w:t>Year 3 – project 3:</w:t>
      </w:r>
      <w:r>
        <w:rPr>
          <w:rFonts w:ascii="Times New Roman" w:hAnsi="Times New Roman"/>
          <w:bCs/>
          <w:sz w:val="24"/>
          <w:szCs w:val="24"/>
          <w:u w:val="none"/>
          <w:lang w:val="en-CA"/>
        </w:rPr>
        <w:t xml:space="preserve"> The main goal of project 3 is to conduct a cross-sectional survey to identify barriers, </w:t>
      </w:r>
      <w:r w:rsidR="00740C0F">
        <w:rPr>
          <w:rFonts w:ascii="Times New Roman" w:hAnsi="Times New Roman"/>
          <w:bCs/>
          <w:sz w:val="24"/>
          <w:szCs w:val="24"/>
          <w:u w:val="none"/>
          <w:lang w:val="en-CA"/>
        </w:rPr>
        <w:t>facilitators,</w:t>
      </w:r>
      <w:r>
        <w:rPr>
          <w:rFonts w:ascii="Times New Roman" w:hAnsi="Times New Roman"/>
          <w:bCs/>
          <w:sz w:val="24"/>
          <w:szCs w:val="24"/>
          <w:u w:val="none"/>
          <w:lang w:val="en-CA"/>
        </w:rPr>
        <w:t xml:space="preserve"> and expectations of </w:t>
      </w:r>
      <w:r w:rsidR="00740C0F">
        <w:rPr>
          <w:rFonts w:ascii="Times New Roman" w:hAnsi="Times New Roman"/>
          <w:bCs/>
          <w:sz w:val="24"/>
          <w:szCs w:val="24"/>
          <w:u w:val="none"/>
          <w:lang w:val="en-CA"/>
        </w:rPr>
        <w:t>physical activity</w:t>
      </w:r>
      <w:r w:rsidR="00AA0EB1">
        <w:rPr>
          <w:rFonts w:ascii="Times New Roman" w:hAnsi="Times New Roman"/>
          <w:bCs/>
          <w:sz w:val="24"/>
          <w:szCs w:val="24"/>
          <w:u w:val="none"/>
          <w:lang w:val="en-CA"/>
        </w:rPr>
        <w:t xml:space="preserve"> and mobility</w:t>
      </w:r>
      <w:r>
        <w:rPr>
          <w:rFonts w:ascii="Times New Roman" w:hAnsi="Times New Roman"/>
          <w:bCs/>
          <w:sz w:val="24"/>
          <w:szCs w:val="24"/>
          <w:u w:val="none"/>
          <w:lang w:val="en-CA"/>
        </w:rPr>
        <w:t xml:space="preserve"> interventions for post-covid syndrome. </w:t>
      </w:r>
      <w:r w:rsidR="00AA0EB1">
        <w:rPr>
          <w:rFonts w:ascii="Times New Roman" w:hAnsi="Times New Roman"/>
          <w:bCs/>
          <w:sz w:val="24"/>
          <w:szCs w:val="24"/>
          <w:u w:val="none"/>
          <w:lang w:val="en-CA"/>
        </w:rPr>
        <w:t>Understanding</w:t>
      </w:r>
      <w:r>
        <w:rPr>
          <w:rFonts w:ascii="Times New Roman" w:hAnsi="Times New Roman"/>
          <w:bCs/>
          <w:sz w:val="24"/>
          <w:szCs w:val="24"/>
          <w:u w:val="none"/>
          <w:lang w:val="en-CA"/>
        </w:rPr>
        <w:t xml:space="preserve"> patient perspectives and which patients </w:t>
      </w:r>
      <w:r w:rsidR="00740C0F">
        <w:rPr>
          <w:rFonts w:ascii="Times New Roman" w:hAnsi="Times New Roman"/>
          <w:bCs/>
          <w:sz w:val="24"/>
          <w:szCs w:val="24"/>
          <w:u w:val="none"/>
          <w:lang w:val="en-CA"/>
        </w:rPr>
        <w:t>in Ontario</w:t>
      </w:r>
      <w:r>
        <w:rPr>
          <w:rFonts w:ascii="Times New Roman" w:hAnsi="Times New Roman"/>
          <w:bCs/>
          <w:sz w:val="24"/>
          <w:szCs w:val="24"/>
          <w:u w:val="none"/>
          <w:lang w:val="en-CA"/>
        </w:rPr>
        <w:t xml:space="preserve"> have access to </w:t>
      </w:r>
      <w:r w:rsidR="00740C0F">
        <w:rPr>
          <w:rFonts w:ascii="Times New Roman" w:hAnsi="Times New Roman"/>
          <w:bCs/>
          <w:sz w:val="24"/>
          <w:szCs w:val="24"/>
          <w:u w:val="none"/>
          <w:lang w:val="en-CA"/>
        </w:rPr>
        <w:t>these</w:t>
      </w:r>
      <w:r>
        <w:rPr>
          <w:rFonts w:ascii="Times New Roman" w:hAnsi="Times New Roman"/>
          <w:bCs/>
          <w:sz w:val="24"/>
          <w:szCs w:val="24"/>
          <w:u w:val="none"/>
          <w:lang w:val="en-CA"/>
        </w:rPr>
        <w:t xml:space="preserve"> treatment</w:t>
      </w:r>
      <w:r w:rsidR="00740C0F">
        <w:rPr>
          <w:rFonts w:ascii="Times New Roman" w:hAnsi="Times New Roman"/>
          <w:bCs/>
          <w:sz w:val="24"/>
          <w:szCs w:val="24"/>
          <w:u w:val="none"/>
          <w:lang w:val="en-CA"/>
        </w:rPr>
        <w:t>s</w:t>
      </w:r>
      <w:r w:rsidR="00D75354">
        <w:rPr>
          <w:rFonts w:ascii="Times New Roman" w:hAnsi="Times New Roman"/>
          <w:bCs/>
          <w:sz w:val="24"/>
          <w:szCs w:val="24"/>
          <w:u w:val="none"/>
          <w:lang w:val="en-CA"/>
        </w:rPr>
        <w:t xml:space="preserve"> will be the next step</w:t>
      </w:r>
      <w:r>
        <w:rPr>
          <w:rFonts w:ascii="Times New Roman" w:hAnsi="Times New Roman"/>
          <w:bCs/>
          <w:sz w:val="24"/>
          <w:szCs w:val="24"/>
          <w:u w:val="none"/>
          <w:lang w:val="en-CA"/>
        </w:rPr>
        <w:t xml:space="preserve"> to mitigate the post-covid symptoms</w:t>
      </w:r>
      <w:r w:rsidR="00016157">
        <w:rPr>
          <w:rFonts w:ascii="Times New Roman" w:hAnsi="Times New Roman"/>
          <w:bCs/>
          <w:sz w:val="24"/>
          <w:szCs w:val="24"/>
          <w:u w:val="none"/>
          <w:lang w:val="en-CA"/>
        </w:rPr>
        <w:t xml:space="preserve"> but also to </w:t>
      </w:r>
      <w:r>
        <w:rPr>
          <w:rFonts w:ascii="Times New Roman" w:hAnsi="Times New Roman"/>
          <w:bCs/>
          <w:sz w:val="24"/>
          <w:szCs w:val="24"/>
          <w:u w:val="none"/>
          <w:lang w:val="en-CA"/>
        </w:rPr>
        <w:t xml:space="preserve">identify marginalized and minority groups that often do not have access in </w:t>
      </w:r>
      <w:r w:rsidR="00D75354">
        <w:rPr>
          <w:rFonts w:ascii="Times New Roman" w:hAnsi="Times New Roman"/>
          <w:bCs/>
          <w:sz w:val="24"/>
          <w:szCs w:val="24"/>
          <w:u w:val="none"/>
          <w:lang w:val="en-CA"/>
        </w:rPr>
        <w:t>these treatments</w:t>
      </w:r>
      <w:r>
        <w:rPr>
          <w:rFonts w:ascii="Times New Roman" w:hAnsi="Times New Roman"/>
          <w:bCs/>
          <w:sz w:val="24"/>
          <w:szCs w:val="24"/>
          <w:u w:val="none"/>
          <w:lang w:val="en-CA"/>
        </w:rPr>
        <w:t xml:space="preserve"> and are often underrepresented in research projects. Demographics will be analyzed with descriptive statistics and answers will be presented in frequencies. A grant application will be submitted to </w:t>
      </w:r>
      <w:r w:rsidR="00740C0F">
        <w:rPr>
          <w:rFonts w:ascii="Times New Roman" w:hAnsi="Times New Roman"/>
          <w:bCs/>
          <w:sz w:val="24"/>
          <w:szCs w:val="24"/>
          <w:u w:val="none"/>
          <w:lang w:val="en-CA"/>
        </w:rPr>
        <w:t>CIHR</w:t>
      </w:r>
      <w:r>
        <w:rPr>
          <w:rFonts w:ascii="Times New Roman" w:hAnsi="Times New Roman"/>
          <w:bCs/>
          <w:sz w:val="24"/>
          <w:szCs w:val="24"/>
          <w:u w:val="none"/>
          <w:lang w:val="en-CA"/>
        </w:rPr>
        <w:t>.</w:t>
      </w:r>
    </w:p>
    <w:p w14:paraId="086A5D07" w14:textId="77777777" w:rsidR="000A77C1" w:rsidRDefault="000A77C1" w:rsidP="0024489F">
      <w:pPr>
        <w:pStyle w:val="ListParagraph"/>
        <w:spacing w:after="0"/>
        <w:ind w:left="0" w:firstLine="0"/>
        <w:jc w:val="both"/>
        <w:rPr>
          <w:rFonts w:ascii="Times New Roman" w:hAnsi="Times New Roman"/>
          <w:bCs/>
          <w:sz w:val="24"/>
          <w:szCs w:val="24"/>
          <w:u w:val="none"/>
          <w:lang w:val="en-CA"/>
        </w:rPr>
      </w:pPr>
    </w:p>
    <w:p w14:paraId="737F9155" w14:textId="77777777" w:rsidR="000A77C1" w:rsidRDefault="000A77C1" w:rsidP="0024489F">
      <w:pPr>
        <w:pStyle w:val="ListParagraph"/>
        <w:spacing w:after="0"/>
        <w:ind w:left="0" w:firstLine="0"/>
        <w:jc w:val="both"/>
        <w:rPr>
          <w:rFonts w:ascii="Times New Roman" w:hAnsi="Times New Roman"/>
          <w:bCs/>
          <w:sz w:val="24"/>
          <w:szCs w:val="24"/>
          <w:u w:val="none"/>
          <w:lang w:val="en-CA"/>
        </w:rPr>
      </w:pPr>
      <w:r>
        <w:rPr>
          <w:rFonts w:ascii="Times New Roman" w:hAnsi="Times New Roman"/>
          <w:bCs/>
          <w:sz w:val="24"/>
          <w:szCs w:val="24"/>
          <w:u w:val="none"/>
          <w:lang w:val="en-CA"/>
        </w:rPr>
        <w:t>Expected outputs will include:</w:t>
      </w:r>
    </w:p>
    <w:p w14:paraId="7FF76821" w14:textId="3802DB3D" w:rsidR="000A77C1" w:rsidRDefault="000A77C1" w:rsidP="0024489F">
      <w:pPr>
        <w:pStyle w:val="ListParagraph"/>
        <w:spacing w:after="0"/>
        <w:ind w:left="0" w:firstLine="0"/>
        <w:jc w:val="both"/>
        <w:rPr>
          <w:rFonts w:ascii="Times New Roman" w:hAnsi="Times New Roman"/>
          <w:bCs/>
          <w:sz w:val="24"/>
          <w:szCs w:val="24"/>
          <w:u w:val="none"/>
          <w:lang w:val="en-CA"/>
        </w:rPr>
      </w:pPr>
      <w:r>
        <w:rPr>
          <w:rFonts w:ascii="Times New Roman" w:hAnsi="Times New Roman"/>
          <w:bCs/>
          <w:sz w:val="24"/>
          <w:szCs w:val="24"/>
          <w:u w:val="none"/>
          <w:lang w:val="en-CA"/>
        </w:rPr>
        <w:t xml:space="preserve">1. Barriers, facilitators and expectations of </w:t>
      </w:r>
      <w:r w:rsidR="00740C0F">
        <w:rPr>
          <w:rFonts w:ascii="Times New Roman" w:hAnsi="Times New Roman"/>
          <w:bCs/>
          <w:sz w:val="24"/>
          <w:szCs w:val="24"/>
          <w:u w:val="none"/>
          <w:lang w:val="en-CA"/>
        </w:rPr>
        <w:t>physical activity</w:t>
      </w:r>
      <w:r>
        <w:rPr>
          <w:rFonts w:ascii="Times New Roman" w:hAnsi="Times New Roman"/>
          <w:bCs/>
          <w:sz w:val="24"/>
          <w:szCs w:val="24"/>
          <w:u w:val="none"/>
          <w:lang w:val="en-CA"/>
        </w:rPr>
        <w:t xml:space="preserve"> interventions for post-covid syndrome</w:t>
      </w:r>
    </w:p>
    <w:p w14:paraId="66E96ED0" w14:textId="77777777" w:rsidR="000049F0" w:rsidRDefault="000049F0" w:rsidP="0024489F">
      <w:pPr>
        <w:pStyle w:val="ListParagraph"/>
        <w:spacing w:after="0"/>
        <w:ind w:left="0" w:firstLine="0"/>
        <w:jc w:val="both"/>
        <w:rPr>
          <w:rFonts w:ascii="Times New Roman" w:hAnsi="Times New Roman"/>
          <w:bCs/>
          <w:sz w:val="24"/>
          <w:szCs w:val="24"/>
          <w:u w:val="none"/>
          <w:lang w:val="en-CA"/>
        </w:rPr>
      </w:pPr>
    </w:p>
    <w:p w14:paraId="53EF7726" w14:textId="6A1E22C7" w:rsidR="000A77C1" w:rsidRDefault="000A77C1" w:rsidP="0024489F">
      <w:pPr>
        <w:pStyle w:val="ListParagraph"/>
        <w:spacing w:after="0"/>
        <w:ind w:left="0" w:firstLine="0"/>
        <w:jc w:val="both"/>
        <w:rPr>
          <w:rFonts w:ascii="Times New Roman" w:hAnsi="Times New Roman"/>
          <w:bCs/>
          <w:sz w:val="24"/>
          <w:szCs w:val="24"/>
          <w:u w:val="none"/>
          <w:lang w:val="en-CA"/>
        </w:rPr>
      </w:pPr>
      <w:r w:rsidRPr="0065281B">
        <w:rPr>
          <w:rFonts w:ascii="Times New Roman" w:hAnsi="Times New Roman"/>
          <w:b/>
          <w:sz w:val="24"/>
          <w:szCs w:val="24"/>
          <w:u w:val="none"/>
          <w:lang w:val="en-CA"/>
        </w:rPr>
        <w:t>Year 4 – project 4:</w:t>
      </w:r>
      <w:r>
        <w:rPr>
          <w:rFonts w:ascii="Times New Roman" w:hAnsi="Times New Roman"/>
          <w:b/>
          <w:sz w:val="24"/>
          <w:szCs w:val="24"/>
          <w:u w:val="none"/>
          <w:lang w:val="en-CA"/>
        </w:rPr>
        <w:t xml:space="preserve"> </w:t>
      </w:r>
      <w:r>
        <w:rPr>
          <w:rFonts w:ascii="Times New Roman" w:hAnsi="Times New Roman"/>
          <w:bCs/>
          <w:sz w:val="24"/>
          <w:szCs w:val="24"/>
          <w:u w:val="none"/>
          <w:lang w:val="en-CA"/>
        </w:rPr>
        <w:t xml:space="preserve">Projects 1 – 3 will inform the main objective of project 4. In year 4, I will conduct a single arm observational study to investigate the usability and feasibility of the most promising </w:t>
      </w:r>
      <w:r w:rsidR="00740C0F">
        <w:rPr>
          <w:rFonts w:ascii="Times New Roman" w:hAnsi="Times New Roman"/>
          <w:bCs/>
          <w:sz w:val="24"/>
          <w:szCs w:val="24"/>
          <w:u w:val="none"/>
          <w:lang w:val="en-CA"/>
        </w:rPr>
        <w:t>physical activity</w:t>
      </w:r>
      <w:r w:rsidR="00D75354">
        <w:rPr>
          <w:rFonts w:ascii="Times New Roman" w:hAnsi="Times New Roman"/>
          <w:bCs/>
          <w:sz w:val="24"/>
          <w:szCs w:val="24"/>
          <w:u w:val="none"/>
          <w:lang w:val="en-CA"/>
        </w:rPr>
        <w:t xml:space="preserve"> and mobility</w:t>
      </w:r>
      <w:r>
        <w:rPr>
          <w:rFonts w:ascii="Times New Roman" w:hAnsi="Times New Roman"/>
          <w:bCs/>
          <w:sz w:val="24"/>
          <w:szCs w:val="24"/>
          <w:u w:val="none"/>
          <w:lang w:val="en-CA"/>
        </w:rPr>
        <w:t xml:space="preserve"> intervention</w:t>
      </w:r>
      <w:r w:rsidR="00740C0F">
        <w:rPr>
          <w:rFonts w:ascii="Times New Roman" w:hAnsi="Times New Roman"/>
          <w:bCs/>
          <w:sz w:val="24"/>
          <w:szCs w:val="24"/>
          <w:u w:val="none"/>
          <w:lang w:val="en-CA"/>
        </w:rPr>
        <w:t>s</w:t>
      </w:r>
      <w:r>
        <w:rPr>
          <w:rFonts w:ascii="Times New Roman" w:hAnsi="Times New Roman"/>
          <w:bCs/>
          <w:sz w:val="24"/>
          <w:szCs w:val="24"/>
          <w:u w:val="none"/>
          <w:lang w:val="en-CA"/>
        </w:rPr>
        <w:t xml:space="preserve"> (project 1) </w:t>
      </w:r>
      <w:r w:rsidR="00740C0F">
        <w:rPr>
          <w:rFonts w:ascii="Times New Roman" w:hAnsi="Times New Roman"/>
          <w:bCs/>
          <w:sz w:val="24"/>
          <w:szCs w:val="24"/>
          <w:u w:val="none"/>
          <w:lang w:val="en-CA"/>
        </w:rPr>
        <w:t xml:space="preserve">to target </w:t>
      </w:r>
      <w:r>
        <w:rPr>
          <w:rFonts w:ascii="Times New Roman" w:hAnsi="Times New Roman"/>
          <w:bCs/>
          <w:sz w:val="24"/>
          <w:szCs w:val="24"/>
          <w:u w:val="none"/>
          <w:lang w:val="en-CA"/>
        </w:rPr>
        <w:t xml:space="preserve">the most prevalent post COVID-19 symptoms (project 2) on a </w:t>
      </w:r>
      <w:r w:rsidR="00016157">
        <w:rPr>
          <w:rFonts w:ascii="Times New Roman" w:hAnsi="Times New Roman"/>
          <w:bCs/>
          <w:sz w:val="24"/>
          <w:szCs w:val="24"/>
          <w:u w:val="none"/>
          <w:lang w:val="en-CA"/>
        </w:rPr>
        <w:t>longitudinal</w:t>
      </w:r>
      <w:r>
        <w:rPr>
          <w:rFonts w:ascii="Times New Roman" w:hAnsi="Times New Roman"/>
          <w:bCs/>
          <w:sz w:val="24"/>
          <w:szCs w:val="24"/>
          <w:u w:val="none"/>
          <w:lang w:val="en-CA"/>
        </w:rPr>
        <w:t xml:space="preserve"> follow-up. Pulmonary function</w:t>
      </w:r>
      <w:r w:rsidR="00016157">
        <w:rPr>
          <w:rFonts w:ascii="Times New Roman" w:hAnsi="Times New Roman"/>
          <w:bCs/>
          <w:sz w:val="24"/>
          <w:szCs w:val="24"/>
          <w:u w:val="none"/>
          <w:lang w:val="en-CA"/>
        </w:rPr>
        <w:t>, physical activity and disability</w:t>
      </w:r>
      <w:r>
        <w:rPr>
          <w:rFonts w:ascii="Times New Roman" w:hAnsi="Times New Roman"/>
          <w:bCs/>
          <w:sz w:val="24"/>
          <w:szCs w:val="24"/>
          <w:u w:val="none"/>
          <w:lang w:val="en-CA"/>
        </w:rPr>
        <w:t xml:space="preserve"> outcomes will be determined from project 1. Patients will be recruited from </w:t>
      </w:r>
      <w:r w:rsidR="00016157">
        <w:rPr>
          <w:rFonts w:ascii="Times New Roman" w:hAnsi="Times New Roman"/>
          <w:bCs/>
          <w:sz w:val="24"/>
          <w:szCs w:val="24"/>
          <w:u w:val="none"/>
          <w:lang w:val="en-CA"/>
        </w:rPr>
        <w:t>London</w:t>
      </w:r>
      <w:r w:rsidR="00D75354">
        <w:rPr>
          <w:rFonts w:ascii="Times New Roman" w:hAnsi="Times New Roman"/>
          <w:bCs/>
          <w:sz w:val="24"/>
          <w:szCs w:val="24"/>
          <w:u w:val="none"/>
          <w:lang w:val="en-CA"/>
        </w:rPr>
        <w:t>,</w:t>
      </w:r>
      <w:r w:rsidR="00740C0F">
        <w:rPr>
          <w:rFonts w:ascii="Times New Roman" w:hAnsi="Times New Roman"/>
          <w:bCs/>
          <w:sz w:val="24"/>
          <w:szCs w:val="24"/>
          <w:u w:val="none"/>
          <w:lang w:val="en-CA"/>
        </w:rPr>
        <w:t xml:space="preserve"> Ontario</w:t>
      </w:r>
      <w:r>
        <w:rPr>
          <w:rFonts w:ascii="Times New Roman" w:hAnsi="Times New Roman"/>
          <w:bCs/>
          <w:sz w:val="24"/>
          <w:szCs w:val="24"/>
          <w:u w:val="none"/>
          <w:lang w:val="en-CA"/>
        </w:rPr>
        <w:t xml:space="preserve"> area in collaboration with </w:t>
      </w:r>
      <w:r w:rsidR="00740C0F">
        <w:rPr>
          <w:rFonts w:ascii="Times New Roman" w:hAnsi="Times New Roman"/>
          <w:bCs/>
          <w:sz w:val="24"/>
          <w:szCs w:val="24"/>
          <w:u w:val="none"/>
          <w:lang w:val="en-CA"/>
        </w:rPr>
        <w:t>affiliated</w:t>
      </w:r>
      <w:r w:rsidR="005A6154">
        <w:rPr>
          <w:rFonts w:ascii="Times New Roman" w:hAnsi="Times New Roman"/>
          <w:bCs/>
          <w:sz w:val="24"/>
          <w:szCs w:val="24"/>
          <w:u w:val="none"/>
          <w:lang w:val="en-CA"/>
        </w:rPr>
        <w:t xml:space="preserve"> </w:t>
      </w:r>
      <w:r w:rsidR="00740C0F">
        <w:rPr>
          <w:rFonts w:ascii="Times New Roman" w:hAnsi="Times New Roman"/>
          <w:bCs/>
          <w:sz w:val="24"/>
          <w:szCs w:val="24"/>
          <w:u w:val="none"/>
          <w:lang w:val="en-CA"/>
        </w:rPr>
        <w:t>university</w:t>
      </w:r>
      <w:r>
        <w:rPr>
          <w:rFonts w:ascii="Times New Roman" w:hAnsi="Times New Roman"/>
          <w:bCs/>
          <w:sz w:val="24"/>
          <w:szCs w:val="24"/>
          <w:u w:val="none"/>
          <w:lang w:val="en-CA"/>
        </w:rPr>
        <w:t xml:space="preserve"> hospital</w:t>
      </w:r>
      <w:r w:rsidR="005A6154">
        <w:rPr>
          <w:rFonts w:ascii="Times New Roman" w:hAnsi="Times New Roman"/>
          <w:bCs/>
          <w:sz w:val="24"/>
          <w:szCs w:val="24"/>
          <w:u w:val="none"/>
          <w:lang w:val="en-CA"/>
        </w:rPr>
        <w:t>s</w:t>
      </w:r>
      <w:r>
        <w:rPr>
          <w:rFonts w:ascii="Times New Roman" w:hAnsi="Times New Roman"/>
          <w:bCs/>
          <w:sz w:val="24"/>
          <w:szCs w:val="24"/>
          <w:u w:val="none"/>
          <w:lang w:val="en-CA"/>
        </w:rPr>
        <w:t xml:space="preserve">. This project will be a stepping stone to conduct an RCT in the future to further validate the results from the observational study. Funding will be sought mainly from </w:t>
      </w:r>
      <w:r w:rsidR="00740C0F">
        <w:rPr>
          <w:rFonts w:ascii="Times New Roman" w:hAnsi="Times New Roman"/>
          <w:bCs/>
          <w:sz w:val="24"/>
          <w:szCs w:val="24"/>
          <w:u w:val="none"/>
          <w:lang w:val="en-CA"/>
        </w:rPr>
        <w:t>CIHR</w:t>
      </w:r>
      <w:r w:rsidR="008E05EB">
        <w:rPr>
          <w:rFonts w:ascii="Times New Roman" w:hAnsi="Times New Roman"/>
          <w:bCs/>
          <w:sz w:val="24"/>
          <w:szCs w:val="24"/>
          <w:u w:val="none"/>
          <w:lang w:val="en-CA"/>
        </w:rPr>
        <w:t>.</w:t>
      </w:r>
    </w:p>
    <w:p w14:paraId="24BADA80" w14:textId="77777777" w:rsidR="000A77C1" w:rsidRDefault="000A77C1" w:rsidP="0024489F">
      <w:pPr>
        <w:pStyle w:val="ListParagraph"/>
        <w:spacing w:after="0"/>
        <w:ind w:left="0" w:firstLine="0"/>
        <w:jc w:val="both"/>
        <w:rPr>
          <w:rFonts w:ascii="Times New Roman" w:hAnsi="Times New Roman"/>
          <w:bCs/>
          <w:sz w:val="24"/>
          <w:szCs w:val="24"/>
          <w:u w:val="none"/>
          <w:lang w:val="en-CA"/>
        </w:rPr>
      </w:pPr>
    </w:p>
    <w:p w14:paraId="2F5D3758" w14:textId="77777777" w:rsidR="000A77C1" w:rsidRDefault="000A77C1" w:rsidP="0024489F">
      <w:pPr>
        <w:pStyle w:val="ListParagraph"/>
        <w:spacing w:after="0"/>
        <w:ind w:left="0" w:firstLine="0"/>
        <w:jc w:val="both"/>
        <w:rPr>
          <w:rFonts w:ascii="Times New Roman" w:hAnsi="Times New Roman"/>
          <w:bCs/>
          <w:sz w:val="24"/>
          <w:szCs w:val="24"/>
          <w:u w:val="none"/>
          <w:lang w:val="en-CA"/>
        </w:rPr>
      </w:pPr>
      <w:r>
        <w:rPr>
          <w:rFonts w:ascii="Times New Roman" w:hAnsi="Times New Roman"/>
          <w:bCs/>
          <w:sz w:val="24"/>
          <w:szCs w:val="24"/>
          <w:u w:val="none"/>
          <w:lang w:val="en-CA"/>
        </w:rPr>
        <w:t>Expected outputs will include:</w:t>
      </w:r>
    </w:p>
    <w:p w14:paraId="66877B10" w14:textId="57FC6A2D" w:rsidR="004D1F9B" w:rsidRDefault="000A77C1" w:rsidP="0024489F">
      <w:pPr>
        <w:pStyle w:val="ListParagraph"/>
        <w:spacing w:after="0"/>
        <w:ind w:left="0" w:firstLine="0"/>
        <w:jc w:val="both"/>
        <w:rPr>
          <w:rFonts w:ascii="Times New Roman" w:hAnsi="Times New Roman"/>
          <w:bCs/>
          <w:sz w:val="24"/>
          <w:szCs w:val="24"/>
          <w:u w:val="none"/>
          <w:lang w:val="en-CA"/>
        </w:rPr>
      </w:pPr>
      <w:r>
        <w:rPr>
          <w:rFonts w:ascii="Times New Roman" w:hAnsi="Times New Roman"/>
          <w:bCs/>
          <w:sz w:val="24"/>
          <w:szCs w:val="24"/>
          <w:u w:val="none"/>
          <w:lang w:val="en-CA"/>
        </w:rPr>
        <w:t xml:space="preserve">1. Feasibility and usability of </w:t>
      </w:r>
      <w:r w:rsidR="00740C0F">
        <w:rPr>
          <w:rFonts w:ascii="Times New Roman" w:hAnsi="Times New Roman"/>
          <w:bCs/>
          <w:sz w:val="24"/>
          <w:szCs w:val="24"/>
          <w:u w:val="none"/>
          <w:lang w:val="en-CA"/>
        </w:rPr>
        <w:t>physical activity</w:t>
      </w:r>
      <w:r>
        <w:rPr>
          <w:rFonts w:ascii="Times New Roman" w:hAnsi="Times New Roman"/>
          <w:bCs/>
          <w:sz w:val="24"/>
          <w:szCs w:val="24"/>
          <w:u w:val="none"/>
          <w:lang w:val="en-CA"/>
        </w:rPr>
        <w:t xml:space="preserve"> </w:t>
      </w:r>
      <w:r w:rsidR="00016157">
        <w:rPr>
          <w:rFonts w:ascii="Times New Roman" w:hAnsi="Times New Roman"/>
          <w:bCs/>
          <w:sz w:val="24"/>
          <w:szCs w:val="24"/>
          <w:u w:val="none"/>
          <w:lang w:val="en-CA"/>
        </w:rPr>
        <w:t xml:space="preserve">and mobility </w:t>
      </w:r>
      <w:r>
        <w:rPr>
          <w:rFonts w:ascii="Times New Roman" w:hAnsi="Times New Roman"/>
          <w:bCs/>
          <w:sz w:val="24"/>
          <w:szCs w:val="24"/>
          <w:u w:val="none"/>
          <w:lang w:val="en-CA"/>
        </w:rPr>
        <w:t>intervention</w:t>
      </w:r>
      <w:r w:rsidR="00016157">
        <w:rPr>
          <w:rFonts w:ascii="Times New Roman" w:hAnsi="Times New Roman"/>
          <w:bCs/>
          <w:sz w:val="24"/>
          <w:szCs w:val="24"/>
          <w:u w:val="none"/>
          <w:lang w:val="en-CA"/>
        </w:rPr>
        <w:t>s</w:t>
      </w:r>
      <w:r>
        <w:rPr>
          <w:rFonts w:ascii="Times New Roman" w:hAnsi="Times New Roman"/>
          <w:bCs/>
          <w:sz w:val="24"/>
          <w:szCs w:val="24"/>
          <w:u w:val="none"/>
          <w:lang w:val="en-CA"/>
        </w:rPr>
        <w:t xml:space="preserve"> </w:t>
      </w:r>
      <w:r w:rsidR="00016157">
        <w:rPr>
          <w:rFonts w:ascii="Times New Roman" w:hAnsi="Times New Roman"/>
          <w:bCs/>
          <w:sz w:val="24"/>
          <w:szCs w:val="24"/>
          <w:u w:val="none"/>
          <w:lang w:val="en-CA"/>
        </w:rPr>
        <w:t>to mitigate long-covid symptoms</w:t>
      </w:r>
    </w:p>
    <w:p w14:paraId="0D3A4406" w14:textId="77777777" w:rsidR="00740C0F" w:rsidRDefault="00740C0F" w:rsidP="0024489F">
      <w:pPr>
        <w:pStyle w:val="ListParagraph"/>
        <w:spacing w:after="0"/>
        <w:ind w:left="0" w:firstLine="0"/>
        <w:jc w:val="both"/>
        <w:rPr>
          <w:rFonts w:ascii="Times New Roman" w:hAnsi="Times New Roman"/>
          <w:sz w:val="24"/>
          <w:szCs w:val="24"/>
          <w:lang w:val="en-CA"/>
        </w:rPr>
      </w:pPr>
    </w:p>
    <w:p w14:paraId="6C2E224C" w14:textId="4A071ACA" w:rsidR="00622B4B" w:rsidRDefault="001639AE" w:rsidP="0028247A">
      <w:pPr>
        <w:pBdr>
          <w:top w:val="single" w:sz="4" w:space="1" w:color="auto"/>
        </w:pBdr>
        <w:autoSpaceDE w:val="0"/>
        <w:autoSpaceDN w:val="0"/>
        <w:adjustRightInd w:val="0"/>
        <w:spacing w:after="0"/>
        <w:jc w:val="both"/>
        <w:rPr>
          <w:lang w:val="en-CA"/>
        </w:rPr>
      </w:pPr>
      <w:r>
        <w:rPr>
          <w:rFonts w:ascii="Times New Roman" w:hAnsi="Times New Roman"/>
          <w:i/>
          <w:sz w:val="24"/>
          <w:lang w:val="en-US"/>
        </w:rPr>
        <w:t xml:space="preserve">I expect to continue my </w:t>
      </w:r>
      <w:r w:rsidR="009B7AF9" w:rsidRPr="004A3822">
        <w:rPr>
          <w:rFonts w:ascii="Times New Roman" w:hAnsi="Times New Roman"/>
          <w:i/>
          <w:sz w:val="24"/>
          <w:lang w:val="en-US"/>
        </w:rPr>
        <w:t>collaboration with clinicians and scientists on various research projects</w:t>
      </w:r>
      <w:r>
        <w:rPr>
          <w:rFonts w:ascii="Times New Roman" w:hAnsi="Times New Roman"/>
          <w:i/>
          <w:sz w:val="24"/>
          <w:lang w:val="en-US"/>
        </w:rPr>
        <w:t xml:space="preserve"> where I can provide methodologic or content </w:t>
      </w:r>
      <w:r w:rsidR="005F2CD8">
        <w:rPr>
          <w:rFonts w:ascii="Times New Roman" w:hAnsi="Times New Roman"/>
          <w:i/>
          <w:sz w:val="24"/>
          <w:lang w:val="en-US"/>
        </w:rPr>
        <w:t>expertise to</w:t>
      </w:r>
      <w:r>
        <w:rPr>
          <w:rFonts w:ascii="Times New Roman" w:hAnsi="Times New Roman"/>
          <w:i/>
          <w:sz w:val="24"/>
          <w:lang w:val="en-US"/>
        </w:rPr>
        <w:t xml:space="preserve"> support colleagues doing research that </w:t>
      </w:r>
      <w:r w:rsidR="005F2CD8">
        <w:rPr>
          <w:rFonts w:ascii="Times New Roman" w:hAnsi="Times New Roman"/>
          <w:i/>
          <w:sz w:val="24"/>
          <w:lang w:val="en-US"/>
        </w:rPr>
        <w:t>shares goals</w:t>
      </w:r>
      <w:r w:rsidR="000B376C">
        <w:rPr>
          <w:rFonts w:ascii="Times New Roman" w:hAnsi="Times New Roman"/>
          <w:i/>
          <w:sz w:val="24"/>
          <w:lang w:val="en-US"/>
        </w:rPr>
        <w:t xml:space="preserve"> of </w:t>
      </w:r>
      <w:r w:rsidR="005F2CD8">
        <w:rPr>
          <w:rFonts w:ascii="Times New Roman" w:hAnsi="Times New Roman"/>
          <w:i/>
          <w:sz w:val="24"/>
          <w:lang w:val="en-US"/>
        </w:rPr>
        <w:t>improving mobility</w:t>
      </w:r>
      <w:r w:rsidR="00DF322D">
        <w:rPr>
          <w:rFonts w:ascii="Times New Roman" w:hAnsi="Times New Roman"/>
          <w:i/>
          <w:sz w:val="24"/>
          <w:lang w:val="en-US"/>
        </w:rPr>
        <w:t>, activity and participation</w:t>
      </w:r>
      <w:r w:rsidR="000B376C">
        <w:rPr>
          <w:rFonts w:ascii="Times New Roman" w:hAnsi="Times New Roman"/>
          <w:i/>
          <w:sz w:val="24"/>
          <w:lang w:val="en-US"/>
        </w:rPr>
        <w:t xml:space="preserve">. </w:t>
      </w:r>
    </w:p>
    <w:p w14:paraId="39AE1EB3" w14:textId="72FAACB9" w:rsidR="006E4BF4" w:rsidRPr="006E4BF4" w:rsidRDefault="006E4BF4" w:rsidP="00A955B1">
      <w:pPr>
        <w:ind w:left="7200" w:firstLine="720"/>
        <w:rPr>
          <w:rFonts w:ascii="Times New Roman" w:hAnsi="Times New Roman"/>
          <w:i/>
          <w:iCs/>
          <w:sz w:val="24"/>
          <w:szCs w:val="24"/>
          <w:lang w:val="en-CA"/>
        </w:rPr>
      </w:pPr>
      <w:r w:rsidRPr="006E4BF4">
        <w:rPr>
          <w:rFonts w:ascii="Times New Roman" w:hAnsi="Times New Roman"/>
          <w:i/>
          <w:iCs/>
          <w:sz w:val="24"/>
          <w:szCs w:val="24"/>
          <w:lang w:val="en-CA"/>
        </w:rPr>
        <w:t>Pavlos Bobos</w:t>
      </w:r>
      <w:r w:rsidR="00D14F94">
        <w:rPr>
          <w:rFonts w:ascii="Times New Roman" w:hAnsi="Times New Roman"/>
          <w:i/>
          <w:iCs/>
          <w:sz w:val="24"/>
          <w:szCs w:val="24"/>
          <w:lang w:val="en-CA"/>
        </w:rPr>
        <w:t xml:space="preserve"> PT PhD </w:t>
      </w:r>
    </w:p>
    <w:sectPr w:rsidR="006E4BF4" w:rsidRPr="006E4BF4" w:rsidSect="004A3822">
      <w:headerReference w:type="default" r:id="rId11"/>
      <w:footerReference w:type="default" r:id="rId12"/>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67D68" w14:textId="77777777" w:rsidR="00FD3DA1" w:rsidRDefault="00FD3DA1" w:rsidP="009B7AF9">
      <w:pPr>
        <w:spacing w:after="0" w:line="240" w:lineRule="auto"/>
      </w:pPr>
      <w:r>
        <w:separator/>
      </w:r>
    </w:p>
  </w:endnote>
  <w:endnote w:type="continuationSeparator" w:id="0">
    <w:p w14:paraId="714FCE93" w14:textId="77777777" w:rsidR="00FD3DA1" w:rsidRDefault="00FD3DA1" w:rsidP="009B7A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B538C" w14:textId="0669C74B" w:rsidR="004A3822" w:rsidRPr="005F2CD8" w:rsidRDefault="005F2CD8">
    <w:pPr>
      <w:pStyle w:val="Footer"/>
      <w:jc w:val="center"/>
      <w:rPr>
        <w:rFonts w:ascii="Times New Roman" w:hAnsi="Times New Roman"/>
        <w:lang w:val="en-CA"/>
      </w:rPr>
    </w:pPr>
    <w:r w:rsidRPr="005F2CD8">
      <w:rPr>
        <w:rFonts w:ascii="Times New Roman" w:hAnsi="Times New Roman"/>
        <w:lang w:val="en-CA"/>
      </w:rPr>
      <w:t xml:space="preserve">This document is intended only for the members of the appointments committee at </w:t>
    </w:r>
    <w:r w:rsidR="009D1CCE">
      <w:rPr>
        <w:rFonts w:ascii="Times New Roman" w:hAnsi="Times New Roman"/>
        <w:lang w:val="en-CA"/>
      </w:rPr>
      <w:t>Western</w:t>
    </w:r>
    <w:r w:rsidR="008E05EB">
      <w:rPr>
        <w:rFonts w:ascii="Times New Roman" w:hAnsi="Times New Roman"/>
        <w:lang w:val="en-CA"/>
      </w:rPr>
      <w:t xml:space="preserve"> University,</w:t>
    </w:r>
    <w:r w:rsidR="005A6154">
      <w:rPr>
        <w:rFonts w:ascii="Times New Roman" w:hAnsi="Times New Roman"/>
        <w:lang w:val="en-CA"/>
      </w:rPr>
      <w:t xml:space="preserve"> </w:t>
    </w:r>
    <w:r w:rsidRPr="005F2CD8">
      <w:rPr>
        <w:rFonts w:ascii="Times New Roman" w:hAnsi="Times New Roman"/>
        <w:lang w:val="en-CA"/>
      </w:rPr>
      <w:t>and it is confidential. Any unauthorized use, dissemination or copying of this document is strictly prohibited.</w:t>
    </w:r>
  </w:p>
  <w:p w14:paraId="7AD0E8D0" w14:textId="77777777" w:rsidR="004A3822" w:rsidRPr="005F2CD8" w:rsidRDefault="00FD3DA1">
    <w:pPr>
      <w:pStyle w:val="Footer"/>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DDF091" w14:textId="77777777" w:rsidR="00FD3DA1" w:rsidRDefault="00FD3DA1" w:rsidP="009B7AF9">
      <w:pPr>
        <w:spacing w:after="0" w:line="240" w:lineRule="auto"/>
      </w:pPr>
      <w:r>
        <w:separator/>
      </w:r>
    </w:p>
  </w:footnote>
  <w:footnote w:type="continuationSeparator" w:id="0">
    <w:p w14:paraId="3B852DE7" w14:textId="77777777" w:rsidR="00FD3DA1" w:rsidRDefault="00FD3DA1" w:rsidP="009B7A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2C293" w14:textId="483F9807" w:rsidR="004A3822" w:rsidRPr="004A3822" w:rsidRDefault="00AD7F0E">
    <w:pPr>
      <w:pStyle w:val="Header"/>
      <w:rPr>
        <w:rFonts w:ascii="Times New Roman" w:hAnsi="Times New Roman"/>
        <w:b/>
        <w:lang w:val="en-CA"/>
      </w:rPr>
    </w:pPr>
    <w:r w:rsidRPr="004A3822">
      <w:rPr>
        <w:rFonts w:ascii="Times New Roman" w:hAnsi="Times New Roman"/>
        <w:b/>
        <w:lang w:val="en-CA"/>
      </w:rPr>
      <w:t>RESEARCH STATEMENT</w:t>
    </w:r>
    <w:r w:rsidRPr="004A3822">
      <w:rPr>
        <w:rFonts w:ascii="Times New Roman" w:hAnsi="Times New Roman"/>
        <w:b/>
        <w:lang w:val="en-CA"/>
      </w:rPr>
      <w:ptab w:relativeTo="margin" w:alignment="center" w:leader="none"/>
    </w:r>
    <w:r w:rsidRPr="004A3822">
      <w:rPr>
        <w:rFonts w:ascii="Times New Roman" w:hAnsi="Times New Roman"/>
        <w:b/>
        <w:lang w:val="en-CA"/>
      </w:rPr>
      <w:ptab w:relativeTo="margin" w:alignment="right" w:leader="none"/>
    </w:r>
    <w:r w:rsidR="009B7AF9">
      <w:rPr>
        <w:rFonts w:ascii="Times New Roman" w:hAnsi="Times New Roman"/>
        <w:b/>
        <w:lang w:val="en-CA"/>
      </w:rPr>
      <w:t>Pavlos</w:t>
    </w:r>
    <w:r w:rsidRPr="004A3822">
      <w:rPr>
        <w:rFonts w:ascii="Times New Roman" w:hAnsi="Times New Roman"/>
        <w:b/>
        <w:lang w:val="en-CA"/>
      </w:rPr>
      <w:t xml:space="preserve"> </w:t>
    </w:r>
    <w:r w:rsidR="009B7AF9">
      <w:rPr>
        <w:rFonts w:ascii="Times New Roman" w:hAnsi="Times New Roman"/>
        <w:b/>
        <w:lang w:val="en-CA"/>
      </w:rPr>
      <w:t>Bobos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E78A8"/>
    <w:multiLevelType w:val="hybridMultilevel"/>
    <w:tmpl w:val="C0E8F7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814BC"/>
    <w:multiLevelType w:val="hybridMultilevel"/>
    <w:tmpl w:val="5726D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7A7795"/>
    <w:multiLevelType w:val="hybridMultilevel"/>
    <w:tmpl w:val="76C00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3F0E46"/>
    <w:multiLevelType w:val="hybridMultilevel"/>
    <w:tmpl w:val="A646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BE37AD"/>
    <w:multiLevelType w:val="hybridMultilevel"/>
    <w:tmpl w:val="4EF8E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B83C8C"/>
    <w:multiLevelType w:val="hybridMultilevel"/>
    <w:tmpl w:val="32987F0A"/>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6" w15:restartNumberingAfterBreak="0">
    <w:nsid w:val="519C098B"/>
    <w:multiLevelType w:val="hybridMultilevel"/>
    <w:tmpl w:val="2B16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D76760"/>
    <w:multiLevelType w:val="hybridMultilevel"/>
    <w:tmpl w:val="190887DC"/>
    <w:lvl w:ilvl="0" w:tplc="04090001">
      <w:start w:val="1"/>
      <w:numFmt w:val="bullet"/>
      <w:lvlText w:val=""/>
      <w:lvlJc w:val="left"/>
      <w:pPr>
        <w:ind w:left="846" w:hanging="360"/>
      </w:pPr>
      <w:rPr>
        <w:rFonts w:ascii="Symbol" w:hAnsi="Symbol" w:hint="default"/>
      </w:rPr>
    </w:lvl>
    <w:lvl w:ilvl="1" w:tplc="04090003" w:tentative="1">
      <w:start w:val="1"/>
      <w:numFmt w:val="bullet"/>
      <w:lvlText w:val="o"/>
      <w:lvlJc w:val="left"/>
      <w:pPr>
        <w:ind w:left="1566" w:hanging="360"/>
      </w:pPr>
      <w:rPr>
        <w:rFonts w:ascii="Courier New" w:hAnsi="Courier New" w:cs="Courier New" w:hint="default"/>
      </w:rPr>
    </w:lvl>
    <w:lvl w:ilvl="2" w:tplc="04090005" w:tentative="1">
      <w:start w:val="1"/>
      <w:numFmt w:val="bullet"/>
      <w:lvlText w:val=""/>
      <w:lvlJc w:val="left"/>
      <w:pPr>
        <w:ind w:left="2286" w:hanging="360"/>
      </w:pPr>
      <w:rPr>
        <w:rFonts w:ascii="Wingdings" w:hAnsi="Wingdings" w:hint="default"/>
      </w:rPr>
    </w:lvl>
    <w:lvl w:ilvl="3" w:tplc="04090001" w:tentative="1">
      <w:start w:val="1"/>
      <w:numFmt w:val="bullet"/>
      <w:lvlText w:val=""/>
      <w:lvlJc w:val="left"/>
      <w:pPr>
        <w:ind w:left="3006" w:hanging="360"/>
      </w:pPr>
      <w:rPr>
        <w:rFonts w:ascii="Symbol" w:hAnsi="Symbol" w:hint="default"/>
      </w:rPr>
    </w:lvl>
    <w:lvl w:ilvl="4" w:tplc="04090003" w:tentative="1">
      <w:start w:val="1"/>
      <w:numFmt w:val="bullet"/>
      <w:lvlText w:val="o"/>
      <w:lvlJc w:val="left"/>
      <w:pPr>
        <w:ind w:left="3726" w:hanging="360"/>
      </w:pPr>
      <w:rPr>
        <w:rFonts w:ascii="Courier New" w:hAnsi="Courier New" w:cs="Courier New" w:hint="default"/>
      </w:rPr>
    </w:lvl>
    <w:lvl w:ilvl="5" w:tplc="04090005" w:tentative="1">
      <w:start w:val="1"/>
      <w:numFmt w:val="bullet"/>
      <w:lvlText w:val=""/>
      <w:lvlJc w:val="left"/>
      <w:pPr>
        <w:ind w:left="4446" w:hanging="360"/>
      </w:pPr>
      <w:rPr>
        <w:rFonts w:ascii="Wingdings" w:hAnsi="Wingdings" w:hint="default"/>
      </w:rPr>
    </w:lvl>
    <w:lvl w:ilvl="6" w:tplc="04090001" w:tentative="1">
      <w:start w:val="1"/>
      <w:numFmt w:val="bullet"/>
      <w:lvlText w:val=""/>
      <w:lvlJc w:val="left"/>
      <w:pPr>
        <w:ind w:left="5166" w:hanging="360"/>
      </w:pPr>
      <w:rPr>
        <w:rFonts w:ascii="Symbol" w:hAnsi="Symbol" w:hint="default"/>
      </w:rPr>
    </w:lvl>
    <w:lvl w:ilvl="7" w:tplc="04090003" w:tentative="1">
      <w:start w:val="1"/>
      <w:numFmt w:val="bullet"/>
      <w:lvlText w:val="o"/>
      <w:lvlJc w:val="left"/>
      <w:pPr>
        <w:ind w:left="5886" w:hanging="360"/>
      </w:pPr>
      <w:rPr>
        <w:rFonts w:ascii="Courier New" w:hAnsi="Courier New" w:cs="Courier New" w:hint="default"/>
      </w:rPr>
    </w:lvl>
    <w:lvl w:ilvl="8" w:tplc="04090005" w:tentative="1">
      <w:start w:val="1"/>
      <w:numFmt w:val="bullet"/>
      <w:lvlText w:val=""/>
      <w:lvlJc w:val="left"/>
      <w:pPr>
        <w:ind w:left="6606" w:hanging="360"/>
      </w:pPr>
      <w:rPr>
        <w:rFonts w:ascii="Wingdings" w:hAnsi="Wingdings" w:hint="default"/>
      </w:rPr>
    </w:lvl>
  </w:abstractNum>
  <w:abstractNum w:abstractNumId="8" w15:restartNumberingAfterBreak="0">
    <w:nsid w:val="6673131B"/>
    <w:multiLevelType w:val="hybridMultilevel"/>
    <w:tmpl w:val="4DCC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B64084"/>
    <w:multiLevelType w:val="hybridMultilevel"/>
    <w:tmpl w:val="B83C6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1"/>
  </w:num>
  <w:num w:numId="5">
    <w:abstractNumId w:val="3"/>
  </w:num>
  <w:num w:numId="6">
    <w:abstractNumId w:val="8"/>
  </w:num>
  <w:num w:numId="7">
    <w:abstractNumId w:val="5"/>
  </w:num>
  <w:num w:numId="8">
    <w:abstractNumId w:val="9"/>
  </w:num>
  <w:num w:numId="9">
    <w:abstractNumId w:val="4"/>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y macdermid">
    <w15:presenceInfo w15:providerId="None" w15:userId="joy macderm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trackRevisions/>
  <w:defaultTabStop w:val="720"/>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29BC9EC-2EB4-4345-A8FE-1C9A4B0E29AB}"/>
    <w:docVar w:name="dgnword-eventsink" w:val="2746578114368"/>
    <w:docVar w:name="dgnword-lastRevisionsView" w:val="0"/>
  </w:docVars>
  <w:rsids>
    <w:rsidRoot w:val="009B7AF9"/>
    <w:rsid w:val="00002DA5"/>
    <w:rsid w:val="000049F0"/>
    <w:rsid w:val="000103A2"/>
    <w:rsid w:val="0001061A"/>
    <w:rsid w:val="00014A8F"/>
    <w:rsid w:val="00016157"/>
    <w:rsid w:val="000207E5"/>
    <w:rsid w:val="00025070"/>
    <w:rsid w:val="00030417"/>
    <w:rsid w:val="00042B3C"/>
    <w:rsid w:val="00051210"/>
    <w:rsid w:val="00051667"/>
    <w:rsid w:val="00052F55"/>
    <w:rsid w:val="00060D30"/>
    <w:rsid w:val="00065E59"/>
    <w:rsid w:val="00067550"/>
    <w:rsid w:val="0007244D"/>
    <w:rsid w:val="00074312"/>
    <w:rsid w:val="00074C2D"/>
    <w:rsid w:val="0008058F"/>
    <w:rsid w:val="00080E53"/>
    <w:rsid w:val="00093C78"/>
    <w:rsid w:val="000A1306"/>
    <w:rsid w:val="000A48F7"/>
    <w:rsid w:val="000A4D06"/>
    <w:rsid w:val="000A77C1"/>
    <w:rsid w:val="000B376C"/>
    <w:rsid w:val="000B4C7E"/>
    <w:rsid w:val="000C0453"/>
    <w:rsid w:val="000C0EE6"/>
    <w:rsid w:val="000D0450"/>
    <w:rsid w:val="000D79B4"/>
    <w:rsid w:val="000E1654"/>
    <w:rsid w:val="000E23D5"/>
    <w:rsid w:val="000E2C2D"/>
    <w:rsid w:val="000E33B9"/>
    <w:rsid w:val="000E406D"/>
    <w:rsid w:val="001053A7"/>
    <w:rsid w:val="001057E9"/>
    <w:rsid w:val="00105C35"/>
    <w:rsid w:val="00105C7C"/>
    <w:rsid w:val="00110CAA"/>
    <w:rsid w:val="001200C0"/>
    <w:rsid w:val="00127230"/>
    <w:rsid w:val="00130CF8"/>
    <w:rsid w:val="00132AD3"/>
    <w:rsid w:val="00142D42"/>
    <w:rsid w:val="00143C03"/>
    <w:rsid w:val="00144712"/>
    <w:rsid w:val="00147075"/>
    <w:rsid w:val="00154943"/>
    <w:rsid w:val="001607A7"/>
    <w:rsid w:val="00160DBC"/>
    <w:rsid w:val="0016375B"/>
    <w:rsid w:val="001639AE"/>
    <w:rsid w:val="00172D7D"/>
    <w:rsid w:val="001741FF"/>
    <w:rsid w:val="00175CD0"/>
    <w:rsid w:val="00176201"/>
    <w:rsid w:val="00185999"/>
    <w:rsid w:val="00190325"/>
    <w:rsid w:val="00191190"/>
    <w:rsid w:val="00191F0A"/>
    <w:rsid w:val="00194E63"/>
    <w:rsid w:val="001956CE"/>
    <w:rsid w:val="0019616D"/>
    <w:rsid w:val="00196713"/>
    <w:rsid w:val="00197B6A"/>
    <w:rsid w:val="001A4E47"/>
    <w:rsid w:val="001B43CC"/>
    <w:rsid w:val="001B7DFF"/>
    <w:rsid w:val="001C06C6"/>
    <w:rsid w:val="001C68D5"/>
    <w:rsid w:val="001D06D8"/>
    <w:rsid w:val="001D189A"/>
    <w:rsid w:val="001D493F"/>
    <w:rsid w:val="001E57AD"/>
    <w:rsid w:val="001E61AF"/>
    <w:rsid w:val="001F147D"/>
    <w:rsid w:val="001F6FC0"/>
    <w:rsid w:val="001F7A12"/>
    <w:rsid w:val="00202A3C"/>
    <w:rsid w:val="00206EDB"/>
    <w:rsid w:val="00211178"/>
    <w:rsid w:val="00213E56"/>
    <w:rsid w:val="00221A18"/>
    <w:rsid w:val="00223BB2"/>
    <w:rsid w:val="00223F27"/>
    <w:rsid w:val="0022609D"/>
    <w:rsid w:val="00236407"/>
    <w:rsid w:val="0024489F"/>
    <w:rsid w:val="00246B7F"/>
    <w:rsid w:val="00251D68"/>
    <w:rsid w:val="00255360"/>
    <w:rsid w:val="0026196E"/>
    <w:rsid w:val="00262B82"/>
    <w:rsid w:val="002804D6"/>
    <w:rsid w:val="0028247A"/>
    <w:rsid w:val="002850D8"/>
    <w:rsid w:val="002914E2"/>
    <w:rsid w:val="00294C03"/>
    <w:rsid w:val="002967B5"/>
    <w:rsid w:val="00297E82"/>
    <w:rsid w:val="002A0AEC"/>
    <w:rsid w:val="002A7829"/>
    <w:rsid w:val="002B1ADD"/>
    <w:rsid w:val="002B2077"/>
    <w:rsid w:val="002B23BE"/>
    <w:rsid w:val="002B4DF0"/>
    <w:rsid w:val="002B515C"/>
    <w:rsid w:val="002B5272"/>
    <w:rsid w:val="002C74A5"/>
    <w:rsid w:val="002D40C6"/>
    <w:rsid w:val="002E067F"/>
    <w:rsid w:val="002E4DF0"/>
    <w:rsid w:val="002E7C91"/>
    <w:rsid w:val="0030008A"/>
    <w:rsid w:val="00307B79"/>
    <w:rsid w:val="00316FEB"/>
    <w:rsid w:val="00324F30"/>
    <w:rsid w:val="00333BC0"/>
    <w:rsid w:val="00333CD9"/>
    <w:rsid w:val="00336611"/>
    <w:rsid w:val="003410BD"/>
    <w:rsid w:val="00344236"/>
    <w:rsid w:val="0034448C"/>
    <w:rsid w:val="00350363"/>
    <w:rsid w:val="003519E9"/>
    <w:rsid w:val="00353E8C"/>
    <w:rsid w:val="003573A8"/>
    <w:rsid w:val="003602C5"/>
    <w:rsid w:val="00360F43"/>
    <w:rsid w:val="003651BD"/>
    <w:rsid w:val="003665C1"/>
    <w:rsid w:val="003677B6"/>
    <w:rsid w:val="00373023"/>
    <w:rsid w:val="00373770"/>
    <w:rsid w:val="00377D2A"/>
    <w:rsid w:val="00380DC6"/>
    <w:rsid w:val="003820CA"/>
    <w:rsid w:val="00386E1E"/>
    <w:rsid w:val="003920F4"/>
    <w:rsid w:val="00392F05"/>
    <w:rsid w:val="003945FA"/>
    <w:rsid w:val="00395F6A"/>
    <w:rsid w:val="0039611B"/>
    <w:rsid w:val="003A4593"/>
    <w:rsid w:val="003A66F0"/>
    <w:rsid w:val="003A75A4"/>
    <w:rsid w:val="003B3173"/>
    <w:rsid w:val="003B5497"/>
    <w:rsid w:val="003B6BF7"/>
    <w:rsid w:val="003C1935"/>
    <w:rsid w:val="003C583D"/>
    <w:rsid w:val="003C64DC"/>
    <w:rsid w:val="003C7C1A"/>
    <w:rsid w:val="003D41D0"/>
    <w:rsid w:val="003D5FF1"/>
    <w:rsid w:val="003E000B"/>
    <w:rsid w:val="003E3EB8"/>
    <w:rsid w:val="003F4D42"/>
    <w:rsid w:val="00400094"/>
    <w:rsid w:val="00401D96"/>
    <w:rsid w:val="004076FC"/>
    <w:rsid w:val="00407701"/>
    <w:rsid w:val="00413251"/>
    <w:rsid w:val="00417665"/>
    <w:rsid w:val="0042222D"/>
    <w:rsid w:val="004229BD"/>
    <w:rsid w:val="0042534E"/>
    <w:rsid w:val="00430768"/>
    <w:rsid w:val="00430B95"/>
    <w:rsid w:val="00430D5E"/>
    <w:rsid w:val="00431F09"/>
    <w:rsid w:val="00435E2E"/>
    <w:rsid w:val="00441B6B"/>
    <w:rsid w:val="004477F4"/>
    <w:rsid w:val="004510E1"/>
    <w:rsid w:val="00452F1F"/>
    <w:rsid w:val="00455928"/>
    <w:rsid w:val="004569F0"/>
    <w:rsid w:val="00457BD8"/>
    <w:rsid w:val="0046024F"/>
    <w:rsid w:val="0046391B"/>
    <w:rsid w:val="004661CA"/>
    <w:rsid w:val="00475AF9"/>
    <w:rsid w:val="00484262"/>
    <w:rsid w:val="00485608"/>
    <w:rsid w:val="004859CA"/>
    <w:rsid w:val="00486BDA"/>
    <w:rsid w:val="004932D8"/>
    <w:rsid w:val="004A645B"/>
    <w:rsid w:val="004A6ECF"/>
    <w:rsid w:val="004A748A"/>
    <w:rsid w:val="004B17B5"/>
    <w:rsid w:val="004B6311"/>
    <w:rsid w:val="004B72B8"/>
    <w:rsid w:val="004C2A08"/>
    <w:rsid w:val="004C2D01"/>
    <w:rsid w:val="004C2EDA"/>
    <w:rsid w:val="004C349C"/>
    <w:rsid w:val="004C594F"/>
    <w:rsid w:val="004C7A0E"/>
    <w:rsid w:val="004D1F9B"/>
    <w:rsid w:val="004E18D6"/>
    <w:rsid w:val="004E5650"/>
    <w:rsid w:val="004E5910"/>
    <w:rsid w:val="005007A3"/>
    <w:rsid w:val="00500CE0"/>
    <w:rsid w:val="00502CD9"/>
    <w:rsid w:val="0050600A"/>
    <w:rsid w:val="00513D3B"/>
    <w:rsid w:val="0051764A"/>
    <w:rsid w:val="00526FD5"/>
    <w:rsid w:val="00527F2F"/>
    <w:rsid w:val="00532F81"/>
    <w:rsid w:val="00537677"/>
    <w:rsid w:val="005416E5"/>
    <w:rsid w:val="00545E30"/>
    <w:rsid w:val="005518FF"/>
    <w:rsid w:val="00554B47"/>
    <w:rsid w:val="00555360"/>
    <w:rsid w:val="00560A60"/>
    <w:rsid w:val="00564DAE"/>
    <w:rsid w:val="005664E2"/>
    <w:rsid w:val="00571061"/>
    <w:rsid w:val="0058027F"/>
    <w:rsid w:val="005816FB"/>
    <w:rsid w:val="005850C8"/>
    <w:rsid w:val="005875A2"/>
    <w:rsid w:val="00596F34"/>
    <w:rsid w:val="005A14F0"/>
    <w:rsid w:val="005A6154"/>
    <w:rsid w:val="005A6546"/>
    <w:rsid w:val="005B20F3"/>
    <w:rsid w:val="005B25AE"/>
    <w:rsid w:val="005C07B1"/>
    <w:rsid w:val="005C624E"/>
    <w:rsid w:val="005D0F19"/>
    <w:rsid w:val="005E1FE3"/>
    <w:rsid w:val="005E4E41"/>
    <w:rsid w:val="005E754C"/>
    <w:rsid w:val="005F1E5D"/>
    <w:rsid w:val="005F244A"/>
    <w:rsid w:val="005F2CD8"/>
    <w:rsid w:val="005F5A83"/>
    <w:rsid w:val="00600A5E"/>
    <w:rsid w:val="00600EF2"/>
    <w:rsid w:val="006052CC"/>
    <w:rsid w:val="0061632C"/>
    <w:rsid w:val="006236CC"/>
    <w:rsid w:val="00626B27"/>
    <w:rsid w:val="00637AA3"/>
    <w:rsid w:val="006443C1"/>
    <w:rsid w:val="00652BB5"/>
    <w:rsid w:val="00653C2B"/>
    <w:rsid w:val="0065462B"/>
    <w:rsid w:val="0066438D"/>
    <w:rsid w:val="00680373"/>
    <w:rsid w:val="00681C5B"/>
    <w:rsid w:val="00684279"/>
    <w:rsid w:val="00686345"/>
    <w:rsid w:val="006937E4"/>
    <w:rsid w:val="0069471D"/>
    <w:rsid w:val="00696BFC"/>
    <w:rsid w:val="00697249"/>
    <w:rsid w:val="006A4471"/>
    <w:rsid w:val="006B4607"/>
    <w:rsid w:val="006C1A6F"/>
    <w:rsid w:val="006C3BDA"/>
    <w:rsid w:val="006D57C4"/>
    <w:rsid w:val="006E2C3C"/>
    <w:rsid w:val="006E4BF4"/>
    <w:rsid w:val="006E7850"/>
    <w:rsid w:val="006F6724"/>
    <w:rsid w:val="006F7B47"/>
    <w:rsid w:val="007004FB"/>
    <w:rsid w:val="00702981"/>
    <w:rsid w:val="00710AFF"/>
    <w:rsid w:val="0071240B"/>
    <w:rsid w:val="007156E9"/>
    <w:rsid w:val="007203E1"/>
    <w:rsid w:val="00740C0F"/>
    <w:rsid w:val="007448AA"/>
    <w:rsid w:val="00745351"/>
    <w:rsid w:val="007476A8"/>
    <w:rsid w:val="00751E5C"/>
    <w:rsid w:val="00756801"/>
    <w:rsid w:val="00757B89"/>
    <w:rsid w:val="00764520"/>
    <w:rsid w:val="007731D8"/>
    <w:rsid w:val="007761A5"/>
    <w:rsid w:val="00785896"/>
    <w:rsid w:val="007863D8"/>
    <w:rsid w:val="007964CC"/>
    <w:rsid w:val="007A4E39"/>
    <w:rsid w:val="007B10C8"/>
    <w:rsid w:val="007B2376"/>
    <w:rsid w:val="007C0F12"/>
    <w:rsid w:val="007C2105"/>
    <w:rsid w:val="007D0BFA"/>
    <w:rsid w:val="007E2637"/>
    <w:rsid w:val="007E61B5"/>
    <w:rsid w:val="007F01D4"/>
    <w:rsid w:val="007F022B"/>
    <w:rsid w:val="007F4E4E"/>
    <w:rsid w:val="00805F6F"/>
    <w:rsid w:val="00811862"/>
    <w:rsid w:val="0081339B"/>
    <w:rsid w:val="008146DE"/>
    <w:rsid w:val="00815B3C"/>
    <w:rsid w:val="00822600"/>
    <w:rsid w:val="00822CEA"/>
    <w:rsid w:val="00823D0C"/>
    <w:rsid w:val="00824C98"/>
    <w:rsid w:val="00827A3F"/>
    <w:rsid w:val="008321C7"/>
    <w:rsid w:val="008350F9"/>
    <w:rsid w:val="00835AB0"/>
    <w:rsid w:val="0084125A"/>
    <w:rsid w:val="00842737"/>
    <w:rsid w:val="00843434"/>
    <w:rsid w:val="00846DE3"/>
    <w:rsid w:val="00860A4B"/>
    <w:rsid w:val="008664E9"/>
    <w:rsid w:val="00875593"/>
    <w:rsid w:val="00881C04"/>
    <w:rsid w:val="008840A4"/>
    <w:rsid w:val="00887746"/>
    <w:rsid w:val="00890AE6"/>
    <w:rsid w:val="00891FEF"/>
    <w:rsid w:val="008B2369"/>
    <w:rsid w:val="008B604B"/>
    <w:rsid w:val="008B6E79"/>
    <w:rsid w:val="008D087C"/>
    <w:rsid w:val="008D45F7"/>
    <w:rsid w:val="008D49EF"/>
    <w:rsid w:val="008E05EB"/>
    <w:rsid w:val="008E083B"/>
    <w:rsid w:val="008E2264"/>
    <w:rsid w:val="008E3BE9"/>
    <w:rsid w:val="008E4F61"/>
    <w:rsid w:val="008E560A"/>
    <w:rsid w:val="008E6C29"/>
    <w:rsid w:val="008F3652"/>
    <w:rsid w:val="008F660B"/>
    <w:rsid w:val="008F7F24"/>
    <w:rsid w:val="0090311E"/>
    <w:rsid w:val="00903983"/>
    <w:rsid w:val="00903D16"/>
    <w:rsid w:val="00911095"/>
    <w:rsid w:val="00915B33"/>
    <w:rsid w:val="00922BD0"/>
    <w:rsid w:val="00925A19"/>
    <w:rsid w:val="0092778A"/>
    <w:rsid w:val="009315E4"/>
    <w:rsid w:val="009354BE"/>
    <w:rsid w:val="00935BD7"/>
    <w:rsid w:val="00937395"/>
    <w:rsid w:val="00942AF2"/>
    <w:rsid w:val="00945EFD"/>
    <w:rsid w:val="0094712B"/>
    <w:rsid w:val="00951103"/>
    <w:rsid w:val="00954AA6"/>
    <w:rsid w:val="009636A5"/>
    <w:rsid w:val="009661DC"/>
    <w:rsid w:val="009752CF"/>
    <w:rsid w:val="0098122B"/>
    <w:rsid w:val="00986492"/>
    <w:rsid w:val="0098782A"/>
    <w:rsid w:val="00994AE0"/>
    <w:rsid w:val="00997322"/>
    <w:rsid w:val="00997AA1"/>
    <w:rsid w:val="009A2947"/>
    <w:rsid w:val="009A5B95"/>
    <w:rsid w:val="009A6AD2"/>
    <w:rsid w:val="009B4185"/>
    <w:rsid w:val="009B5476"/>
    <w:rsid w:val="009B7AF9"/>
    <w:rsid w:val="009B7E41"/>
    <w:rsid w:val="009C0B53"/>
    <w:rsid w:val="009C37CD"/>
    <w:rsid w:val="009C4332"/>
    <w:rsid w:val="009D1CCE"/>
    <w:rsid w:val="009D22ED"/>
    <w:rsid w:val="009D4501"/>
    <w:rsid w:val="009E0B31"/>
    <w:rsid w:val="009E39A9"/>
    <w:rsid w:val="009E7BB2"/>
    <w:rsid w:val="009F0C15"/>
    <w:rsid w:val="009F173B"/>
    <w:rsid w:val="00A00BE1"/>
    <w:rsid w:val="00A03615"/>
    <w:rsid w:val="00A06486"/>
    <w:rsid w:val="00A11339"/>
    <w:rsid w:val="00A1783C"/>
    <w:rsid w:val="00A1796E"/>
    <w:rsid w:val="00A23267"/>
    <w:rsid w:val="00A248CE"/>
    <w:rsid w:val="00A24E3C"/>
    <w:rsid w:val="00A274D9"/>
    <w:rsid w:val="00A30F9A"/>
    <w:rsid w:val="00A34319"/>
    <w:rsid w:val="00A45414"/>
    <w:rsid w:val="00A46991"/>
    <w:rsid w:val="00A46B89"/>
    <w:rsid w:val="00A47B59"/>
    <w:rsid w:val="00A5081D"/>
    <w:rsid w:val="00A5478A"/>
    <w:rsid w:val="00A550FD"/>
    <w:rsid w:val="00A57030"/>
    <w:rsid w:val="00A60615"/>
    <w:rsid w:val="00A728D8"/>
    <w:rsid w:val="00A74716"/>
    <w:rsid w:val="00A8193B"/>
    <w:rsid w:val="00A87545"/>
    <w:rsid w:val="00A92B74"/>
    <w:rsid w:val="00A94476"/>
    <w:rsid w:val="00A955B1"/>
    <w:rsid w:val="00A9591E"/>
    <w:rsid w:val="00AA0EB1"/>
    <w:rsid w:val="00AA2BE9"/>
    <w:rsid w:val="00AA2C63"/>
    <w:rsid w:val="00AB6C6C"/>
    <w:rsid w:val="00AB7886"/>
    <w:rsid w:val="00AC39BB"/>
    <w:rsid w:val="00AD1F4A"/>
    <w:rsid w:val="00AD28BF"/>
    <w:rsid w:val="00AD335C"/>
    <w:rsid w:val="00AD4AAF"/>
    <w:rsid w:val="00AD7F0E"/>
    <w:rsid w:val="00AE0913"/>
    <w:rsid w:val="00AE2B78"/>
    <w:rsid w:val="00AE4C9B"/>
    <w:rsid w:val="00AF222D"/>
    <w:rsid w:val="00AF4626"/>
    <w:rsid w:val="00B002FB"/>
    <w:rsid w:val="00B123EF"/>
    <w:rsid w:val="00B21EFB"/>
    <w:rsid w:val="00B235ED"/>
    <w:rsid w:val="00B25E59"/>
    <w:rsid w:val="00B26CE5"/>
    <w:rsid w:val="00B27122"/>
    <w:rsid w:val="00B31B2A"/>
    <w:rsid w:val="00B3515A"/>
    <w:rsid w:val="00B367F7"/>
    <w:rsid w:val="00B43223"/>
    <w:rsid w:val="00B451A9"/>
    <w:rsid w:val="00B4526E"/>
    <w:rsid w:val="00B558EF"/>
    <w:rsid w:val="00B62192"/>
    <w:rsid w:val="00B62C81"/>
    <w:rsid w:val="00B70FCF"/>
    <w:rsid w:val="00B711FE"/>
    <w:rsid w:val="00B73886"/>
    <w:rsid w:val="00B7604B"/>
    <w:rsid w:val="00B8608A"/>
    <w:rsid w:val="00B955AF"/>
    <w:rsid w:val="00B96BAA"/>
    <w:rsid w:val="00BB0EA8"/>
    <w:rsid w:val="00BB396A"/>
    <w:rsid w:val="00BB3F06"/>
    <w:rsid w:val="00BC3805"/>
    <w:rsid w:val="00BD2487"/>
    <w:rsid w:val="00BD602C"/>
    <w:rsid w:val="00BD61F8"/>
    <w:rsid w:val="00BE0B67"/>
    <w:rsid w:val="00BE1D33"/>
    <w:rsid w:val="00BE51AE"/>
    <w:rsid w:val="00BE6BA9"/>
    <w:rsid w:val="00BE7ED4"/>
    <w:rsid w:val="00BF5028"/>
    <w:rsid w:val="00C067CE"/>
    <w:rsid w:val="00C07881"/>
    <w:rsid w:val="00C07CE3"/>
    <w:rsid w:val="00C1163A"/>
    <w:rsid w:val="00C136D3"/>
    <w:rsid w:val="00C13E88"/>
    <w:rsid w:val="00C15661"/>
    <w:rsid w:val="00C24D9B"/>
    <w:rsid w:val="00C2761D"/>
    <w:rsid w:val="00C32666"/>
    <w:rsid w:val="00C33F41"/>
    <w:rsid w:val="00C3484E"/>
    <w:rsid w:val="00C560CC"/>
    <w:rsid w:val="00C570C1"/>
    <w:rsid w:val="00C57628"/>
    <w:rsid w:val="00C6453E"/>
    <w:rsid w:val="00C7393A"/>
    <w:rsid w:val="00C76BDB"/>
    <w:rsid w:val="00C76C77"/>
    <w:rsid w:val="00C76FBF"/>
    <w:rsid w:val="00C809CF"/>
    <w:rsid w:val="00C810C6"/>
    <w:rsid w:val="00C85BA2"/>
    <w:rsid w:val="00C87746"/>
    <w:rsid w:val="00C94F17"/>
    <w:rsid w:val="00C95624"/>
    <w:rsid w:val="00CA0008"/>
    <w:rsid w:val="00CB0BBF"/>
    <w:rsid w:val="00CB24BA"/>
    <w:rsid w:val="00CB2AF7"/>
    <w:rsid w:val="00CB4B13"/>
    <w:rsid w:val="00CC204C"/>
    <w:rsid w:val="00CC4C4E"/>
    <w:rsid w:val="00CC52F2"/>
    <w:rsid w:val="00CC676D"/>
    <w:rsid w:val="00CD15DC"/>
    <w:rsid w:val="00CD2949"/>
    <w:rsid w:val="00CD2B26"/>
    <w:rsid w:val="00CD4EC5"/>
    <w:rsid w:val="00CD6C34"/>
    <w:rsid w:val="00CD7160"/>
    <w:rsid w:val="00CF000E"/>
    <w:rsid w:val="00CF6063"/>
    <w:rsid w:val="00D071DB"/>
    <w:rsid w:val="00D14F94"/>
    <w:rsid w:val="00D22C56"/>
    <w:rsid w:val="00D2431C"/>
    <w:rsid w:val="00D26C18"/>
    <w:rsid w:val="00D30CB1"/>
    <w:rsid w:val="00D445AD"/>
    <w:rsid w:val="00D45475"/>
    <w:rsid w:val="00D648C0"/>
    <w:rsid w:val="00D661C7"/>
    <w:rsid w:val="00D72335"/>
    <w:rsid w:val="00D75354"/>
    <w:rsid w:val="00D81056"/>
    <w:rsid w:val="00D81D74"/>
    <w:rsid w:val="00D83351"/>
    <w:rsid w:val="00D84913"/>
    <w:rsid w:val="00D86317"/>
    <w:rsid w:val="00D920C2"/>
    <w:rsid w:val="00DB1A4A"/>
    <w:rsid w:val="00DB4FCC"/>
    <w:rsid w:val="00DC2B39"/>
    <w:rsid w:val="00DC30B9"/>
    <w:rsid w:val="00DD0714"/>
    <w:rsid w:val="00DD3653"/>
    <w:rsid w:val="00DE2D9C"/>
    <w:rsid w:val="00DE325C"/>
    <w:rsid w:val="00DE452C"/>
    <w:rsid w:val="00DF08AE"/>
    <w:rsid w:val="00DF1F38"/>
    <w:rsid w:val="00DF322D"/>
    <w:rsid w:val="00E04326"/>
    <w:rsid w:val="00E14AFC"/>
    <w:rsid w:val="00E212CB"/>
    <w:rsid w:val="00E22C30"/>
    <w:rsid w:val="00E261E1"/>
    <w:rsid w:val="00E268A0"/>
    <w:rsid w:val="00E35887"/>
    <w:rsid w:val="00E41624"/>
    <w:rsid w:val="00E42BF6"/>
    <w:rsid w:val="00E4339D"/>
    <w:rsid w:val="00E438D3"/>
    <w:rsid w:val="00E44C54"/>
    <w:rsid w:val="00E45422"/>
    <w:rsid w:val="00E5426A"/>
    <w:rsid w:val="00E60EE9"/>
    <w:rsid w:val="00E6170B"/>
    <w:rsid w:val="00E66DEB"/>
    <w:rsid w:val="00E73EB2"/>
    <w:rsid w:val="00E74306"/>
    <w:rsid w:val="00EB7FF6"/>
    <w:rsid w:val="00EC10E9"/>
    <w:rsid w:val="00EC430F"/>
    <w:rsid w:val="00EC6472"/>
    <w:rsid w:val="00EE430A"/>
    <w:rsid w:val="00EE77C5"/>
    <w:rsid w:val="00EF1E4A"/>
    <w:rsid w:val="00EF6CD8"/>
    <w:rsid w:val="00EF7D47"/>
    <w:rsid w:val="00F003D4"/>
    <w:rsid w:val="00F10B40"/>
    <w:rsid w:val="00F10F23"/>
    <w:rsid w:val="00F115A2"/>
    <w:rsid w:val="00F11A5A"/>
    <w:rsid w:val="00F2181F"/>
    <w:rsid w:val="00F227D6"/>
    <w:rsid w:val="00F2289B"/>
    <w:rsid w:val="00F33426"/>
    <w:rsid w:val="00F346BE"/>
    <w:rsid w:val="00F37258"/>
    <w:rsid w:val="00F42920"/>
    <w:rsid w:val="00F6468E"/>
    <w:rsid w:val="00F6578A"/>
    <w:rsid w:val="00F65C84"/>
    <w:rsid w:val="00F713DB"/>
    <w:rsid w:val="00F76CE8"/>
    <w:rsid w:val="00F7745E"/>
    <w:rsid w:val="00F82C01"/>
    <w:rsid w:val="00F82E4F"/>
    <w:rsid w:val="00F83E20"/>
    <w:rsid w:val="00F8568D"/>
    <w:rsid w:val="00F90543"/>
    <w:rsid w:val="00F93BB5"/>
    <w:rsid w:val="00FA07E7"/>
    <w:rsid w:val="00FA23E8"/>
    <w:rsid w:val="00FA5B92"/>
    <w:rsid w:val="00FC261E"/>
    <w:rsid w:val="00FC29E3"/>
    <w:rsid w:val="00FC4442"/>
    <w:rsid w:val="00FC5AC6"/>
    <w:rsid w:val="00FD26A6"/>
    <w:rsid w:val="00FD3B5D"/>
    <w:rsid w:val="00FD3D0C"/>
    <w:rsid w:val="00FD3DA1"/>
    <w:rsid w:val="00FE3B9C"/>
    <w:rsid w:val="00FE3BCF"/>
    <w:rsid w:val="00FE4AD3"/>
    <w:rsid w:val="00FE7328"/>
    <w:rsid w:val="00FE7DF0"/>
    <w:rsid w:val="4771A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2BD11"/>
  <w15:chartTrackingRefBased/>
  <w15:docId w15:val="{6C9CD5C5-3EBB-5940-BDFF-6A3E41D1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B7AF9"/>
    <w:pPr>
      <w:widowControl/>
      <w:spacing w:after="200" w:line="276" w:lineRule="auto"/>
    </w:pPr>
    <w:rPr>
      <w:rFonts w:ascii="Calibri" w:eastAsia="Calibri" w:hAnsi="Calibri" w:cs="Times New Roman"/>
      <w:lang w:val="el-GR"/>
    </w:rPr>
  </w:style>
  <w:style w:type="paragraph" w:styleId="Heading1">
    <w:name w:val="heading 1"/>
    <w:basedOn w:val="Normal"/>
    <w:link w:val="Heading1Char"/>
    <w:uiPriority w:val="1"/>
    <w:qFormat/>
    <w:rsid w:val="005816FB"/>
    <w:pPr>
      <w:ind w:left="106" w:right="661"/>
      <w:outlineLvl w:val="0"/>
    </w:pPr>
    <w:rPr>
      <w:b/>
      <w:bCs/>
      <w:sz w:val="28"/>
      <w:szCs w:val="28"/>
    </w:rPr>
  </w:style>
  <w:style w:type="paragraph" w:styleId="Heading2">
    <w:name w:val="heading 2"/>
    <w:basedOn w:val="Normal"/>
    <w:link w:val="Heading2Char"/>
    <w:uiPriority w:val="1"/>
    <w:qFormat/>
    <w:rsid w:val="005816FB"/>
    <w:pPr>
      <w:ind w:left="106" w:right="661"/>
      <w:outlineLvl w:val="1"/>
    </w:pPr>
    <w:rPr>
      <w:b/>
      <w:bCs/>
      <w:sz w:val="24"/>
      <w:szCs w:val="24"/>
    </w:rPr>
  </w:style>
  <w:style w:type="paragraph" w:styleId="Heading3">
    <w:name w:val="heading 3"/>
    <w:basedOn w:val="Normal"/>
    <w:link w:val="Heading3Char"/>
    <w:uiPriority w:val="1"/>
    <w:qFormat/>
    <w:rsid w:val="005816FB"/>
    <w:pPr>
      <w:spacing w:before="72"/>
      <w:ind w:left="106" w:right="-19"/>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5816FB"/>
    <w:pPr>
      <w:spacing w:before="42"/>
      <w:ind w:left="154" w:right="478"/>
      <w:jc w:val="center"/>
    </w:pPr>
  </w:style>
  <w:style w:type="character" w:customStyle="1" w:styleId="Heading1Char">
    <w:name w:val="Heading 1 Char"/>
    <w:basedOn w:val="DefaultParagraphFont"/>
    <w:link w:val="Heading1"/>
    <w:uiPriority w:val="1"/>
    <w:rsid w:val="005816FB"/>
    <w:rPr>
      <w:rFonts w:ascii="Arial" w:eastAsia="Arial" w:hAnsi="Arial" w:cs="Arial"/>
      <w:b/>
      <w:bCs/>
      <w:sz w:val="28"/>
      <w:szCs w:val="28"/>
    </w:rPr>
  </w:style>
  <w:style w:type="character" w:customStyle="1" w:styleId="Heading2Char">
    <w:name w:val="Heading 2 Char"/>
    <w:basedOn w:val="DefaultParagraphFont"/>
    <w:link w:val="Heading2"/>
    <w:uiPriority w:val="1"/>
    <w:rsid w:val="005816FB"/>
    <w:rPr>
      <w:rFonts w:ascii="Arial" w:eastAsia="Arial" w:hAnsi="Arial" w:cs="Arial"/>
      <w:b/>
      <w:bCs/>
      <w:sz w:val="24"/>
      <w:szCs w:val="24"/>
    </w:rPr>
  </w:style>
  <w:style w:type="character" w:customStyle="1" w:styleId="Heading3Char">
    <w:name w:val="Heading 3 Char"/>
    <w:basedOn w:val="DefaultParagraphFont"/>
    <w:link w:val="Heading3"/>
    <w:uiPriority w:val="1"/>
    <w:rsid w:val="005816FB"/>
    <w:rPr>
      <w:rFonts w:ascii="Arial" w:eastAsia="Arial" w:hAnsi="Arial" w:cs="Arial"/>
      <w:b/>
      <w:bCs/>
    </w:rPr>
  </w:style>
  <w:style w:type="paragraph" w:styleId="BodyText">
    <w:name w:val="Body Text"/>
    <w:basedOn w:val="Normal"/>
    <w:link w:val="BodyTextChar"/>
    <w:uiPriority w:val="1"/>
    <w:qFormat/>
    <w:rsid w:val="005816FB"/>
    <w:pPr>
      <w:spacing w:before="1"/>
      <w:ind w:left="682"/>
    </w:pPr>
  </w:style>
  <w:style w:type="character" w:customStyle="1" w:styleId="BodyTextChar">
    <w:name w:val="Body Text Char"/>
    <w:basedOn w:val="DefaultParagraphFont"/>
    <w:link w:val="BodyText"/>
    <w:uiPriority w:val="1"/>
    <w:rsid w:val="005816FB"/>
    <w:rPr>
      <w:rFonts w:ascii="Arial" w:eastAsia="Arial" w:hAnsi="Arial" w:cs="Arial"/>
    </w:rPr>
  </w:style>
  <w:style w:type="paragraph" w:styleId="ListParagraph">
    <w:name w:val="List Paragraph"/>
    <w:basedOn w:val="Normal"/>
    <w:uiPriority w:val="1"/>
    <w:qFormat/>
    <w:rsid w:val="005816FB"/>
    <w:pPr>
      <w:spacing w:before="121"/>
      <w:ind w:left="682" w:right="180" w:hanging="556"/>
    </w:pPr>
    <w:rPr>
      <w:u w:val="single" w:color="000000"/>
    </w:rPr>
  </w:style>
  <w:style w:type="paragraph" w:styleId="Header">
    <w:name w:val="header"/>
    <w:basedOn w:val="Normal"/>
    <w:link w:val="HeaderChar"/>
    <w:uiPriority w:val="99"/>
    <w:unhideWhenUsed/>
    <w:rsid w:val="009B7A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F9"/>
    <w:rPr>
      <w:rFonts w:ascii="Calibri" w:eastAsia="Calibri" w:hAnsi="Calibri" w:cs="Times New Roman"/>
      <w:lang w:val="el-GR"/>
    </w:rPr>
  </w:style>
  <w:style w:type="paragraph" w:styleId="Footer">
    <w:name w:val="footer"/>
    <w:basedOn w:val="Normal"/>
    <w:link w:val="FooterChar"/>
    <w:uiPriority w:val="99"/>
    <w:unhideWhenUsed/>
    <w:rsid w:val="009B7A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F9"/>
    <w:rPr>
      <w:rFonts w:ascii="Calibri" w:eastAsia="Calibri" w:hAnsi="Calibri" w:cs="Times New Roman"/>
      <w:lang w:val="el-GR"/>
    </w:rPr>
  </w:style>
  <w:style w:type="paragraph" w:styleId="BalloonText">
    <w:name w:val="Balloon Text"/>
    <w:basedOn w:val="Normal"/>
    <w:link w:val="BalloonTextChar"/>
    <w:uiPriority w:val="99"/>
    <w:semiHidden/>
    <w:unhideWhenUsed/>
    <w:rsid w:val="004B6311"/>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4B6311"/>
    <w:rPr>
      <w:rFonts w:ascii="Times New Roman" w:eastAsia="Calibri" w:hAnsi="Times New Roman" w:cs="Times New Roman"/>
      <w:sz w:val="18"/>
      <w:szCs w:val="18"/>
      <w:lang w:val="el-GR"/>
    </w:rPr>
  </w:style>
  <w:style w:type="character" w:styleId="CommentReference">
    <w:name w:val="annotation reference"/>
    <w:basedOn w:val="DefaultParagraphFont"/>
    <w:uiPriority w:val="99"/>
    <w:semiHidden/>
    <w:unhideWhenUsed/>
    <w:rsid w:val="00AB6C6C"/>
    <w:rPr>
      <w:sz w:val="16"/>
      <w:szCs w:val="16"/>
    </w:rPr>
  </w:style>
  <w:style w:type="paragraph" w:styleId="CommentText">
    <w:name w:val="annotation text"/>
    <w:basedOn w:val="Normal"/>
    <w:link w:val="CommentTextChar"/>
    <w:uiPriority w:val="99"/>
    <w:semiHidden/>
    <w:unhideWhenUsed/>
    <w:rsid w:val="00AB6C6C"/>
    <w:pPr>
      <w:spacing w:line="240" w:lineRule="auto"/>
    </w:pPr>
    <w:rPr>
      <w:sz w:val="20"/>
      <w:szCs w:val="20"/>
    </w:rPr>
  </w:style>
  <w:style w:type="character" w:customStyle="1" w:styleId="CommentTextChar">
    <w:name w:val="Comment Text Char"/>
    <w:basedOn w:val="DefaultParagraphFont"/>
    <w:link w:val="CommentText"/>
    <w:uiPriority w:val="99"/>
    <w:semiHidden/>
    <w:rsid w:val="00AB6C6C"/>
    <w:rPr>
      <w:rFonts w:ascii="Calibri" w:eastAsia="Calibri" w:hAnsi="Calibri" w:cs="Times New Roman"/>
      <w:sz w:val="20"/>
      <w:szCs w:val="20"/>
      <w:lang w:val="el-GR"/>
    </w:rPr>
  </w:style>
  <w:style w:type="paragraph" w:styleId="CommentSubject">
    <w:name w:val="annotation subject"/>
    <w:basedOn w:val="CommentText"/>
    <w:next w:val="CommentText"/>
    <w:link w:val="CommentSubjectChar"/>
    <w:uiPriority w:val="99"/>
    <w:semiHidden/>
    <w:unhideWhenUsed/>
    <w:rsid w:val="00AB6C6C"/>
    <w:rPr>
      <w:b/>
      <w:bCs/>
    </w:rPr>
  </w:style>
  <w:style w:type="character" w:customStyle="1" w:styleId="CommentSubjectChar">
    <w:name w:val="Comment Subject Char"/>
    <w:basedOn w:val="CommentTextChar"/>
    <w:link w:val="CommentSubject"/>
    <w:uiPriority w:val="99"/>
    <w:semiHidden/>
    <w:rsid w:val="00AB6C6C"/>
    <w:rPr>
      <w:rFonts w:ascii="Calibri" w:eastAsia="Calibri" w:hAnsi="Calibri" w:cs="Times New Roman"/>
      <w:b/>
      <w:bCs/>
      <w:sz w:val="20"/>
      <w:szCs w:val="20"/>
      <w:lang w:val="el-GR"/>
    </w:rPr>
  </w:style>
  <w:style w:type="paragraph" w:customStyle="1" w:styleId="Default">
    <w:name w:val="Default"/>
    <w:rsid w:val="00395F6A"/>
    <w:pPr>
      <w:widowControl/>
      <w:autoSpaceDE w:val="0"/>
      <w:autoSpaceDN w:val="0"/>
      <w:adjustRightInd w:val="0"/>
    </w:pPr>
    <w:rPr>
      <w:rFonts w:ascii="Times New Roman" w:hAnsi="Times New Roman" w:cs="Times New Roman"/>
      <w:color w:val="000000"/>
      <w:sz w:val="24"/>
      <w:szCs w:val="24"/>
    </w:rPr>
  </w:style>
  <w:style w:type="paragraph" w:styleId="Revision">
    <w:name w:val="Revision"/>
    <w:hidden/>
    <w:uiPriority w:val="99"/>
    <w:semiHidden/>
    <w:rsid w:val="001F6FC0"/>
    <w:pPr>
      <w:widowControl/>
    </w:pPr>
    <w:rPr>
      <w:rFonts w:ascii="Calibri" w:eastAsia="Calibri" w:hAnsi="Calibri" w:cs="Times New Roman"/>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66084">
      <w:bodyDiv w:val="1"/>
      <w:marLeft w:val="0"/>
      <w:marRight w:val="0"/>
      <w:marTop w:val="0"/>
      <w:marBottom w:val="0"/>
      <w:divBdr>
        <w:top w:val="none" w:sz="0" w:space="0" w:color="auto"/>
        <w:left w:val="none" w:sz="0" w:space="0" w:color="auto"/>
        <w:bottom w:val="none" w:sz="0" w:space="0" w:color="auto"/>
        <w:right w:val="none" w:sz="0" w:space="0" w:color="auto"/>
      </w:divBdr>
      <w:divsChild>
        <w:div w:id="1147162827">
          <w:marLeft w:val="0"/>
          <w:marRight w:val="0"/>
          <w:marTop w:val="0"/>
          <w:marBottom w:val="0"/>
          <w:divBdr>
            <w:top w:val="none" w:sz="0" w:space="0" w:color="auto"/>
            <w:left w:val="none" w:sz="0" w:space="0" w:color="auto"/>
            <w:bottom w:val="none" w:sz="0" w:space="0" w:color="auto"/>
            <w:right w:val="none" w:sz="0" w:space="0" w:color="auto"/>
          </w:divBdr>
          <w:divsChild>
            <w:div w:id="1510867516">
              <w:marLeft w:val="0"/>
              <w:marRight w:val="0"/>
              <w:marTop w:val="0"/>
              <w:marBottom w:val="0"/>
              <w:divBdr>
                <w:top w:val="none" w:sz="0" w:space="0" w:color="auto"/>
                <w:left w:val="none" w:sz="0" w:space="0" w:color="auto"/>
                <w:bottom w:val="none" w:sz="0" w:space="0" w:color="auto"/>
                <w:right w:val="none" w:sz="0" w:space="0" w:color="auto"/>
              </w:divBdr>
              <w:divsChild>
                <w:div w:id="1952736979">
                  <w:marLeft w:val="0"/>
                  <w:marRight w:val="0"/>
                  <w:marTop w:val="0"/>
                  <w:marBottom w:val="0"/>
                  <w:divBdr>
                    <w:top w:val="none" w:sz="0" w:space="0" w:color="auto"/>
                    <w:left w:val="none" w:sz="0" w:space="0" w:color="auto"/>
                    <w:bottom w:val="none" w:sz="0" w:space="0" w:color="auto"/>
                    <w:right w:val="none" w:sz="0" w:space="0" w:color="auto"/>
                  </w:divBdr>
                  <w:divsChild>
                    <w:div w:id="151086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75629">
      <w:bodyDiv w:val="1"/>
      <w:marLeft w:val="0"/>
      <w:marRight w:val="0"/>
      <w:marTop w:val="0"/>
      <w:marBottom w:val="0"/>
      <w:divBdr>
        <w:top w:val="none" w:sz="0" w:space="0" w:color="auto"/>
        <w:left w:val="none" w:sz="0" w:space="0" w:color="auto"/>
        <w:bottom w:val="none" w:sz="0" w:space="0" w:color="auto"/>
        <w:right w:val="none" w:sz="0" w:space="0" w:color="auto"/>
      </w:divBdr>
    </w:div>
    <w:div w:id="556823705">
      <w:bodyDiv w:val="1"/>
      <w:marLeft w:val="0"/>
      <w:marRight w:val="0"/>
      <w:marTop w:val="0"/>
      <w:marBottom w:val="0"/>
      <w:divBdr>
        <w:top w:val="none" w:sz="0" w:space="0" w:color="auto"/>
        <w:left w:val="none" w:sz="0" w:space="0" w:color="auto"/>
        <w:bottom w:val="none" w:sz="0" w:space="0" w:color="auto"/>
        <w:right w:val="none" w:sz="0" w:space="0" w:color="auto"/>
      </w:divBdr>
    </w:div>
    <w:div w:id="620654284">
      <w:bodyDiv w:val="1"/>
      <w:marLeft w:val="0"/>
      <w:marRight w:val="0"/>
      <w:marTop w:val="0"/>
      <w:marBottom w:val="0"/>
      <w:divBdr>
        <w:top w:val="none" w:sz="0" w:space="0" w:color="auto"/>
        <w:left w:val="none" w:sz="0" w:space="0" w:color="auto"/>
        <w:bottom w:val="none" w:sz="0" w:space="0" w:color="auto"/>
        <w:right w:val="none" w:sz="0" w:space="0" w:color="auto"/>
      </w:divBdr>
    </w:div>
    <w:div w:id="646397238">
      <w:bodyDiv w:val="1"/>
      <w:marLeft w:val="0"/>
      <w:marRight w:val="0"/>
      <w:marTop w:val="0"/>
      <w:marBottom w:val="0"/>
      <w:divBdr>
        <w:top w:val="none" w:sz="0" w:space="0" w:color="auto"/>
        <w:left w:val="none" w:sz="0" w:space="0" w:color="auto"/>
        <w:bottom w:val="none" w:sz="0" w:space="0" w:color="auto"/>
        <w:right w:val="none" w:sz="0" w:space="0" w:color="auto"/>
      </w:divBdr>
      <w:divsChild>
        <w:div w:id="162092950">
          <w:marLeft w:val="0"/>
          <w:marRight w:val="0"/>
          <w:marTop w:val="0"/>
          <w:marBottom w:val="0"/>
          <w:divBdr>
            <w:top w:val="none" w:sz="0" w:space="0" w:color="auto"/>
            <w:left w:val="none" w:sz="0" w:space="0" w:color="auto"/>
            <w:bottom w:val="none" w:sz="0" w:space="0" w:color="auto"/>
            <w:right w:val="none" w:sz="0" w:space="0" w:color="auto"/>
          </w:divBdr>
          <w:divsChild>
            <w:div w:id="1269313416">
              <w:marLeft w:val="0"/>
              <w:marRight w:val="0"/>
              <w:marTop w:val="0"/>
              <w:marBottom w:val="0"/>
              <w:divBdr>
                <w:top w:val="none" w:sz="0" w:space="0" w:color="auto"/>
                <w:left w:val="none" w:sz="0" w:space="0" w:color="auto"/>
                <w:bottom w:val="none" w:sz="0" w:space="0" w:color="auto"/>
                <w:right w:val="none" w:sz="0" w:space="0" w:color="auto"/>
              </w:divBdr>
              <w:divsChild>
                <w:div w:id="1129863163">
                  <w:marLeft w:val="0"/>
                  <w:marRight w:val="0"/>
                  <w:marTop w:val="0"/>
                  <w:marBottom w:val="0"/>
                  <w:divBdr>
                    <w:top w:val="none" w:sz="0" w:space="0" w:color="auto"/>
                    <w:left w:val="none" w:sz="0" w:space="0" w:color="auto"/>
                    <w:bottom w:val="none" w:sz="0" w:space="0" w:color="auto"/>
                    <w:right w:val="none" w:sz="0" w:space="0" w:color="auto"/>
                  </w:divBdr>
                  <w:divsChild>
                    <w:div w:id="3967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75022">
      <w:bodyDiv w:val="1"/>
      <w:marLeft w:val="0"/>
      <w:marRight w:val="0"/>
      <w:marTop w:val="0"/>
      <w:marBottom w:val="0"/>
      <w:divBdr>
        <w:top w:val="none" w:sz="0" w:space="0" w:color="auto"/>
        <w:left w:val="none" w:sz="0" w:space="0" w:color="auto"/>
        <w:bottom w:val="none" w:sz="0" w:space="0" w:color="auto"/>
        <w:right w:val="none" w:sz="0" w:space="0" w:color="auto"/>
      </w:divBdr>
      <w:divsChild>
        <w:div w:id="1502044852">
          <w:marLeft w:val="0"/>
          <w:marRight w:val="0"/>
          <w:marTop w:val="0"/>
          <w:marBottom w:val="0"/>
          <w:divBdr>
            <w:top w:val="none" w:sz="0" w:space="0" w:color="auto"/>
            <w:left w:val="none" w:sz="0" w:space="0" w:color="auto"/>
            <w:bottom w:val="none" w:sz="0" w:space="0" w:color="auto"/>
            <w:right w:val="none" w:sz="0" w:space="0" w:color="auto"/>
          </w:divBdr>
          <w:divsChild>
            <w:div w:id="1936131722">
              <w:marLeft w:val="0"/>
              <w:marRight w:val="0"/>
              <w:marTop w:val="0"/>
              <w:marBottom w:val="0"/>
              <w:divBdr>
                <w:top w:val="none" w:sz="0" w:space="0" w:color="auto"/>
                <w:left w:val="none" w:sz="0" w:space="0" w:color="auto"/>
                <w:bottom w:val="none" w:sz="0" w:space="0" w:color="auto"/>
                <w:right w:val="none" w:sz="0" w:space="0" w:color="auto"/>
              </w:divBdr>
              <w:divsChild>
                <w:div w:id="748699555">
                  <w:marLeft w:val="0"/>
                  <w:marRight w:val="0"/>
                  <w:marTop w:val="0"/>
                  <w:marBottom w:val="0"/>
                  <w:divBdr>
                    <w:top w:val="none" w:sz="0" w:space="0" w:color="auto"/>
                    <w:left w:val="none" w:sz="0" w:space="0" w:color="auto"/>
                    <w:bottom w:val="none" w:sz="0" w:space="0" w:color="auto"/>
                    <w:right w:val="none" w:sz="0" w:space="0" w:color="auto"/>
                  </w:divBdr>
                  <w:divsChild>
                    <w:div w:id="193207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576411">
      <w:bodyDiv w:val="1"/>
      <w:marLeft w:val="0"/>
      <w:marRight w:val="0"/>
      <w:marTop w:val="0"/>
      <w:marBottom w:val="0"/>
      <w:divBdr>
        <w:top w:val="none" w:sz="0" w:space="0" w:color="auto"/>
        <w:left w:val="none" w:sz="0" w:space="0" w:color="auto"/>
        <w:bottom w:val="none" w:sz="0" w:space="0" w:color="auto"/>
        <w:right w:val="none" w:sz="0" w:space="0" w:color="auto"/>
      </w:divBdr>
    </w:div>
    <w:div w:id="745685989">
      <w:bodyDiv w:val="1"/>
      <w:marLeft w:val="0"/>
      <w:marRight w:val="0"/>
      <w:marTop w:val="0"/>
      <w:marBottom w:val="0"/>
      <w:divBdr>
        <w:top w:val="none" w:sz="0" w:space="0" w:color="auto"/>
        <w:left w:val="none" w:sz="0" w:space="0" w:color="auto"/>
        <w:bottom w:val="none" w:sz="0" w:space="0" w:color="auto"/>
        <w:right w:val="none" w:sz="0" w:space="0" w:color="auto"/>
      </w:divBdr>
    </w:div>
    <w:div w:id="1100881595">
      <w:bodyDiv w:val="1"/>
      <w:marLeft w:val="0"/>
      <w:marRight w:val="0"/>
      <w:marTop w:val="0"/>
      <w:marBottom w:val="0"/>
      <w:divBdr>
        <w:top w:val="none" w:sz="0" w:space="0" w:color="auto"/>
        <w:left w:val="none" w:sz="0" w:space="0" w:color="auto"/>
        <w:bottom w:val="none" w:sz="0" w:space="0" w:color="auto"/>
        <w:right w:val="none" w:sz="0" w:space="0" w:color="auto"/>
      </w:divBdr>
    </w:div>
    <w:div w:id="1159998046">
      <w:bodyDiv w:val="1"/>
      <w:marLeft w:val="0"/>
      <w:marRight w:val="0"/>
      <w:marTop w:val="0"/>
      <w:marBottom w:val="0"/>
      <w:divBdr>
        <w:top w:val="none" w:sz="0" w:space="0" w:color="auto"/>
        <w:left w:val="none" w:sz="0" w:space="0" w:color="auto"/>
        <w:bottom w:val="none" w:sz="0" w:space="0" w:color="auto"/>
        <w:right w:val="none" w:sz="0" w:space="0" w:color="auto"/>
      </w:divBdr>
    </w:div>
    <w:div w:id="1166282279">
      <w:bodyDiv w:val="1"/>
      <w:marLeft w:val="0"/>
      <w:marRight w:val="0"/>
      <w:marTop w:val="0"/>
      <w:marBottom w:val="0"/>
      <w:divBdr>
        <w:top w:val="none" w:sz="0" w:space="0" w:color="auto"/>
        <w:left w:val="none" w:sz="0" w:space="0" w:color="auto"/>
        <w:bottom w:val="none" w:sz="0" w:space="0" w:color="auto"/>
        <w:right w:val="none" w:sz="0" w:space="0" w:color="auto"/>
      </w:divBdr>
    </w:div>
    <w:div w:id="1467620702">
      <w:bodyDiv w:val="1"/>
      <w:marLeft w:val="0"/>
      <w:marRight w:val="0"/>
      <w:marTop w:val="0"/>
      <w:marBottom w:val="0"/>
      <w:divBdr>
        <w:top w:val="none" w:sz="0" w:space="0" w:color="auto"/>
        <w:left w:val="none" w:sz="0" w:space="0" w:color="auto"/>
        <w:bottom w:val="none" w:sz="0" w:space="0" w:color="auto"/>
        <w:right w:val="none" w:sz="0" w:space="0" w:color="auto"/>
      </w:divBdr>
      <w:divsChild>
        <w:div w:id="991329991">
          <w:marLeft w:val="0"/>
          <w:marRight w:val="0"/>
          <w:marTop w:val="0"/>
          <w:marBottom w:val="0"/>
          <w:divBdr>
            <w:top w:val="none" w:sz="0" w:space="0" w:color="auto"/>
            <w:left w:val="none" w:sz="0" w:space="0" w:color="auto"/>
            <w:bottom w:val="none" w:sz="0" w:space="0" w:color="auto"/>
            <w:right w:val="none" w:sz="0" w:space="0" w:color="auto"/>
          </w:divBdr>
          <w:divsChild>
            <w:div w:id="541752190">
              <w:marLeft w:val="0"/>
              <w:marRight w:val="0"/>
              <w:marTop w:val="0"/>
              <w:marBottom w:val="0"/>
              <w:divBdr>
                <w:top w:val="none" w:sz="0" w:space="0" w:color="auto"/>
                <w:left w:val="none" w:sz="0" w:space="0" w:color="auto"/>
                <w:bottom w:val="none" w:sz="0" w:space="0" w:color="auto"/>
                <w:right w:val="none" w:sz="0" w:space="0" w:color="auto"/>
              </w:divBdr>
              <w:divsChild>
                <w:div w:id="981890928">
                  <w:marLeft w:val="0"/>
                  <w:marRight w:val="0"/>
                  <w:marTop w:val="0"/>
                  <w:marBottom w:val="0"/>
                  <w:divBdr>
                    <w:top w:val="none" w:sz="0" w:space="0" w:color="auto"/>
                    <w:left w:val="none" w:sz="0" w:space="0" w:color="auto"/>
                    <w:bottom w:val="none" w:sz="0" w:space="0" w:color="auto"/>
                    <w:right w:val="none" w:sz="0" w:space="0" w:color="auto"/>
                  </w:divBdr>
                  <w:divsChild>
                    <w:div w:id="1185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308235">
      <w:bodyDiv w:val="1"/>
      <w:marLeft w:val="0"/>
      <w:marRight w:val="0"/>
      <w:marTop w:val="0"/>
      <w:marBottom w:val="0"/>
      <w:divBdr>
        <w:top w:val="none" w:sz="0" w:space="0" w:color="auto"/>
        <w:left w:val="none" w:sz="0" w:space="0" w:color="auto"/>
        <w:bottom w:val="none" w:sz="0" w:space="0" w:color="auto"/>
        <w:right w:val="none" w:sz="0" w:space="0" w:color="auto"/>
      </w:divBdr>
    </w:div>
    <w:div w:id="1624648885">
      <w:bodyDiv w:val="1"/>
      <w:marLeft w:val="0"/>
      <w:marRight w:val="0"/>
      <w:marTop w:val="0"/>
      <w:marBottom w:val="0"/>
      <w:divBdr>
        <w:top w:val="none" w:sz="0" w:space="0" w:color="auto"/>
        <w:left w:val="none" w:sz="0" w:space="0" w:color="auto"/>
        <w:bottom w:val="none" w:sz="0" w:space="0" w:color="auto"/>
        <w:right w:val="none" w:sz="0" w:space="0" w:color="auto"/>
      </w:divBdr>
    </w:div>
    <w:div w:id="1692802150">
      <w:bodyDiv w:val="1"/>
      <w:marLeft w:val="0"/>
      <w:marRight w:val="0"/>
      <w:marTop w:val="0"/>
      <w:marBottom w:val="0"/>
      <w:divBdr>
        <w:top w:val="none" w:sz="0" w:space="0" w:color="auto"/>
        <w:left w:val="none" w:sz="0" w:space="0" w:color="auto"/>
        <w:bottom w:val="none" w:sz="0" w:space="0" w:color="auto"/>
        <w:right w:val="none" w:sz="0" w:space="0" w:color="auto"/>
      </w:divBdr>
    </w:div>
    <w:div w:id="1776630042">
      <w:bodyDiv w:val="1"/>
      <w:marLeft w:val="0"/>
      <w:marRight w:val="0"/>
      <w:marTop w:val="0"/>
      <w:marBottom w:val="0"/>
      <w:divBdr>
        <w:top w:val="none" w:sz="0" w:space="0" w:color="auto"/>
        <w:left w:val="none" w:sz="0" w:space="0" w:color="auto"/>
        <w:bottom w:val="none" w:sz="0" w:space="0" w:color="auto"/>
        <w:right w:val="none" w:sz="0" w:space="0" w:color="auto"/>
      </w:divBdr>
    </w:div>
    <w:div w:id="1784225146">
      <w:bodyDiv w:val="1"/>
      <w:marLeft w:val="0"/>
      <w:marRight w:val="0"/>
      <w:marTop w:val="0"/>
      <w:marBottom w:val="0"/>
      <w:divBdr>
        <w:top w:val="none" w:sz="0" w:space="0" w:color="auto"/>
        <w:left w:val="none" w:sz="0" w:space="0" w:color="auto"/>
        <w:bottom w:val="none" w:sz="0" w:space="0" w:color="auto"/>
        <w:right w:val="none" w:sz="0" w:space="0" w:color="auto"/>
      </w:divBdr>
      <w:divsChild>
        <w:div w:id="881525049">
          <w:marLeft w:val="0"/>
          <w:marRight w:val="0"/>
          <w:marTop w:val="0"/>
          <w:marBottom w:val="0"/>
          <w:divBdr>
            <w:top w:val="none" w:sz="0" w:space="0" w:color="auto"/>
            <w:left w:val="none" w:sz="0" w:space="0" w:color="auto"/>
            <w:bottom w:val="none" w:sz="0" w:space="0" w:color="auto"/>
            <w:right w:val="none" w:sz="0" w:space="0" w:color="auto"/>
          </w:divBdr>
          <w:divsChild>
            <w:div w:id="360520653">
              <w:marLeft w:val="0"/>
              <w:marRight w:val="0"/>
              <w:marTop w:val="0"/>
              <w:marBottom w:val="0"/>
              <w:divBdr>
                <w:top w:val="none" w:sz="0" w:space="0" w:color="auto"/>
                <w:left w:val="none" w:sz="0" w:space="0" w:color="auto"/>
                <w:bottom w:val="none" w:sz="0" w:space="0" w:color="auto"/>
                <w:right w:val="none" w:sz="0" w:space="0" w:color="auto"/>
              </w:divBdr>
              <w:divsChild>
                <w:div w:id="2120369357">
                  <w:marLeft w:val="0"/>
                  <w:marRight w:val="0"/>
                  <w:marTop w:val="0"/>
                  <w:marBottom w:val="0"/>
                  <w:divBdr>
                    <w:top w:val="none" w:sz="0" w:space="0" w:color="auto"/>
                    <w:left w:val="none" w:sz="0" w:space="0" w:color="auto"/>
                    <w:bottom w:val="none" w:sz="0" w:space="0" w:color="auto"/>
                    <w:right w:val="none" w:sz="0" w:space="0" w:color="auto"/>
                  </w:divBdr>
                  <w:divsChild>
                    <w:div w:id="1417558754">
                      <w:marLeft w:val="0"/>
                      <w:marRight w:val="0"/>
                      <w:marTop w:val="0"/>
                      <w:marBottom w:val="0"/>
                      <w:divBdr>
                        <w:top w:val="none" w:sz="0" w:space="0" w:color="auto"/>
                        <w:left w:val="none" w:sz="0" w:space="0" w:color="auto"/>
                        <w:bottom w:val="none" w:sz="0" w:space="0" w:color="auto"/>
                        <w:right w:val="none" w:sz="0" w:space="0" w:color="auto"/>
                      </w:divBdr>
                      <w:divsChild>
                        <w:div w:id="2127039191">
                          <w:marLeft w:val="0"/>
                          <w:marRight w:val="0"/>
                          <w:marTop w:val="0"/>
                          <w:marBottom w:val="0"/>
                          <w:divBdr>
                            <w:top w:val="none" w:sz="0" w:space="0" w:color="auto"/>
                            <w:left w:val="none" w:sz="0" w:space="0" w:color="auto"/>
                            <w:bottom w:val="none" w:sz="0" w:space="0" w:color="auto"/>
                            <w:right w:val="none" w:sz="0" w:space="0" w:color="auto"/>
                          </w:divBdr>
                        </w:div>
                      </w:divsChild>
                    </w:div>
                    <w:div w:id="513156983">
                      <w:marLeft w:val="0"/>
                      <w:marRight w:val="0"/>
                      <w:marTop w:val="0"/>
                      <w:marBottom w:val="0"/>
                      <w:divBdr>
                        <w:top w:val="none" w:sz="0" w:space="0" w:color="auto"/>
                        <w:left w:val="none" w:sz="0" w:space="0" w:color="auto"/>
                        <w:bottom w:val="none" w:sz="0" w:space="0" w:color="auto"/>
                        <w:right w:val="none" w:sz="0" w:space="0" w:color="auto"/>
                      </w:divBdr>
                      <w:divsChild>
                        <w:div w:id="363140245">
                          <w:marLeft w:val="0"/>
                          <w:marRight w:val="0"/>
                          <w:marTop w:val="0"/>
                          <w:marBottom w:val="0"/>
                          <w:divBdr>
                            <w:top w:val="none" w:sz="0" w:space="0" w:color="auto"/>
                            <w:left w:val="none" w:sz="0" w:space="0" w:color="auto"/>
                            <w:bottom w:val="none" w:sz="0" w:space="0" w:color="auto"/>
                            <w:right w:val="none" w:sz="0" w:space="0" w:color="auto"/>
                          </w:divBdr>
                        </w:div>
                      </w:divsChild>
                    </w:div>
                    <w:div w:id="1475875940">
                      <w:marLeft w:val="0"/>
                      <w:marRight w:val="0"/>
                      <w:marTop w:val="0"/>
                      <w:marBottom w:val="0"/>
                      <w:divBdr>
                        <w:top w:val="none" w:sz="0" w:space="0" w:color="auto"/>
                        <w:left w:val="none" w:sz="0" w:space="0" w:color="auto"/>
                        <w:bottom w:val="none" w:sz="0" w:space="0" w:color="auto"/>
                        <w:right w:val="none" w:sz="0" w:space="0" w:color="auto"/>
                      </w:divBdr>
                      <w:divsChild>
                        <w:div w:id="511802452">
                          <w:marLeft w:val="0"/>
                          <w:marRight w:val="0"/>
                          <w:marTop w:val="0"/>
                          <w:marBottom w:val="0"/>
                          <w:divBdr>
                            <w:top w:val="none" w:sz="0" w:space="0" w:color="auto"/>
                            <w:left w:val="none" w:sz="0" w:space="0" w:color="auto"/>
                            <w:bottom w:val="none" w:sz="0" w:space="0" w:color="auto"/>
                            <w:right w:val="none" w:sz="0" w:space="0" w:color="auto"/>
                          </w:divBdr>
                        </w:div>
                      </w:divsChild>
                    </w:div>
                    <w:div w:id="177045043">
                      <w:marLeft w:val="0"/>
                      <w:marRight w:val="0"/>
                      <w:marTop w:val="0"/>
                      <w:marBottom w:val="0"/>
                      <w:divBdr>
                        <w:top w:val="none" w:sz="0" w:space="0" w:color="auto"/>
                        <w:left w:val="none" w:sz="0" w:space="0" w:color="auto"/>
                        <w:bottom w:val="none" w:sz="0" w:space="0" w:color="auto"/>
                        <w:right w:val="none" w:sz="0" w:space="0" w:color="auto"/>
                      </w:divBdr>
                      <w:divsChild>
                        <w:div w:id="1378773493">
                          <w:marLeft w:val="0"/>
                          <w:marRight w:val="0"/>
                          <w:marTop w:val="0"/>
                          <w:marBottom w:val="0"/>
                          <w:divBdr>
                            <w:top w:val="none" w:sz="0" w:space="0" w:color="auto"/>
                            <w:left w:val="none" w:sz="0" w:space="0" w:color="auto"/>
                            <w:bottom w:val="none" w:sz="0" w:space="0" w:color="auto"/>
                            <w:right w:val="none" w:sz="0" w:space="0" w:color="auto"/>
                          </w:divBdr>
                        </w:div>
                      </w:divsChild>
                    </w:div>
                    <w:div w:id="203520439">
                      <w:marLeft w:val="0"/>
                      <w:marRight w:val="0"/>
                      <w:marTop w:val="0"/>
                      <w:marBottom w:val="0"/>
                      <w:divBdr>
                        <w:top w:val="none" w:sz="0" w:space="0" w:color="auto"/>
                        <w:left w:val="none" w:sz="0" w:space="0" w:color="auto"/>
                        <w:bottom w:val="none" w:sz="0" w:space="0" w:color="auto"/>
                        <w:right w:val="none" w:sz="0" w:space="0" w:color="auto"/>
                      </w:divBdr>
                      <w:divsChild>
                        <w:div w:id="163666477">
                          <w:marLeft w:val="0"/>
                          <w:marRight w:val="0"/>
                          <w:marTop w:val="0"/>
                          <w:marBottom w:val="0"/>
                          <w:divBdr>
                            <w:top w:val="none" w:sz="0" w:space="0" w:color="auto"/>
                            <w:left w:val="none" w:sz="0" w:space="0" w:color="auto"/>
                            <w:bottom w:val="none" w:sz="0" w:space="0" w:color="auto"/>
                            <w:right w:val="none" w:sz="0" w:space="0" w:color="auto"/>
                          </w:divBdr>
                        </w:div>
                      </w:divsChild>
                    </w:div>
                    <w:div w:id="898318914">
                      <w:marLeft w:val="0"/>
                      <w:marRight w:val="0"/>
                      <w:marTop w:val="0"/>
                      <w:marBottom w:val="0"/>
                      <w:divBdr>
                        <w:top w:val="none" w:sz="0" w:space="0" w:color="auto"/>
                        <w:left w:val="none" w:sz="0" w:space="0" w:color="auto"/>
                        <w:bottom w:val="none" w:sz="0" w:space="0" w:color="auto"/>
                        <w:right w:val="none" w:sz="0" w:space="0" w:color="auto"/>
                      </w:divBdr>
                      <w:divsChild>
                        <w:div w:id="409277896">
                          <w:marLeft w:val="0"/>
                          <w:marRight w:val="0"/>
                          <w:marTop w:val="0"/>
                          <w:marBottom w:val="0"/>
                          <w:divBdr>
                            <w:top w:val="none" w:sz="0" w:space="0" w:color="auto"/>
                            <w:left w:val="none" w:sz="0" w:space="0" w:color="auto"/>
                            <w:bottom w:val="none" w:sz="0" w:space="0" w:color="auto"/>
                            <w:right w:val="none" w:sz="0" w:space="0" w:color="auto"/>
                          </w:divBdr>
                        </w:div>
                      </w:divsChild>
                    </w:div>
                    <w:div w:id="268319330">
                      <w:marLeft w:val="0"/>
                      <w:marRight w:val="0"/>
                      <w:marTop w:val="0"/>
                      <w:marBottom w:val="0"/>
                      <w:divBdr>
                        <w:top w:val="none" w:sz="0" w:space="0" w:color="auto"/>
                        <w:left w:val="none" w:sz="0" w:space="0" w:color="auto"/>
                        <w:bottom w:val="none" w:sz="0" w:space="0" w:color="auto"/>
                        <w:right w:val="none" w:sz="0" w:space="0" w:color="auto"/>
                      </w:divBdr>
                      <w:divsChild>
                        <w:div w:id="1758936772">
                          <w:marLeft w:val="0"/>
                          <w:marRight w:val="0"/>
                          <w:marTop w:val="0"/>
                          <w:marBottom w:val="0"/>
                          <w:divBdr>
                            <w:top w:val="none" w:sz="0" w:space="0" w:color="auto"/>
                            <w:left w:val="none" w:sz="0" w:space="0" w:color="auto"/>
                            <w:bottom w:val="none" w:sz="0" w:space="0" w:color="auto"/>
                            <w:right w:val="none" w:sz="0" w:space="0" w:color="auto"/>
                          </w:divBdr>
                        </w:div>
                      </w:divsChild>
                    </w:div>
                    <w:div w:id="1998920716">
                      <w:marLeft w:val="0"/>
                      <w:marRight w:val="0"/>
                      <w:marTop w:val="0"/>
                      <w:marBottom w:val="0"/>
                      <w:divBdr>
                        <w:top w:val="none" w:sz="0" w:space="0" w:color="auto"/>
                        <w:left w:val="none" w:sz="0" w:space="0" w:color="auto"/>
                        <w:bottom w:val="none" w:sz="0" w:space="0" w:color="auto"/>
                        <w:right w:val="none" w:sz="0" w:space="0" w:color="auto"/>
                      </w:divBdr>
                      <w:divsChild>
                        <w:div w:id="1516000625">
                          <w:marLeft w:val="0"/>
                          <w:marRight w:val="0"/>
                          <w:marTop w:val="0"/>
                          <w:marBottom w:val="0"/>
                          <w:divBdr>
                            <w:top w:val="none" w:sz="0" w:space="0" w:color="auto"/>
                            <w:left w:val="none" w:sz="0" w:space="0" w:color="auto"/>
                            <w:bottom w:val="none" w:sz="0" w:space="0" w:color="auto"/>
                            <w:right w:val="none" w:sz="0" w:space="0" w:color="auto"/>
                          </w:divBdr>
                        </w:div>
                      </w:divsChild>
                    </w:div>
                    <w:div w:id="1936748554">
                      <w:marLeft w:val="0"/>
                      <w:marRight w:val="0"/>
                      <w:marTop w:val="0"/>
                      <w:marBottom w:val="0"/>
                      <w:divBdr>
                        <w:top w:val="none" w:sz="0" w:space="0" w:color="auto"/>
                        <w:left w:val="none" w:sz="0" w:space="0" w:color="auto"/>
                        <w:bottom w:val="none" w:sz="0" w:space="0" w:color="auto"/>
                        <w:right w:val="none" w:sz="0" w:space="0" w:color="auto"/>
                      </w:divBdr>
                      <w:divsChild>
                        <w:div w:id="235477764">
                          <w:marLeft w:val="0"/>
                          <w:marRight w:val="0"/>
                          <w:marTop w:val="0"/>
                          <w:marBottom w:val="0"/>
                          <w:divBdr>
                            <w:top w:val="none" w:sz="0" w:space="0" w:color="auto"/>
                            <w:left w:val="none" w:sz="0" w:space="0" w:color="auto"/>
                            <w:bottom w:val="none" w:sz="0" w:space="0" w:color="auto"/>
                            <w:right w:val="none" w:sz="0" w:space="0" w:color="auto"/>
                          </w:divBdr>
                        </w:div>
                      </w:divsChild>
                    </w:div>
                    <w:div w:id="1515413573">
                      <w:marLeft w:val="0"/>
                      <w:marRight w:val="0"/>
                      <w:marTop w:val="0"/>
                      <w:marBottom w:val="0"/>
                      <w:divBdr>
                        <w:top w:val="none" w:sz="0" w:space="0" w:color="auto"/>
                        <w:left w:val="none" w:sz="0" w:space="0" w:color="auto"/>
                        <w:bottom w:val="none" w:sz="0" w:space="0" w:color="auto"/>
                        <w:right w:val="none" w:sz="0" w:space="0" w:color="auto"/>
                      </w:divBdr>
                      <w:divsChild>
                        <w:div w:id="1261792056">
                          <w:marLeft w:val="0"/>
                          <w:marRight w:val="0"/>
                          <w:marTop w:val="0"/>
                          <w:marBottom w:val="0"/>
                          <w:divBdr>
                            <w:top w:val="none" w:sz="0" w:space="0" w:color="auto"/>
                            <w:left w:val="none" w:sz="0" w:space="0" w:color="auto"/>
                            <w:bottom w:val="none" w:sz="0" w:space="0" w:color="auto"/>
                            <w:right w:val="none" w:sz="0" w:space="0" w:color="auto"/>
                          </w:divBdr>
                        </w:div>
                      </w:divsChild>
                    </w:div>
                    <w:div w:id="86460734">
                      <w:marLeft w:val="0"/>
                      <w:marRight w:val="0"/>
                      <w:marTop w:val="0"/>
                      <w:marBottom w:val="0"/>
                      <w:divBdr>
                        <w:top w:val="none" w:sz="0" w:space="0" w:color="auto"/>
                        <w:left w:val="none" w:sz="0" w:space="0" w:color="auto"/>
                        <w:bottom w:val="none" w:sz="0" w:space="0" w:color="auto"/>
                        <w:right w:val="none" w:sz="0" w:space="0" w:color="auto"/>
                      </w:divBdr>
                      <w:divsChild>
                        <w:div w:id="1794592807">
                          <w:marLeft w:val="0"/>
                          <w:marRight w:val="0"/>
                          <w:marTop w:val="0"/>
                          <w:marBottom w:val="0"/>
                          <w:divBdr>
                            <w:top w:val="none" w:sz="0" w:space="0" w:color="auto"/>
                            <w:left w:val="none" w:sz="0" w:space="0" w:color="auto"/>
                            <w:bottom w:val="none" w:sz="0" w:space="0" w:color="auto"/>
                            <w:right w:val="none" w:sz="0" w:space="0" w:color="auto"/>
                          </w:divBdr>
                        </w:div>
                      </w:divsChild>
                    </w:div>
                    <w:div w:id="1570923605">
                      <w:marLeft w:val="0"/>
                      <w:marRight w:val="0"/>
                      <w:marTop w:val="0"/>
                      <w:marBottom w:val="0"/>
                      <w:divBdr>
                        <w:top w:val="none" w:sz="0" w:space="0" w:color="auto"/>
                        <w:left w:val="none" w:sz="0" w:space="0" w:color="auto"/>
                        <w:bottom w:val="none" w:sz="0" w:space="0" w:color="auto"/>
                        <w:right w:val="none" w:sz="0" w:space="0" w:color="auto"/>
                      </w:divBdr>
                      <w:divsChild>
                        <w:div w:id="1961182642">
                          <w:marLeft w:val="0"/>
                          <w:marRight w:val="0"/>
                          <w:marTop w:val="0"/>
                          <w:marBottom w:val="0"/>
                          <w:divBdr>
                            <w:top w:val="none" w:sz="0" w:space="0" w:color="auto"/>
                            <w:left w:val="none" w:sz="0" w:space="0" w:color="auto"/>
                            <w:bottom w:val="none" w:sz="0" w:space="0" w:color="auto"/>
                            <w:right w:val="none" w:sz="0" w:space="0" w:color="auto"/>
                          </w:divBdr>
                        </w:div>
                      </w:divsChild>
                    </w:div>
                    <w:div w:id="1619022504">
                      <w:marLeft w:val="0"/>
                      <w:marRight w:val="0"/>
                      <w:marTop w:val="0"/>
                      <w:marBottom w:val="0"/>
                      <w:divBdr>
                        <w:top w:val="none" w:sz="0" w:space="0" w:color="auto"/>
                        <w:left w:val="none" w:sz="0" w:space="0" w:color="auto"/>
                        <w:bottom w:val="none" w:sz="0" w:space="0" w:color="auto"/>
                        <w:right w:val="none" w:sz="0" w:space="0" w:color="auto"/>
                      </w:divBdr>
                      <w:divsChild>
                        <w:div w:id="1059329185">
                          <w:marLeft w:val="0"/>
                          <w:marRight w:val="0"/>
                          <w:marTop w:val="0"/>
                          <w:marBottom w:val="0"/>
                          <w:divBdr>
                            <w:top w:val="none" w:sz="0" w:space="0" w:color="auto"/>
                            <w:left w:val="none" w:sz="0" w:space="0" w:color="auto"/>
                            <w:bottom w:val="none" w:sz="0" w:space="0" w:color="auto"/>
                            <w:right w:val="none" w:sz="0" w:space="0" w:color="auto"/>
                          </w:divBdr>
                        </w:div>
                      </w:divsChild>
                    </w:div>
                    <w:div w:id="82725285">
                      <w:marLeft w:val="0"/>
                      <w:marRight w:val="0"/>
                      <w:marTop w:val="0"/>
                      <w:marBottom w:val="0"/>
                      <w:divBdr>
                        <w:top w:val="none" w:sz="0" w:space="0" w:color="auto"/>
                        <w:left w:val="none" w:sz="0" w:space="0" w:color="auto"/>
                        <w:bottom w:val="none" w:sz="0" w:space="0" w:color="auto"/>
                        <w:right w:val="none" w:sz="0" w:space="0" w:color="auto"/>
                      </w:divBdr>
                      <w:divsChild>
                        <w:div w:id="639458297">
                          <w:marLeft w:val="0"/>
                          <w:marRight w:val="0"/>
                          <w:marTop w:val="0"/>
                          <w:marBottom w:val="0"/>
                          <w:divBdr>
                            <w:top w:val="none" w:sz="0" w:space="0" w:color="auto"/>
                            <w:left w:val="none" w:sz="0" w:space="0" w:color="auto"/>
                            <w:bottom w:val="none" w:sz="0" w:space="0" w:color="auto"/>
                            <w:right w:val="none" w:sz="0" w:space="0" w:color="auto"/>
                          </w:divBdr>
                        </w:div>
                      </w:divsChild>
                    </w:div>
                    <w:div w:id="20471598">
                      <w:marLeft w:val="0"/>
                      <w:marRight w:val="0"/>
                      <w:marTop w:val="0"/>
                      <w:marBottom w:val="0"/>
                      <w:divBdr>
                        <w:top w:val="none" w:sz="0" w:space="0" w:color="auto"/>
                        <w:left w:val="none" w:sz="0" w:space="0" w:color="auto"/>
                        <w:bottom w:val="none" w:sz="0" w:space="0" w:color="auto"/>
                        <w:right w:val="none" w:sz="0" w:space="0" w:color="auto"/>
                      </w:divBdr>
                      <w:divsChild>
                        <w:div w:id="1787431376">
                          <w:marLeft w:val="0"/>
                          <w:marRight w:val="0"/>
                          <w:marTop w:val="0"/>
                          <w:marBottom w:val="0"/>
                          <w:divBdr>
                            <w:top w:val="none" w:sz="0" w:space="0" w:color="auto"/>
                            <w:left w:val="none" w:sz="0" w:space="0" w:color="auto"/>
                            <w:bottom w:val="none" w:sz="0" w:space="0" w:color="auto"/>
                            <w:right w:val="none" w:sz="0" w:space="0" w:color="auto"/>
                          </w:divBdr>
                        </w:div>
                      </w:divsChild>
                    </w:div>
                    <w:div w:id="1950233048">
                      <w:marLeft w:val="0"/>
                      <w:marRight w:val="0"/>
                      <w:marTop w:val="0"/>
                      <w:marBottom w:val="0"/>
                      <w:divBdr>
                        <w:top w:val="none" w:sz="0" w:space="0" w:color="auto"/>
                        <w:left w:val="none" w:sz="0" w:space="0" w:color="auto"/>
                        <w:bottom w:val="none" w:sz="0" w:space="0" w:color="auto"/>
                        <w:right w:val="none" w:sz="0" w:space="0" w:color="auto"/>
                      </w:divBdr>
                      <w:divsChild>
                        <w:div w:id="278688082">
                          <w:marLeft w:val="0"/>
                          <w:marRight w:val="0"/>
                          <w:marTop w:val="0"/>
                          <w:marBottom w:val="0"/>
                          <w:divBdr>
                            <w:top w:val="none" w:sz="0" w:space="0" w:color="auto"/>
                            <w:left w:val="none" w:sz="0" w:space="0" w:color="auto"/>
                            <w:bottom w:val="none" w:sz="0" w:space="0" w:color="auto"/>
                            <w:right w:val="none" w:sz="0" w:space="0" w:color="auto"/>
                          </w:divBdr>
                        </w:div>
                      </w:divsChild>
                    </w:div>
                    <w:div w:id="1128354166">
                      <w:marLeft w:val="0"/>
                      <w:marRight w:val="0"/>
                      <w:marTop w:val="0"/>
                      <w:marBottom w:val="0"/>
                      <w:divBdr>
                        <w:top w:val="none" w:sz="0" w:space="0" w:color="auto"/>
                        <w:left w:val="none" w:sz="0" w:space="0" w:color="auto"/>
                        <w:bottom w:val="none" w:sz="0" w:space="0" w:color="auto"/>
                        <w:right w:val="none" w:sz="0" w:space="0" w:color="auto"/>
                      </w:divBdr>
                      <w:divsChild>
                        <w:div w:id="1304697259">
                          <w:marLeft w:val="0"/>
                          <w:marRight w:val="0"/>
                          <w:marTop w:val="0"/>
                          <w:marBottom w:val="0"/>
                          <w:divBdr>
                            <w:top w:val="none" w:sz="0" w:space="0" w:color="auto"/>
                            <w:left w:val="none" w:sz="0" w:space="0" w:color="auto"/>
                            <w:bottom w:val="none" w:sz="0" w:space="0" w:color="auto"/>
                            <w:right w:val="none" w:sz="0" w:space="0" w:color="auto"/>
                          </w:divBdr>
                        </w:div>
                      </w:divsChild>
                    </w:div>
                    <w:div w:id="769937205">
                      <w:marLeft w:val="0"/>
                      <w:marRight w:val="0"/>
                      <w:marTop w:val="0"/>
                      <w:marBottom w:val="0"/>
                      <w:divBdr>
                        <w:top w:val="none" w:sz="0" w:space="0" w:color="auto"/>
                        <w:left w:val="none" w:sz="0" w:space="0" w:color="auto"/>
                        <w:bottom w:val="none" w:sz="0" w:space="0" w:color="auto"/>
                        <w:right w:val="none" w:sz="0" w:space="0" w:color="auto"/>
                      </w:divBdr>
                      <w:divsChild>
                        <w:div w:id="1055736948">
                          <w:marLeft w:val="0"/>
                          <w:marRight w:val="0"/>
                          <w:marTop w:val="0"/>
                          <w:marBottom w:val="0"/>
                          <w:divBdr>
                            <w:top w:val="none" w:sz="0" w:space="0" w:color="auto"/>
                            <w:left w:val="none" w:sz="0" w:space="0" w:color="auto"/>
                            <w:bottom w:val="none" w:sz="0" w:space="0" w:color="auto"/>
                            <w:right w:val="none" w:sz="0" w:space="0" w:color="auto"/>
                          </w:divBdr>
                        </w:div>
                      </w:divsChild>
                    </w:div>
                    <w:div w:id="868180497">
                      <w:marLeft w:val="0"/>
                      <w:marRight w:val="0"/>
                      <w:marTop w:val="0"/>
                      <w:marBottom w:val="0"/>
                      <w:divBdr>
                        <w:top w:val="none" w:sz="0" w:space="0" w:color="auto"/>
                        <w:left w:val="none" w:sz="0" w:space="0" w:color="auto"/>
                        <w:bottom w:val="none" w:sz="0" w:space="0" w:color="auto"/>
                        <w:right w:val="none" w:sz="0" w:space="0" w:color="auto"/>
                      </w:divBdr>
                      <w:divsChild>
                        <w:div w:id="839807999">
                          <w:marLeft w:val="0"/>
                          <w:marRight w:val="0"/>
                          <w:marTop w:val="0"/>
                          <w:marBottom w:val="0"/>
                          <w:divBdr>
                            <w:top w:val="none" w:sz="0" w:space="0" w:color="auto"/>
                            <w:left w:val="none" w:sz="0" w:space="0" w:color="auto"/>
                            <w:bottom w:val="none" w:sz="0" w:space="0" w:color="auto"/>
                            <w:right w:val="none" w:sz="0" w:space="0" w:color="auto"/>
                          </w:divBdr>
                        </w:div>
                      </w:divsChild>
                    </w:div>
                    <w:div w:id="1067915464">
                      <w:marLeft w:val="0"/>
                      <w:marRight w:val="0"/>
                      <w:marTop w:val="0"/>
                      <w:marBottom w:val="0"/>
                      <w:divBdr>
                        <w:top w:val="none" w:sz="0" w:space="0" w:color="auto"/>
                        <w:left w:val="none" w:sz="0" w:space="0" w:color="auto"/>
                        <w:bottom w:val="none" w:sz="0" w:space="0" w:color="auto"/>
                        <w:right w:val="none" w:sz="0" w:space="0" w:color="auto"/>
                      </w:divBdr>
                      <w:divsChild>
                        <w:div w:id="1368143927">
                          <w:marLeft w:val="0"/>
                          <w:marRight w:val="0"/>
                          <w:marTop w:val="0"/>
                          <w:marBottom w:val="0"/>
                          <w:divBdr>
                            <w:top w:val="none" w:sz="0" w:space="0" w:color="auto"/>
                            <w:left w:val="none" w:sz="0" w:space="0" w:color="auto"/>
                            <w:bottom w:val="none" w:sz="0" w:space="0" w:color="auto"/>
                            <w:right w:val="none" w:sz="0" w:space="0" w:color="auto"/>
                          </w:divBdr>
                        </w:div>
                      </w:divsChild>
                    </w:div>
                    <w:div w:id="1520005600">
                      <w:marLeft w:val="0"/>
                      <w:marRight w:val="0"/>
                      <w:marTop w:val="0"/>
                      <w:marBottom w:val="0"/>
                      <w:divBdr>
                        <w:top w:val="none" w:sz="0" w:space="0" w:color="auto"/>
                        <w:left w:val="none" w:sz="0" w:space="0" w:color="auto"/>
                        <w:bottom w:val="none" w:sz="0" w:space="0" w:color="auto"/>
                        <w:right w:val="none" w:sz="0" w:space="0" w:color="auto"/>
                      </w:divBdr>
                      <w:divsChild>
                        <w:div w:id="906381936">
                          <w:marLeft w:val="0"/>
                          <w:marRight w:val="0"/>
                          <w:marTop w:val="0"/>
                          <w:marBottom w:val="0"/>
                          <w:divBdr>
                            <w:top w:val="none" w:sz="0" w:space="0" w:color="auto"/>
                            <w:left w:val="none" w:sz="0" w:space="0" w:color="auto"/>
                            <w:bottom w:val="none" w:sz="0" w:space="0" w:color="auto"/>
                            <w:right w:val="none" w:sz="0" w:space="0" w:color="auto"/>
                          </w:divBdr>
                        </w:div>
                      </w:divsChild>
                    </w:div>
                    <w:div w:id="454327876">
                      <w:marLeft w:val="0"/>
                      <w:marRight w:val="0"/>
                      <w:marTop w:val="0"/>
                      <w:marBottom w:val="0"/>
                      <w:divBdr>
                        <w:top w:val="none" w:sz="0" w:space="0" w:color="auto"/>
                        <w:left w:val="none" w:sz="0" w:space="0" w:color="auto"/>
                        <w:bottom w:val="none" w:sz="0" w:space="0" w:color="auto"/>
                        <w:right w:val="none" w:sz="0" w:space="0" w:color="auto"/>
                      </w:divBdr>
                      <w:divsChild>
                        <w:div w:id="923218858">
                          <w:marLeft w:val="0"/>
                          <w:marRight w:val="0"/>
                          <w:marTop w:val="0"/>
                          <w:marBottom w:val="0"/>
                          <w:divBdr>
                            <w:top w:val="none" w:sz="0" w:space="0" w:color="auto"/>
                            <w:left w:val="none" w:sz="0" w:space="0" w:color="auto"/>
                            <w:bottom w:val="none" w:sz="0" w:space="0" w:color="auto"/>
                            <w:right w:val="none" w:sz="0" w:space="0" w:color="auto"/>
                          </w:divBdr>
                        </w:div>
                      </w:divsChild>
                    </w:div>
                    <w:div w:id="63645723">
                      <w:marLeft w:val="0"/>
                      <w:marRight w:val="0"/>
                      <w:marTop w:val="0"/>
                      <w:marBottom w:val="0"/>
                      <w:divBdr>
                        <w:top w:val="none" w:sz="0" w:space="0" w:color="auto"/>
                        <w:left w:val="none" w:sz="0" w:space="0" w:color="auto"/>
                        <w:bottom w:val="none" w:sz="0" w:space="0" w:color="auto"/>
                        <w:right w:val="none" w:sz="0" w:space="0" w:color="auto"/>
                      </w:divBdr>
                      <w:divsChild>
                        <w:div w:id="655954965">
                          <w:marLeft w:val="0"/>
                          <w:marRight w:val="0"/>
                          <w:marTop w:val="0"/>
                          <w:marBottom w:val="0"/>
                          <w:divBdr>
                            <w:top w:val="none" w:sz="0" w:space="0" w:color="auto"/>
                            <w:left w:val="none" w:sz="0" w:space="0" w:color="auto"/>
                            <w:bottom w:val="none" w:sz="0" w:space="0" w:color="auto"/>
                            <w:right w:val="none" w:sz="0" w:space="0" w:color="auto"/>
                          </w:divBdr>
                        </w:div>
                      </w:divsChild>
                    </w:div>
                    <w:div w:id="1461610568">
                      <w:marLeft w:val="0"/>
                      <w:marRight w:val="0"/>
                      <w:marTop w:val="0"/>
                      <w:marBottom w:val="0"/>
                      <w:divBdr>
                        <w:top w:val="none" w:sz="0" w:space="0" w:color="auto"/>
                        <w:left w:val="none" w:sz="0" w:space="0" w:color="auto"/>
                        <w:bottom w:val="none" w:sz="0" w:space="0" w:color="auto"/>
                        <w:right w:val="none" w:sz="0" w:space="0" w:color="auto"/>
                      </w:divBdr>
                      <w:divsChild>
                        <w:div w:id="512652919">
                          <w:marLeft w:val="0"/>
                          <w:marRight w:val="0"/>
                          <w:marTop w:val="0"/>
                          <w:marBottom w:val="0"/>
                          <w:divBdr>
                            <w:top w:val="none" w:sz="0" w:space="0" w:color="auto"/>
                            <w:left w:val="none" w:sz="0" w:space="0" w:color="auto"/>
                            <w:bottom w:val="none" w:sz="0" w:space="0" w:color="auto"/>
                            <w:right w:val="none" w:sz="0" w:space="0" w:color="auto"/>
                          </w:divBdr>
                        </w:div>
                      </w:divsChild>
                    </w:div>
                    <w:div w:id="1226794573">
                      <w:marLeft w:val="0"/>
                      <w:marRight w:val="0"/>
                      <w:marTop w:val="0"/>
                      <w:marBottom w:val="0"/>
                      <w:divBdr>
                        <w:top w:val="none" w:sz="0" w:space="0" w:color="auto"/>
                        <w:left w:val="none" w:sz="0" w:space="0" w:color="auto"/>
                        <w:bottom w:val="none" w:sz="0" w:space="0" w:color="auto"/>
                        <w:right w:val="none" w:sz="0" w:space="0" w:color="auto"/>
                      </w:divBdr>
                      <w:divsChild>
                        <w:div w:id="904876033">
                          <w:marLeft w:val="0"/>
                          <w:marRight w:val="0"/>
                          <w:marTop w:val="0"/>
                          <w:marBottom w:val="0"/>
                          <w:divBdr>
                            <w:top w:val="none" w:sz="0" w:space="0" w:color="auto"/>
                            <w:left w:val="none" w:sz="0" w:space="0" w:color="auto"/>
                            <w:bottom w:val="none" w:sz="0" w:space="0" w:color="auto"/>
                            <w:right w:val="none" w:sz="0" w:space="0" w:color="auto"/>
                          </w:divBdr>
                        </w:div>
                      </w:divsChild>
                    </w:div>
                    <w:div w:id="2054307835">
                      <w:marLeft w:val="0"/>
                      <w:marRight w:val="0"/>
                      <w:marTop w:val="0"/>
                      <w:marBottom w:val="0"/>
                      <w:divBdr>
                        <w:top w:val="none" w:sz="0" w:space="0" w:color="auto"/>
                        <w:left w:val="none" w:sz="0" w:space="0" w:color="auto"/>
                        <w:bottom w:val="none" w:sz="0" w:space="0" w:color="auto"/>
                        <w:right w:val="none" w:sz="0" w:space="0" w:color="auto"/>
                      </w:divBdr>
                      <w:divsChild>
                        <w:div w:id="1365516250">
                          <w:marLeft w:val="0"/>
                          <w:marRight w:val="0"/>
                          <w:marTop w:val="0"/>
                          <w:marBottom w:val="0"/>
                          <w:divBdr>
                            <w:top w:val="none" w:sz="0" w:space="0" w:color="auto"/>
                            <w:left w:val="none" w:sz="0" w:space="0" w:color="auto"/>
                            <w:bottom w:val="none" w:sz="0" w:space="0" w:color="auto"/>
                            <w:right w:val="none" w:sz="0" w:space="0" w:color="auto"/>
                          </w:divBdr>
                        </w:div>
                      </w:divsChild>
                    </w:div>
                    <w:div w:id="869608050">
                      <w:marLeft w:val="0"/>
                      <w:marRight w:val="0"/>
                      <w:marTop w:val="0"/>
                      <w:marBottom w:val="0"/>
                      <w:divBdr>
                        <w:top w:val="none" w:sz="0" w:space="0" w:color="auto"/>
                        <w:left w:val="none" w:sz="0" w:space="0" w:color="auto"/>
                        <w:bottom w:val="none" w:sz="0" w:space="0" w:color="auto"/>
                        <w:right w:val="none" w:sz="0" w:space="0" w:color="auto"/>
                      </w:divBdr>
                      <w:divsChild>
                        <w:div w:id="145782053">
                          <w:marLeft w:val="0"/>
                          <w:marRight w:val="0"/>
                          <w:marTop w:val="0"/>
                          <w:marBottom w:val="0"/>
                          <w:divBdr>
                            <w:top w:val="none" w:sz="0" w:space="0" w:color="auto"/>
                            <w:left w:val="none" w:sz="0" w:space="0" w:color="auto"/>
                            <w:bottom w:val="none" w:sz="0" w:space="0" w:color="auto"/>
                            <w:right w:val="none" w:sz="0" w:space="0" w:color="auto"/>
                          </w:divBdr>
                        </w:div>
                      </w:divsChild>
                    </w:div>
                    <w:div w:id="220681511">
                      <w:marLeft w:val="0"/>
                      <w:marRight w:val="0"/>
                      <w:marTop w:val="0"/>
                      <w:marBottom w:val="0"/>
                      <w:divBdr>
                        <w:top w:val="none" w:sz="0" w:space="0" w:color="auto"/>
                        <w:left w:val="none" w:sz="0" w:space="0" w:color="auto"/>
                        <w:bottom w:val="none" w:sz="0" w:space="0" w:color="auto"/>
                        <w:right w:val="none" w:sz="0" w:space="0" w:color="auto"/>
                      </w:divBdr>
                      <w:divsChild>
                        <w:div w:id="2009479389">
                          <w:marLeft w:val="0"/>
                          <w:marRight w:val="0"/>
                          <w:marTop w:val="0"/>
                          <w:marBottom w:val="0"/>
                          <w:divBdr>
                            <w:top w:val="none" w:sz="0" w:space="0" w:color="auto"/>
                            <w:left w:val="none" w:sz="0" w:space="0" w:color="auto"/>
                            <w:bottom w:val="none" w:sz="0" w:space="0" w:color="auto"/>
                            <w:right w:val="none" w:sz="0" w:space="0" w:color="auto"/>
                          </w:divBdr>
                        </w:div>
                      </w:divsChild>
                    </w:div>
                    <w:div w:id="789208798">
                      <w:marLeft w:val="0"/>
                      <w:marRight w:val="0"/>
                      <w:marTop w:val="0"/>
                      <w:marBottom w:val="0"/>
                      <w:divBdr>
                        <w:top w:val="none" w:sz="0" w:space="0" w:color="auto"/>
                        <w:left w:val="none" w:sz="0" w:space="0" w:color="auto"/>
                        <w:bottom w:val="none" w:sz="0" w:space="0" w:color="auto"/>
                        <w:right w:val="none" w:sz="0" w:space="0" w:color="auto"/>
                      </w:divBdr>
                      <w:divsChild>
                        <w:div w:id="1613854973">
                          <w:marLeft w:val="0"/>
                          <w:marRight w:val="0"/>
                          <w:marTop w:val="0"/>
                          <w:marBottom w:val="0"/>
                          <w:divBdr>
                            <w:top w:val="none" w:sz="0" w:space="0" w:color="auto"/>
                            <w:left w:val="none" w:sz="0" w:space="0" w:color="auto"/>
                            <w:bottom w:val="none" w:sz="0" w:space="0" w:color="auto"/>
                            <w:right w:val="none" w:sz="0" w:space="0" w:color="auto"/>
                          </w:divBdr>
                        </w:div>
                      </w:divsChild>
                    </w:div>
                    <w:div w:id="142966486">
                      <w:marLeft w:val="0"/>
                      <w:marRight w:val="0"/>
                      <w:marTop w:val="0"/>
                      <w:marBottom w:val="0"/>
                      <w:divBdr>
                        <w:top w:val="none" w:sz="0" w:space="0" w:color="auto"/>
                        <w:left w:val="none" w:sz="0" w:space="0" w:color="auto"/>
                        <w:bottom w:val="none" w:sz="0" w:space="0" w:color="auto"/>
                        <w:right w:val="none" w:sz="0" w:space="0" w:color="auto"/>
                      </w:divBdr>
                      <w:divsChild>
                        <w:div w:id="9178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298328">
              <w:marLeft w:val="0"/>
              <w:marRight w:val="0"/>
              <w:marTop w:val="0"/>
              <w:marBottom w:val="0"/>
              <w:divBdr>
                <w:top w:val="none" w:sz="0" w:space="0" w:color="auto"/>
                <w:left w:val="none" w:sz="0" w:space="0" w:color="auto"/>
                <w:bottom w:val="none" w:sz="0" w:space="0" w:color="auto"/>
                <w:right w:val="none" w:sz="0" w:space="0" w:color="auto"/>
              </w:divBdr>
              <w:divsChild>
                <w:div w:id="554898177">
                  <w:marLeft w:val="0"/>
                  <w:marRight w:val="0"/>
                  <w:marTop w:val="0"/>
                  <w:marBottom w:val="0"/>
                  <w:divBdr>
                    <w:top w:val="none" w:sz="0" w:space="0" w:color="auto"/>
                    <w:left w:val="none" w:sz="0" w:space="0" w:color="auto"/>
                    <w:bottom w:val="none" w:sz="0" w:space="0" w:color="auto"/>
                    <w:right w:val="none" w:sz="0" w:space="0" w:color="auto"/>
                  </w:divBdr>
                  <w:divsChild>
                    <w:div w:id="60793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3788">
          <w:marLeft w:val="0"/>
          <w:marRight w:val="0"/>
          <w:marTop w:val="0"/>
          <w:marBottom w:val="0"/>
          <w:divBdr>
            <w:top w:val="none" w:sz="0" w:space="0" w:color="auto"/>
            <w:left w:val="none" w:sz="0" w:space="0" w:color="auto"/>
            <w:bottom w:val="none" w:sz="0" w:space="0" w:color="auto"/>
            <w:right w:val="none" w:sz="0" w:space="0" w:color="auto"/>
          </w:divBdr>
          <w:divsChild>
            <w:div w:id="1345744789">
              <w:marLeft w:val="0"/>
              <w:marRight w:val="0"/>
              <w:marTop w:val="0"/>
              <w:marBottom w:val="0"/>
              <w:divBdr>
                <w:top w:val="none" w:sz="0" w:space="0" w:color="auto"/>
                <w:left w:val="none" w:sz="0" w:space="0" w:color="auto"/>
                <w:bottom w:val="none" w:sz="0" w:space="0" w:color="auto"/>
                <w:right w:val="none" w:sz="0" w:space="0" w:color="auto"/>
              </w:divBdr>
              <w:divsChild>
                <w:div w:id="459231199">
                  <w:marLeft w:val="0"/>
                  <w:marRight w:val="0"/>
                  <w:marTop w:val="0"/>
                  <w:marBottom w:val="0"/>
                  <w:divBdr>
                    <w:top w:val="none" w:sz="0" w:space="0" w:color="auto"/>
                    <w:left w:val="none" w:sz="0" w:space="0" w:color="auto"/>
                    <w:bottom w:val="none" w:sz="0" w:space="0" w:color="auto"/>
                    <w:right w:val="none" w:sz="0" w:space="0" w:color="auto"/>
                  </w:divBdr>
                  <w:divsChild>
                    <w:div w:id="17396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17574">
      <w:bodyDiv w:val="1"/>
      <w:marLeft w:val="0"/>
      <w:marRight w:val="0"/>
      <w:marTop w:val="0"/>
      <w:marBottom w:val="0"/>
      <w:divBdr>
        <w:top w:val="none" w:sz="0" w:space="0" w:color="auto"/>
        <w:left w:val="none" w:sz="0" w:space="0" w:color="auto"/>
        <w:bottom w:val="none" w:sz="0" w:space="0" w:color="auto"/>
        <w:right w:val="none" w:sz="0" w:space="0" w:color="auto"/>
      </w:divBdr>
    </w:div>
    <w:div w:id="2044750199">
      <w:bodyDiv w:val="1"/>
      <w:marLeft w:val="0"/>
      <w:marRight w:val="0"/>
      <w:marTop w:val="0"/>
      <w:marBottom w:val="0"/>
      <w:divBdr>
        <w:top w:val="none" w:sz="0" w:space="0" w:color="auto"/>
        <w:left w:val="none" w:sz="0" w:space="0" w:color="auto"/>
        <w:bottom w:val="none" w:sz="0" w:space="0" w:color="auto"/>
        <w:right w:val="none" w:sz="0" w:space="0" w:color="auto"/>
      </w:divBdr>
    </w:div>
    <w:div w:id="21249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86A4CF7E2A104BA63F6B6D211894FF" ma:contentTypeVersion="13" ma:contentTypeDescription="Create a new document." ma:contentTypeScope="" ma:versionID="2f82e1b1df3d41fabf837aed60c7d81e">
  <xsd:schema xmlns:xsd="http://www.w3.org/2001/XMLSchema" xmlns:xs="http://www.w3.org/2001/XMLSchema" xmlns:p="http://schemas.microsoft.com/office/2006/metadata/properties" xmlns:ns3="2841e690-02d6-461b-98d9-50b7624dc6d3" xmlns:ns4="9664cba6-ae05-466e-93b9-c4fc4da540cc" targetNamespace="http://schemas.microsoft.com/office/2006/metadata/properties" ma:root="true" ma:fieldsID="82ce4e6af54e73af7cd7afe9c4c52fc5" ns3:_="" ns4:_="">
    <xsd:import namespace="2841e690-02d6-461b-98d9-50b7624dc6d3"/>
    <xsd:import namespace="9664cba6-ae05-466e-93b9-c4fc4da540cc"/>
    <xsd:element name="properties">
      <xsd:complexType>
        <xsd:sequence>
          <xsd:element name="documentManagement">
            <xsd:complexType>
              <xsd:all>
                <xsd:element ref="ns3:SharedWithUsers"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3:SharedWithDetails" minOccurs="0"/>
                <xsd:element ref="ns3:SharingHintHash"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41e690-02d6-461b-98d9-50b7624dc6d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664cba6-ae05-466e-93b9-c4fc4da540cc" elementFormDefault="qualified">
    <xsd:import namespace="http://schemas.microsoft.com/office/2006/documentManagement/types"/>
    <xsd:import namespace="http://schemas.microsoft.com/office/infopath/2007/PartnerControls"/>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MediaServiceAutoTags" ma:internalName="MediaServiceAutoTags"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96C9EE-1843-4EB0-AD54-A46F0E87D3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41e690-02d6-461b-98d9-50b7624dc6d3"/>
    <ds:schemaRef ds:uri="9664cba6-ae05-466e-93b9-c4fc4da540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1F0FF7-6B4E-4ACD-9DC4-9516344AAF20}">
  <ds:schemaRefs>
    <ds:schemaRef ds:uri="http://schemas.microsoft.com/sharepoint/v3/contenttype/forms"/>
  </ds:schemaRefs>
</ds:datastoreItem>
</file>

<file path=customXml/itemProps3.xml><?xml version="1.0" encoding="utf-8"?>
<ds:datastoreItem xmlns:ds="http://schemas.openxmlformats.org/officeDocument/2006/customXml" ds:itemID="{247F375D-1A0E-344C-A38D-AEC0083824BB}">
  <ds:schemaRefs>
    <ds:schemaRef ds:uri="http://schemas.openxmlformats.org/officeDocument/2006/bibliography"/>
  </ds:schemaRefs>
</ds:datastoreItem>
</file>

<file path=customXml/itemProps4.xml><?xml version="1.0" encoding="utf-8"?>
<ds:datastoreItem xmlns:ds="http://schemas.openxmlformats.org/officeDocument/2006/customXml" ds:itemID="{50A4E79F-406A-4967-B873-6CFA88846BF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Pavlos</dc:creator>
  <cp:keywords/>
  <dc:description/>
  <cp:lastModifiedBy>joy macdermid</cp:lastModifiedBy>
  <cp:revision>2</cp:revision>
  <cp:lastPrinted>2021-11-24T15:07:00Z</cp:lastPrinted>
  <dcterms:created xsi:type="dcterms:W3CDTF">2022-03-10T11:20:00Z</dcterms:created>
  <dcterms:modified xsi:type="dcterms:W3CDTF">2022-03-10T11:20:00Z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0x0101003D86A4CF7E2A104BA63F6B6D211894FF</vt:lpwstr>
  </property>
</Properties>
</file>