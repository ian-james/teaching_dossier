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A28" w:rsidRPr="001D38BC" w:rsidRDefault="00AE17AF" w:rsidP="001D38BC">
      <w:pPr>
        <w:spacing w:after="0"/>
        <w:jc w:val="both"/>
        <w:rPr>
          <w:rFonts w:ascii="Times New Roman" w:hAnsi="Times New Roman" w:cs="Times New Roman"/>
          <w:sz w:val="20"/>
          <w:szCs w:val="20"/>
          <w:u w:val="single"/>
        </w:rPr>
      </w:pPr>
      <w:r w:rsidRPr="001D38BC">
        <w:rPr>
          <w:rFonts w:ascii="Times New Roman" w:hAnsi="Times New Roman" w:cs="Times New Roman"/>
          <w:sz w:val="20"/>
          <w:szCs w:val="20"/>
          <w:u w:val="single"/>
        </w:rPr>
        <w:t>Course Description</w:t>
      </w:r>
    </w:p>
    <w:p w:rsidR="00AE17AF" w:rsidRDefault="00AE17AF" w:rsidP="001D38BC">
      <w:pPr>
        <w:pStyle w:val="NormalWeb"/>
        <w:spacing w:before="0" w:beforeAutospacing="0"/>
        <w:jc w:val="both"/>
        <w:rPr>
          <w:sz w:val="20"/>
          <w:szCs w:val="20"/>
        </w:rPr>
      </w:pPr>
      <w:r w:rsidRPr="001D38BC">
        <w:rPr>
          <w:sz w:val="20"/>
          <w:szCs w:val="20"/>
        </w:rPr>
        <w:t>This course aims to explore a number of topics relevant to those students seeking an academic tenure-track position for their career. In particular, students will investigate a number of topics pertinent in the early stages of an academic career (e.g. final years of graduate school</w:t>
      </w:r>
      <w:ins w:id="0" w:author="Wells, Mary" w:date="2017-09-10T07:07:00Z">
        <w:r w:rsidR="00FC2561">
          <w:rPr>
            <w:sz w:val="20"/>
            <w:szCs w:val="20"/>
          </w:rPr>
          <w:t xml:space="preserve"> or 1</w:t>
        </w:r>
        <w:r w:rsidR="00FC2561" w:rsidRPr="00FC2561">
          <w:rPr>
            <w:sz w:val="20"/>
            <w:szCs w:val="20"/>
            <w:vertAlign w:val="superscript"/>
            <w:rPrChange w:id="1" w:author="Wells, Mary" w:date="2017-09-10T07:07:00Z">
              <w:rPr>
                <w:sz w:val="20"/>
                <w:szCs w:val="20"/>
              </w:rPr>
            </w:rPrChange>
          </w:rPr>
          <w:t>st</w:t>
        </w:r>
        <w:r w:rsidR="00FC2561">
          <w:rPr>
            <w:sz w:val="20"/>
            <w:szCs w:val="20"/>
          </w:rPr>
          <w:t xml:space="preserve"> few years of a postdoctoral fellowship</w:t>
        </w:r>
      </w:ins>
      <w:r w:rsidRPr="001D38BC">
        <w:rPr>
          <w:sz w:val="20"/>
          <w:szCs w:val="20"/>
        </w:rPr>
        <w:t xml:space="preserve">, the academic interview process, and early years as a professor) through a series of seminars, interactive workshops, and panel discussions with invited speakers. Career development for ‘alternative’ career paths for students with </w:t>
      </w:r>
      <w:ins w:id="2" w:author="Wells, Mary" w:date="2017-09-10T07:07:00Z">
        <w:r w:rsidR="00FC2561">
          <w:rPr>
            <w:sz w:val="20"/>
            <w:szCs w:val="20"/>
          </w:rPr>
          <w:t xml:space="preserve">PhD </w:t>
        </w:r>
      </w:ins>
      <w:del w:id="3" w:author="Wells, Mary" w:date="2017-09-10T07:07:00Z">
        <w:r w:rsidRPr="001D38BC" w:rsidDel="00FC2561">
          <w:rPr>
            <w:sz w:val="20"/>
            <w:szCs w:val="20"/>
          </w:rPr>
          <w:delText xml:space="preserve">advanced </w:delText>
        </w:r>
      </w:del>
      <w:bookmarkStart w:id="4" w:name="_GoBack"/>
      <w:bookmarkEnd w:id="4"/>
      <w:r w:rsidRPr="001D38BC">
        <w:rPr>
          <w:sz w:val="20"/>
          <w:szCs w:val="20"/>
        </w:rPr>
        <w:t>degrees will also be discussed toward the end of the course.</w:t>
      </w:r>
    </w:p>
    <w:p w:rsidR="001D38BC" w:rsidRDefault="00E56A20" w:rsidP="00E56A20">
      <w:pPr>
        <w:pStyle w:val="NormalWeb"/>
        <w:spacing w:before="0" w:beforeAutospacing="0" w:after="0" w:afterAutospacing="0"/>
        <w:jc w:val="both"/>
        <w:rPr>
          <w:sz w:val="20"/>
          <w:szCs w:val="20"/>
          <w:u w:val="single"/>
        </w:rPr>
      </w:pPr>
      <w:r w:rsidRPr="00E56A20">
        <w:rPr>
          <w:sz w:val="20"/>
          <w:szCs w:val="20"/>
          <w:u w:val="single"/>
        </w:rPr>
        <w:t xml:space="preserve">Course </w:t>
      </w:r>
      <w:r w:rsidR="001D38BC" w:rsidRPr="00E56A20">
        <w:rPr>
          <w:sz w:val="20"/>
          <w:szCs w:val="20"/>
          <w:u w:val="single"/>
        </w:rPr>
        <w:t>Notes</w:t>
      </w:r>
    </w:p>
    <w:p w:rsidR="00E56A20" w:rsidRPr="00E56A20" w:rsidRDefault="00E56A20" w:rsidP="00E56A20">
      <w:pPr>
        <w:pStyle w:val="NormalWeb"/>
        <w:spacing w:before="0" w:beforeAutospacing="0" w:after="0" w:afterAutospacing="0"/>
        <w:jc w:val="both"/>
        <w:rPr>
          <w:sz w:val="20"/>
          <w:szCs w:val="20"/>
        </w:rPr>
      </w:pPr>
      <w:r>
        <w:rPr>
          <w:sz w:val="20"/>
          <w:szCs w:val="20"/>
        </w:rPr>
        <w:t xml:space="preserve">Please note that ME 738 is being offered </w:t>
      </w:r>
      <w:r w:rsidR="005414DA">
        <w:rPr>
          <w:sz w:val="20"/>
          <w:szCs w:val="20"/>
        </w:rPr>
        <w:t xml:space="preserve">for the first time in the </w:t>
      </w:r>
      <w:proofErr w:type="gramStart"/>
      <w:r w:rsidR="005414DA">
        <w:rPr>
          <w:sz w:val="20"/>
          <w:szCs w:val="20"/>
        </w:rPr>
        <w:t>Fall</w:t>
      </w:r>
      <w:proofErr w:type="gramEnd"/>
      <w:r w:rsidR="005414DA">
        <w:rPr>
          <w:sz w:val="20"/>
          <w:szCs w:val="20"/>
        </w:rPr>
        <w:t xml:space="preserve"> 2017 term. The course is only offered to students as an audit, and enrollment can only be achieved by submitting a course add/drop form signed by the course instructor to the graduate office. Although students will not receive credit toward their degree requirements for enrolling in ME 738, their enrollment will be noted on their transcript as an optional degree milestone; however, to receive this distinction, attendance is mandatory for each week of the course, unless the course instructor has previously been notified. While this course does not have deliverables that count toward a final grade (i.e. assignments, projects, etc.), students will occasionally be asked to complete an activity or prepare material prior to some sessions.</w:t>
      </w:r>
      <w:r w:rsidR="00E84731">
        <w:rPr>
          <w:sz w:val="20"/>
          <w:szCs w:val="20"/>
        </w:rPr>
        <w:t xml:space="preserve"> Finally, as this is the first offering of this course, a short survey will be electronically sent to you after each session; please take a few minutes to provide your feedback so that the course can be improved in future offerings. </w:t>
      </w:r>
      <w:r w:rsidR="005414DA">
        <w:rPr>
          <w:sz w:val="20"/>
          <w:szCs w:val="20"/>
        </w:rPr>
        <w:t xml:space="preserve">      </w:t>
      </w:r>
    </w:p>
    <w:p w:rsidR="00E56A20" w:rsidRPr="00E56A20" w:rsidRDefault="00E56A20" w:rsidP="00E56A20">
      <w:pPr>
        <w:pStyle w:val="NormalWeb"/>
        <w:spacing w:before="0" w:beforeAutospacing="0" w:after="0" w:afterAutospacing="0"/>
        <w:jc w:val="both"/>
        <w:rPr>
          <w:sz w:val="20"/>
          <w:szCs w:val="20"/>
          <w:u w:val="single"/>
        </w:rPr>
      </w:pPr>
    </w:p>
    <w:p w:rsidR="001D38BC" w:rsidRPr="001D38BC" w:rsidRDefault="001D38BC" w:rsidP="001D38BC">
      <w:pPr>
        <w:pStyle w:val="NormalWeb"/>
        <w:spacing w:before="0" w:beforeAutospacing="0"/>
        <w:jc w:val="both"/>
        <w:rPr>
          <w:sz w:val="20"/>
          <w:szCs w:val="20"/>
          <w:u w:val="single"/>
        </w:rPr>
      </w:pPr>
      <w:r w:rsidRPr="001D38BC">
        <w:rPr>
          <w:sz w:val="20"/>
          <w:szCs w:val="20"/>
          <w:u w:val="single"/>
        </w:rPr>
        <w:t>Course Schedule</w:t>
      </w:r>
    </w:p>
    <w:tbl>
      <w:tblPr>
        <w:tblStyle w:val="TableGrid"/>
        <w:tblW w:w="9493" w:type="dxa"/>
        <w:tblLook w:val="04A0" w:firstRow="1" w:lastRow="0" w:firstColumn="1" w:lastColumn="0" w:noHBand="0" w:noVBand="1"/>
      </w:tblPr>
      <w:tblGrid>
        <w:gridCol w:w="783"/>
        <w:gridCol w:w="1450"/>
        <w:gridCol w:w="2157"/>
        <w:gridCol w:w="2268"/>
        <w:gridCol w:w="2835"/>
      </w:tblGrid>
      <w:tr w:rsidR="001D38BC" w:rsidRPr="006E5C19" w:rsidTr="00E56A20">
        <w:tc>
          <w:tcPr>
            <w:tcW w:w="783" w:type="dxa"/>
          </w:tcPr>
          <w:p w:rsidR="001D38BC" w:rsidRPr="006E5C19" w:rsidRDefault="001D38BC" w:rsidP="001D38BC">
            <w:pPr>
              <w:rPr>
                <w:rFonts w:ascii="Times New Roman" w:hAnsi="Times New Roman" w:cs="Times New Roman"/>
                <w:sz w:val="20"/>
                <w:szCs w:val="20"/>
              </w:rPr>
            </w:pPr>
            <w:r w:rsidRPr="006E5C19">
              <w:rPr>
                <w:rFonts w:ascii="Times New Roman" w:hAnsi="Times New Roman" w:cs="Times New Roman"/>
                <w:sz w:val="20"/>
                <w:szCs w:val="20"/>
              </w:rPr>
              <w:t>Week</w:t>
            </w:r>
          </w:p>
        </w:tc>
        <w:tc>
          <w:tcPr>
            <w:tcW w:w="1450" w:type="dxa"/>
          </w:tcPr>
          <w:p w:rsidR="001D38BC" w:rsidRPr="006E5C19" w:rsidRDefault="001D38BC" w:rsidP="001D38BC">
            <w:pPr>
              <w:rPr>
                <w:rFonts w:ascii="Times New Roman" w:hAnsi="Times New Roman" w:cs="Times New Roman"/>
                <w:sz w:val="20"/>
                <w:szCs w:val="20"/>
              </w:rPr>
            </w:pPr>
            <w:r w:rsidRPr="006E5C19">
              <w:rPr>
                <w:rFonts w:ascii="Times New Roman" w:hAnsi="Times New Roman" w:cs="Times New Roman"/>
                <w:sz w:val="20"/>
                <w:szCs w:val="20"/>
              </w:rPr>
              <w:t>Date</w:t>
            </w:r>
          </w:p>
        </w:tc>
        <w:tc>
          <w:tcPr>
            <w:tcW w:w="2157" w:type="dxa"/>
          </w:tcPr>
          <w:p w:rsidR="001D38BC" w:rsidRPr="006E5C19" w:rsidRDefault="001D38BC" w:rsidP="001D38BC">
            <w:pPr>
              <w:rPr>
                <w:rFonts w:ascii="Times New Roman" w:hAnsi="Times New Roman" w:cs="Times New Roman"/>
                <w:sz w:val="20"/>
                <w:szCs w:val="20"/>
              </w:rPr>
            </w:pPr>
            <w:r w:rsidRPr="006E5C19">
              <w:rPr>
                <w:rFonts w:ascii="Times New Roman" w:hAnsi="Times New Roman" w:cs="Times New Roman"/>
                <w:sz w:val="20"/>
                <w:szCs w:val="20"/>
              </w:rPr>
              <w:t>Topic</w:t>
            </w:r>
          </w:p>
        </w:tc>
        <w:tc>
          <w:tcPr>
            <w:tcW w:w="2268" w:type="dxa"/>
          </w:tcPr>
          <w:p w:rsidR="001D38BC" w:rsidRPr="006E5C19" w:rsidRDefault="001D38BC" w:rsidP="001D38BC">
            <w:pPr>
              <w:rPr>
                <w:rFonts w:ascii="Times New Roman" w:hAnsi="Times New Roman" w:cs="Times New Roman"/>
                <w:sz w:val="20"/>
                <w:szCs w:val="20"/>
              </w:rPr>
            </w:pPr>
            <w:r w:rsidRPr="006E5C19">
              <w:rPr>
                <w:rFonts w:ascii="Times New Roman" w:hAnsi="Times New Roman" w:cs="Times New Roman"/>
                <w:sz w:val="20"/>
                <w:szCs w:val="20"/>
              </w:rPr>
              <w:t>Speaker(s)</w:t>
            </w:r>
          </w:p>
        </w:tc>
        <w:tc>
          <w:tcPr>
            <w:tcW w:w="2835" w:type="dxa"/>
          </w:tcPr>
          <w:p w:rsidR="001D38BC" w:rsidRPr="006E5C19" w:rsidRDefault="001D38BC" w:rsidP="001D38BC">
            <w:pPr>
              <w:rPr>
                <w:rFonts w:ascii="Times New Roman" w:hAnsi="Times New Roman" w:cs="Times New Roman"/>
                <w:sz w:val="20"/>
                <w:szCs w:val="20"/>
              </w:rPr>
            </w:pPr>
            <w:r w:rsidRPr="006E5C19">
              <w:rPr>
                <w:rFonts w:ascii="Times New Roman" w:hAnsi="Times New Roman" w:cs="Times New Roman"/>
                <w:sz w:val="20"/>
                <w:szCs w:val="20"/>
              </w:rPr>
              <w:t>Notes</w:t>
            </w:r>
          </w:p>
        </w:tc>
      </w:tr>
      <w:tr w:rsidR="001D38BC" w:rsidRPr="006E5C19" w:rsidTr="00E56A20">
        <w:tc>
          <w:tcPr>
            <w:tcW w:w="783" w:type="dxa"/>
          </w:tcPr>
          <w:p w:rsidR="001D38BC" w:rsidRPr="006E5C19" w:rsidRDefault="001D38BC" w:rsidP="001D38BC">
            <w:pPr>
              <w:rPr>
                <w:rFonts w:ascii="Times New Roman" w:hAnsi="Times New Roman" w:cs="Times New Roman"/>
                <w:sz w:val="20"/>
                <w:szCs w:val="20"/>
              </w:rPr>
            </w:pPr>
            <w:r w:rsidRPr="006E5C19">
              <w:rPr>
                <w:rFonts w:ascii="Times New Roman" w:hAnsi="Times New Roman" w:cs="Times New Roman"/>
                <w:sz w:val="20"/>
                <w:szCs w:val="20"/>
              </w:rPr>
              <w:t>1</w:t>
            </w:r>
          </w:p>
        </w:tc>
        <w:tc>
          <w:tcPr>
            <w:tcW w:w="1450" w:type="dxa"/>
          </w:tcPr>
          <w:p w:rsidR="001D38BC" w:rsidRPr="006E5C19" w:rsidRDefault="001D38BC" w:rsidP="001D38BC">
            <w:pPr>
              <w:rPr>
                <w:rFonts w:ascii="Times New Roman" w:hAnsi="Times New Roman" w:cs="Times New Roman"/>
                <w:sz w:val="20"/>
                <w:szCs w:val="20"/>
              </w:rPr>
            </w:pPr>
            <w:r w:rsidRPr="006E5C19">
              <w:rPr>
                <w:rFonts w:ascii="Times New Roman" w:hAnsi="Times New Roman" w:cs="Times New Roman"/>
                <w:sz w:val="20"/>
                <w:szCs w:val="20"/>
              </w:rPr>
              <w:t>Sept. 13</w:t>
            </w:r>
          </w:p>
        </w:tc>
        <w:tc>
          <w:tcPr>
            <w:tcW w:w="2157" w:type="dxa"/>
          </w:tcPr>
          <w:p w:rsidR="001D38BC" w:rsidRPr="006E5C19" w:rsidRDefault="001D38BC" w:rsidP="006E5C19">
            <w:pPr>
              <w:rPr>
                <w:rFonts w:ascii="Times New Roman" w:hAnsi="Times New Roman" w:cs="Times New Roman"/>
                <w:sz w:val="20"/>
                <w:szCs w:val="20"/>
              </w:rPr>
            </w:pPr>
            <w:r w:rsidRPr="006E5C19">
              <w:rPr>
                <w:rFonts w:ascii="Times New Roman" w:hAnsi="Times New Roman" w:cs="Times New Roman"/>
                <w:sz w:val="20"/>
                <w:szCs w:val="20"/>
              </w:rPr>
              <w:t xml:space="preserve">Course </w:t>
            </w:r>
            <w:r w:rsidR="006E5C19" w:rsidRPr="006E5C19">
              <w:rPr>
                <w:rFonts w:ascii="Times New Roman" w:hAnsi="Times New Roman" w:cs="Times New Roman"/>
                <w:sz w:val="20"/>
                <w:szCs w:val="20"/>
              </w:rPr>
              <w:t>i</w:t>
            </w:r>
            <w:r w:rsidRPr="006E5C19">
              <w:rPr>
                <w:rFonts w:ascii="Times New Roman" w:hAnsi="Times New Roman" w:cs="Times New Roman"/>
                <w:sz w:val="20"/>
                <w:szCs w:val="20"/>
              </w:rPr>
              <w:t>ntroduction</w:t>
            </w:r>
          </w:p>
        </w:tc>
        <w:tc>
          <w:tcPr>
            <w:tcW w:w="2268" w:type="dxa"/>
          </w:tcPr>
          <w:p w:rsidR="00F656BA" w:rsidRDefault="001D38BC" w:rsidP="00F656BA">
            <w:pPr>
              <w:rPr>
                <w:rFonts w:ascii="Times New Roman" w:hAnsi="Times New Roman" w:cs="Times New Roman"/>
                <w:sz w:val="20"/>
                <w:szCs w:val="20"/>
              </w:rPr>
            </w:pPr>
            <w:r w:rsidRPr="006E5C19">
              <w:rPr>
                <w:rFonts w:ascii="Times New Roman" w:hAnsi="Times New Roman" w:cs="Times New Roman"/>
                <w:sz w:val="20"/>
                <w:szCs w:val="20"/>
              </w:rPr>
              <w:t xml:space="preserve">Pearl Sullivan </w:t>
            </w:r>
          </w:p>
          <w:p w:rsidR="001D38BC" w:rsidRPr="006E5C19" w:rsidRDefault="001D38BC" w:rsidP="00F656BA">
            <w:pPr>
              <w:rPr>
                <w:rFonts w:ascii="Times New Roman" w:hAnsi="Times New Roman" w:cs="Times New Roman"/>
                <w:sz w:val="20"/>
                <w:szCs w:val="20"/>
              </w:rPr>
            </w:pPr>
            <w:r w:rsidRPr="006E5C19">
              <w:rPr>
                <w:rFonts w:ascii="Times New Roman" w:hAnsi="Times New Roman" w:cs="Times New Roman"/>
                <w:sz w:val="20"/>
                <w:szCs w:val="20"/>
              </w:rPr>
              <w:t>Mary Wells</w:t>
            </w:r>
          </w:p>
        </w:tc>
        <w:tc>
          <w:tcPr>
            <w:tcW w:w="2835" w:type="dxa"/>
          </w:tcPr>
          <w:p w:rsidR="001D38BC" w:rsidRPr="006E5C19" w:rsidRDefault="001D38BC" w:rsidP="001D38BC">
            <w:pPr>
              <w:rPr>
                <w:rFonts w:ascii="Times New Roman" w:hAnsi="Times New Roman" w:cs="Times New Roman"/>
                <w:sz w:val="20"/>
                <w:szCs w:val="20"/>
              </w:rPr>
            </w:pPr>
          </w:p>
        </w:tc>
      </w:tr>
      <w:tr w:rsidR="001D38BC" w:rsidRPr="006E5C19" w:rsidTr="00E56A20">
        <w:tc>
          <w:tcPr>
            <w:tcW w:w="783" w:type="dxa"/>
          </w:tcPr>
          <w:p w:rsidR="001D38BC" w:rsidRPr="006E5C19" w:rsidRDefault="001D38BC" w:rsidP="001D38BC">
            <w:pPr>
              <w:rPr>
                <w:rFonts w:ascii="Times New Roman" w:hAnsi="Times New Roman" w:cs="Times New Roman"/>
                <w:sz w:val="20"/>
                <w:szCs w:val="20"/>
              </w:rPr>
            </w:pPr>
            <w:r w:rsidRPr="006E5C19">
              <w:rPr>
                <w:rFonts w:ascii="Times New Roman" w:hAnsi="Times New Roman" w:cs="Times New Roman"/>
                <w:sz w:val="20"/>
                <w:szCs w:val="20"/>
              </w:rPr>
              <w:t xml:space="preserve">2 </w:t>
            </w:r>
          </w:p>
        </w:tc>
        <w:tc>
          <w:tcPr>
            <w:tcW w:w="1450" w:type="dxa"/>
          </w:tcPr>
          <w:p w:rsidR="001D38BC" w:rsidRPr="006E5C19" w:rsidRDefault="001D38BC" w:rsidP="001D38BC">
            <w:pPr>
              <w:rPr>
                <w:rFonts w:ascii="Times New Roman" w:hAnsi="Times New Roman" w:cs="Times New Roman"/>
                <w:sz w:val="20"/>
                <w:szCs w:val="20"/>
              </w:rPr>
            </w:pPr>
            <w:r w:rsidRPr="006E5C19">
              <w:rPr>
                <w:rFonts w:ascii="Times New Roman" w:hAnsi="Times New Roman" w:cs="Times New Roman"/>
                <w:sz w:val="20"/>
                <w:szCs w:val="20"/>
              </w:rPr>
              <w:t>Sept. 20</w:t>
            </w:r>
          </w:p>
        </w:tc>
        <w:tc>
          <w:tcPr>
            <w:tcW w:w="2157" w:type="dxa"/>
          </w:tcPr>
          <w:p w:rsidR="001D38BC" w:rsidRPr="006E5C19" w:rsidRDefault="006E5C19" w:rsidP="006E5C19">
            <w:pPr>
              <w:rPr>
                <w:rFonts w:ascii="Times New Roman" w:hAnsi="Times New Roman" w:cs="Times New Roman"/>
                <w:sz w:val="20"/>
                <w:szCs w:val="20"/>
              </w:rPr>
            </w:pPr>
            <w:r w:rsidRPr="006E5C19">
              <w:rPr>
                <w:rFonts w:ascii="Times New Roman" w:hAnsi="Times New Roman" w:cs="Times New Roman"/>
                <w:sz w:val="20"/>
                <w:szCs w:val="20"/>
              </w:rPr>
              <w:t>Differentiating yourself as an applicant</w:t>
            </w:r>
          </w:p>
        </w:tc>
        <w:tc>
          <w:tcPr>
            <w:tcW w:w="2268" w:type="dxa"/>
          </w:tcPr>
          <w:p w:rsidR="001D38BC" w:rsidRPr="006E5C19" w:rsidRDefault="006E5C19" w:rsidP="001D38BC">
            <w:pPr>
              <w:rPr>
                <w:rFonts w:ascii="Times New Roman" w:hAnsi="Times New Roman" w:cs="Times New Roman"/>
                <w:sz w:val="20"/>
                <w:szCs w:val="20"/>
              </w:rPr>
            </w:pPr>
            <w:r w:rsidRPr="006E5C19">
              <w:rPr>
                <w:rFonts w:ascii="Times New Roman" w:hAnsi="Times New Roman" w:cs="Times New Roman"/>
                <w:sz w:val="20"/>
                <w:szCs w:val="20"/>
              </w:rPr>
              <w:t>Larry Smith</w:t>
            </w:r>
          </w:p>
        </w:tc>
        <w:tc>
          <w:tcPr>
            <w:tcW w:w="2835" w:type="dxa"/>
          </w:tcPr>
          <w:p w:rsidR="001D38BC" w:rsidRPr="006E5C19" w:rsidRDefault="001D38BC" w:rsidP="001D38BC">
            <w:pPr>
              <w:rPr>
                <w:rFonts w:ascii="Times New Roman" w:hAnsi="Times New Roman" w:cs="Times New Roman"/>
                <w:sz w:val="20"/>
                <w:szCs w:val="20"/>
              </w:rPr>
            </w:pPr>
          </w:p>
        </w:tc>
      </w:tr>
      <w:tr w:rsidR="001D38BC" w:rsidRPr="006E5C19" w:rsidTr="00E56A20">
        <w:tc>
          <w:tcPr>
            <w:tcW w:w="783" w:type="dxa"/>
          </w:tcPr>
          <w:p w:rsidR="001D38BC" w:rsidRPr="006E5C19" w:rsidRDefault="001D38BC" w:rsidP="001D38BC">
            <w:pPr>
              <w:rPr>
                <w:rFonts w:ascii="Times New Roman" w:hAnsi="Times New Roman" w:cs="Times New Roman"/>
                <w:sz w:val="20"/>
                <w:szCs w:val="20"/>
              </w:rPr>
            </w:pPr>
            <w:r w:rsidRPr="006E5C19">
              <w:rPr>
                <w:rFonts w:ascii="Times New Roman" w:hAnsi="Times New Roman" w:cs="Times New Roman"/>
                <w:sz w:val="20"/>
                <w:szCs w:val="20"/>
              </w:rPr>
              <w:t>3</w:t>
            </w:r>
            <w:r w:rsidR="00F656BA">
              <w:rPr>
                <w:rFonts w:ascii="Times New Roman" w:hAnsi="Times New Roman" w:cs="Times New Roman"/>
                <w:sz w:val="20"/>
                <w:szCs w:val="20"/>
              </w:rPr>
              <w:t>*</w:t>
            </w:r>
          </w:p>
        </w:tc>
        <w:tc>
          <w:tcPr>
            <w:tcW w:w="1450" w:type="dxa"/>
          </w:tcPr>
          <w:p w:rsidR="001D38BC" w:rsidRPr="006E5C19" w:rsidRDefault="001D38BC" w:rsidP="001D38BC">
            <w:pPr>
              <w:rPr>
                <w:rFonts w:ascii="Times New Roman" w:hAnsi="Times New Roman" w:cs="Times New Roman"/>
                <w:sz w:val="20"/>
                <w:szCs w:val="20"/>
              </w:rPr>
            </w:pPr>
            <w:r w:rsidRPr="006E5C19">
              <w:rPr>
                <w:rFonts w:ascii="Times New Roman" w:hAnsi="Times New Roman" w:cs="Times New Roman"/>
                <w:sz w:val="20"/>
                <w:szCs w:val="20"/>
              </w:rPr>
              <w:t>Sept 27</w:t>
            </w:r>
          </w:p>
        </w:tc>
        <w:tc>
          <w:tcPr>
            <w:tcW w:w="2157" w:type="dxa"/>
          </w:tcPr>
          <w:p w:rsidR="001D38BC" w:rsidRPr="006E5C19" w:rsidRDefault="006E5C19" w:rsidP="001D38BC">
            <w:pPr>
              <w:rPr>
                <w:rFonts w:ascii="Times New Roman" w:hAnsi="Times New Roman" w:cs="Times New Roman"/>
                <w:sz w:val="20"/>
                <w:szCs w:val="20"/>
                <w:highlight w:val="yellow"/>
              </w:rPr>
            </w:pPr>
            <w:r w:rsidRPr="00F656BA">
              <w:rPr>
                <w:rFonts w:ascii="Times New Roman" w:hAnsi="Times New Roman" w:cs="Times New Roman"/>
                <w:sz w:val="20"/>
                <w:szCs w:val="20"/>
              </w:rPr>
              <w:t>Developing an effective CV and cover letter</w:t>
            </w:r>
          </w:p>
        </w:tc>
        <w:tc>
          <w:tcPr>
            <w:tcW w:w="2268" w:type="dxa"/>
          </w:tcPr>
          <w:p w:rsidR="00E56A20" w:rsidRDefault="006E5C19" w:rsidP="00E56A20">
            <w:pPr>
              <w:rPr>
                <w:rFonts w:ascii="Times New Roman" w:hAnsi="Times New Roman" w:cs="Times New Roman"/>
                <w:sz w:val="20"/>
                <w:szCs w:val="20"/>
              </w:rPr>
            </w:pPr>
            <w:r w:rsidRPr="006E5C19">
              <w:rPr>
                <w:rFonts w:ascii="Times New Roman" w:hAnsi="Times New Roman" w:cs="Times New Roman"/>
                <w:sz w:val="20"/>
                <w:szCs w:val="20"/>
              </w:rPr>
              <w:t>Erica Refling</w:t>
            </w:r>
          </w:p>
          <w:p w:rsidR="001D38BC" w:rsidRPr="006E5C19" w:rsidRDefault="006E5C19" w:rsidP="00E56A20">
            <w:pPr>
              <w:rPr>
                <w:rFonts w:ascii="Times New Roman" w:hAnsi="Times New Roman" w:cs="Times New Roman"/>
                <w:sz w:val="20"/>
                <w:szCs w:val="20"/>
              </w:rPr>
            </w:pPr>
            <w:r w:rsidRPr="006E5C19">
              <w:rPr>
                <w:rFonts w:ascii="Times New Roman" w:hAnsi="Times New Roman" w:cs="Times New Roman"/>
                <w:sz w:val="20"/>
                <w:szCs w:val="20"/>
              </w:rPr>
              <w:t>(</w:t>
            </w:r>
            <w:r w:rsidR="00F656BA">
              <w:rPr>
                <w:rFonts w:ascii="Times New Roman" w:hAnsi="Times New Roman" w:cs="Times New Roman"/>
                <w:sz w:val="20"/>
                <w:szCs w:val="20"/>
              </w:rPr>
              <w:t>CCA</w:t>
            </w:r>
            <w:r w:rsidRPr="006E5C19">
              <w:rPr>
                <w:rFonts w:ascii="Times New Roman" w:hAnsi="Times New Roman" w:cs="Times New Roman"/>
                <w:sz w:val="20"/>
                <w:szCs w:val="20"/>
              </w:rPr>
              <w:t>)</w:t>
            </w:r>
          </w:p>
        </w:tc>
        <w:tc>
          <w:tcPr>
            <w:tcW w:w="2835" w:type="dxa"/>
          </w:tcPr>
          <w:p w:rsidR="001D38BC" w:rsidRPr="006E5C19" w:rsidRDefault="006E5C19" w:rsidP="001D38BC">
            <w:pPr>
              <w:rPr>
                <w:rFonts w:ascii="Times New Roman" w:hAnsi="Times New Roman" w:cs="Times New Roman"/>
                <w:sz w:val="20"/>
                <w:szCs w:val="20"/>
              </w:rPr>
            </w:pPr>
            <w:r w:rsidRPr="006E5C19">
              <w:rPr>
                <w:rFonts w:ascii="Times New Roman" w:hAnsi="Times New Roman" w:cs="Times New Roman"/>
                <w:sz w:val="20"/>
                <w:szCs w:val="20"/>
              </w:rPr>
              <w:t>Students will be asked to bring a current copy of their CV to this workshop</w:t>
            </w:r>
          </w:p>
        </w:tc>
      </w:tr>
      <w:tr w:rsidR="001D38BC" w:rsidRPr="006E5C19" w:rsidTr="00E56A20">
        <w:tc>
          <w:tcPr>
            <w:tcW w:w="783" w:type="dxa"/>
          </w:tcPr>
          <w:p w:rsidR="001D38BC" w:rsidRPr="006E5C19" w:rsidRDefault="001D38BC" w:rsidP="001D38BC">
            <w:pPr>
              <w:rPr>
                <w:rFonts w:ascii="Times New Roman" w:hAnsi="Times New Roman" w:cs="Times New Roman"/>
                <w:sz w:val="20"/>
                <w:szCs w:val="20"/>
              </w:rPr>
            </w:pPr>
            <w:r w:rsidRPr="006E5C19">
              <w:rPr>
                <w:rFonts w:ascii="Times New Roman" w:hAnsi="Times New Roman" w:cs="Times New Roman"/>
                <w:sz w:val="20"/>
                <w:szCs w:val="20"/>
              </w:rPr>
              <w:t>4</w:t>
            </w:r>
          </w:p>
        </w:tc>
        <w:tc>
          <w:tcPr>
            <w:tcW w:w="1450" w:type="dxa"/>
          </w:tcPr>
          <w:p w:rsidR="001D38BC" w:rsidRPr="006E5C19" w:rsidRDefault="001D38BC" w:rsidP="001D38BC">
            <w:pPr>
              <w:rPr>
                <w:rFonts w:ascii="Times New Roman" w:hAnsi="Times New Roman" w:cs="Times New Roman"/>
                <w:sz w:val="20"/>
                <w:szCs w:val="20"/>
              </w:rPr>
            </w:pPr>
            <w:r w:rsidRPr="006E5C19">
              <w:rPr>
                <w:rFonts w:ascii="Times New Roman" w:hAnsi="Times New Roman" w:cs="Times New Roman"/>
                <w:sz w:val="20"/>
                <w:szCs w:val="20"/>
              </w:rPr>
              <w:t>Oct. 4</w:t>
            </w:r>
          </w:p>
        </w:tc>
        <w:tc>
          <w:tcPr>
            <w:tcW w:w="2157" w:type="dxa"/>
          </w:tcPr>
          <w:p w:rsidR="001D38BC" w:rsidRPr="00E56A20" w:rsidRDefault="00F656BA" w:rsidP="00F656BA">
            <w:pPr>
              <w:rPr>
                <w:rFonts w:ascii="Times New Roman" w:hAnsi="Times New Roman" w:cs="Times New Roman"/>
                <w:sz w:val="20"/>
                <w:szCs w:val="20"/>
                <w:highlight w:val="yellow"/>
              </w:rPr>
            </w:pPr>
            <w:r w:rsidRPr="00E56A20">
              <w:rPr>
                <w:rFonts w:ascii="Times New Roman" w:hAnsi="Times New Roman" w:cs="Times New Roman"/>
                <w:sz w:val="20"/>
                <w:szCs w:val="20"/>
                <w:highlight w:val="yellow"/>
              </w:rPr>
              <w:t>Delivering a research seminar and c</w:t>
            </w:r>
            <w:r w:rsidR="006E5C19" w:rsidRPr="00E56A20">
              <w:rPr>
                <w:rFonts w:ascii="Times New Roman" w:hAnsi="Times New Roman" w:cs="Times New Roman"/>
                <w:sz w:val="20"/>
                <w:szCs w:val="20"/>
                <w:highlight w:val="yellow"/>
              </w:rPr>
              <w:t xml:space="preserve">reating a research </w:t>
            </w:r>
            <w:r w:rsidRPr="00E56A20">
              <w:rPr>
                <w:rFonts w:ascii="Times New Roman" w:hAnsi="Times New Roman" w:cs="Times New Roman"/>
                <w:sz w:val="20"/>
                <w:szCs w:val="20"/>
                <w:highlight w:val="yellow"/>
              </w:rPr>
              <w:t>program</w:t>
            </w:r>
          </w:p>
        </w:tc>
        <w:tc>
          <w:tcPr>
            <w:tcW w:w="2268" w:type="dxa"/>
          </w:tcPr>
          <w:p w:rsidR="001D38BC" w:rsidRPr="006E5C19" w:rsidRDefault="006E5C19" w:rsidP="001D38BC">
            <w:pPr>
              <w:rPr>
                <w:rFonts w:ascii="Times New Roman" w:hAnsi="Times New Roman" w:cs="Times New Roman"/>
                <w:sz w:val="20"/>
                <w:szCs w:val="20"/>
              </w:rPr>
            </w:pPr>
            <w:r w:rsidRPr="006E5C19">
              <w:rPr>
                <w:rFonts w:ascii="Times New Roman" w:hAnsi="Times New Roman" w:cs="Times New Roman"/>
                <w:sz w:val="20"/>
                <w:szCs w:val="20"/>
              </w:rPr>
              <w:t>Carolyn Hansson</w:t>
            </w:r>
          </w:p>
        </w:tc>
        <w:tc>
          <w:tcPr>
            <w:tcW w:w="2835" w:type="dxa"/>
          </w:tcPr>
          <w:p w:rsidR="001D38BC" w:rsidRPr="006E5C19" w:rsidRDefault="001D38BC" w:rsidP="001D38BC">
            <w:pPr>
              <w:rPr>
                <w:rFonts w:ascii="Times New Roman" w:hAnsi="Times New Roman" w:cs="Times New Roman"/>
                <w:sz w:val="20"/>
                <w:szCs w:val="20"/>
              </w:rPr>
            </w:pPr>
          </w:p>
        </w:tc>
      </w:tr>
      <w:tr w:rsidR="001D38BC" w:rsidRPr="006E5C19" w:rsidTr="00E56A20">
        <w:tc>
          <w:tcPr>
            <w:tcW w:w="783" w:type="dxa"/>
          </w:tcPr>
          <w:p w:rsidR="001D38BC" w:rsidRPr="006E5C19" w:rsidRDefault="001D38BC" w:rsidP="001D38BC">
            <w:pPr>
              <w:rPr>
                <w:rFonts w:ascii="Times New Roman" w:hAnsi="Times New Roman" w:cs="Times New Roman"/>
                <w:sz w:val="20"/>
                <w:szCs w:val="20"/>
              </w:rPr>
            </w:pPr>
            <w:r w:rsidRPr="006E5C19">
              <w:rPr>
                <w:rFonts w:ascii="Times New Roman" w:hAnsi="Times New Roman" w:cs="Times New Roman"/>
                <w:sz w:val="20"/>
                <w:szCs w:val="20"/>
              </w:rPr>
              <w:t>5</w:t>
            </w:r>
            <w:r w:rsidR="00F656BA">
              <w:rPr>
                <w:rFonts w:ascii="Times New Roman" w:hAnsi="Times New Roman" w:cs="Times New Roman"/>
                <w:sz w:val="20"/>
                <w:szCs w:val="20"/>
              </w:rPr>
              <w:t>**</w:t>
            </w:r>
          </w:p>
        </w:tc>
        <w:tc>
          <w:tcPr>
            <w:tcW w:w="1450" w:type="dxa"/>
          </w:tcPr>
          <w:p w:rsidR="001D38BC" w:rsidRPr="006E5C19" w:rsidRDefault="001D38BC" w:rsidP="001D38BC">
            <w:pPr>
              <w:rPr>
                <w:rFonts w:ascii="Times New Roman" w:hAnsi="Times New Roman" w:cs="Times New Roman"/>
                <w:sz w:val="20"/>
                <w:szCs w:val="20"/>
              </w:rPr>
            </w:pPr>
            <w:r w:rsidRPr="006E5C19">
              <w:rPr>
                <w:rFonts w:ascii="Times New Roman" w:hAnsi="Times New Roman" w:cs="Times New Roman"/>
                <w:sz w:val="20"/>
                <w:szCs w:val="20"/>
              </w:rPr>
              <w:t>Oct. 13</w:t>
            </w:r>
          </w:p>
        </w:tc>
        <w:tc>
          <w:tcPr>
            <w:tcW w:w="2157" w:type="dxa"/>
          </w:tcPr>
          <w:p w:rsidR="001D38BC" w:rsidRPr="00F656BA" w:rsidRDefault="006E5C19" w:rsidP="001D38BC">
            <w:pPr>
              <w:rPr>
                <w:rFonts w:ascii="Times New Roman" w:hAnsi="Times New Roman" w:cs="Times New Roman"/>
                <w:sz w:val="20"/>
                <w:szCs w:val="20"/>
              </w:rPr>
            </w:pPr>
            <w:r w:rsidRPr="00F656BA">
              <w:rPr>
                <w:rFonts w:ascii="Times New Roman" w:hAnsi="Times New Roman" w:cs="Times New Roman"/>
                <w:sz w:val="20"/>
                <w:szCs w:val="20"/>
              </w:rPr>
              <w:t>Teaching preparation</w:t>
            </w:r>
          </w:p>
        </w:tc>
        <w:tc>
          <w:tcPr>
            <w:tcW w:w="2268" w:type="dxa"/>
          </w:tcPr>
          <w:p w:rsidR="00E56A20" w:rsidRDefault="006E5C19" w:rsidP="00F656BA">
            <w:pPr>
              <w:rPr>
                <w:rFonts w:ascii="Times New Roman" w:hAnsi="Times New Roman" w:cs="Times New Roman"/>
                <w:sz w:val="20"/>
                <w:szCs w:val="20"/>
              </w:rPr>
            </w:pPr>
            <w:r w:rsidRPr="006E5C19">
              <w:rPr>
                <w:rFonts w:ascii="Times New Roman" w:hAnsi="Times New Roman" w:cs="Times New Roman"/>
                <w:sz w:val="20"/>
                <w:szCs w:val="20"/>
              </w:rPr>
              <w:t>Tommy Mayberry</w:t>
            </w:r>
          </w:p>
          <w:p w:rsidR="001D38BC" w:rsidRPr="006E5C19" w:rsidRDefault="006E5C19" w:rsidP="00F656BA">
            <w:pPr>
              <w:rPr>
                <w:rFonts w:ascii="Times New Roman" w:hAnsi="Times New Roman" w:cs="Times New Roman"/>
                <w:sz w:val="20"/>
                <w:szCs w:val="20"/>
              </w:rPr>
            </w:pPr>
            <w:r w:rsidRPr="006E5C19">
              <w:rPr>
                <w:rFonts w:ascii="Times New Roman" w:hAnsi="Times New Roman" w:cs="Times New Roman"/>
                <w:sz w:val="20"/>
                <w:szCs w:val="20"/>
              </w:rPr>
              <w:t>(</w:t>
            </w:r>
            <w:r w:rsidR="00F656BA">
              <w:rPr>
                <w:rFonts w:ascii="Times New Roman" w:hAnsi="Times New Roman" w:cs="Times New Roman"/>
                <w:sz w:val="20"/>
                <w:szCs w:val="20"/>
              </w:rPr>
              <w:t>CTE</w:t>
            </w:r>
            <w:r w:rsidRPr="006E5C19">
              <w:rPr>
                <w:rFonts w:ascii="Times New Roman" w:hAnsi="Times New Roman" w:cs="Times New Roman"/>
                <w:sz w:val="20"/>
                <w:szCs w:val="20"/>
              </w:rPr>
              <w:t>)</w:t>
            </w:r>
          </w:p>
        </w:tc>
        <w:tc>
          <w:tcPr>
            <w:tcW w:w="2835" w:type="dxa"/>
          </w:tcPr>
          <w:p w:rsidR="001D38BC" w:rsidRPr="006E5C19" w:rsidRDefault="00F656BA" w:rsidP="001D38BC">
            <w:pPr>
              <w:rPr>
                <w:rFonts w:ascii="Times New Roman" w:hAnsi="Times New Roman" w:cs="Times New Roman"/>
                <w:sz w:val="20"/>
                <w:szCs w:val="20"/>
              </w:rPr>
            </w:pPr>
            <w:r>
              <w:rPr>
                <w:rFonts w:ascii="Times New Roman" w:hAnsi="Times New Roman" w:cs="Times New Roman"/>
                <w:sz w:val="20"/>
                <w:szCs w:val="20"/>
              </w:rPr>
              <w:t>Students will be asked to complete the ‘Teaching Perspectives Inventory’ prior to workshop</w:t>
            </w:r>
          </w:p>
        </w:tc>
      </w:tr>
      <w:tr w:rsidR="001D38BC" w:rsidRPr="006E5C19" w:rsidTr="00E56A20">
        <w:tc>
          <w:tcPr>
            <w:tcW w:w="783" w:type="dxa"/>
          </w:tcPr>
          <w:p w:rsidR="001D38BC" w:rsidRPr="006E5C19" w:rsidRDefault="001D38BC" w:rsidP="001D38BC">
            <w:pPr>
              <w:rPr>
                <w:rFonts w:ascii="Times New Roman" w:hAnsi="Times New Roman" w:cs="Times New Roman"/>
                <w:sz w:val="20"/>
                <w:szCs w:val="20"/>
              </w:rPr>
            </w:pPr>
            <w:r w:rsidRPr="006E5C19">
              <w:rPr>
                <w:rFonts w:ascii="Times New Roman" w:hAnsi="Times New Roman" w:cs="Times New Roman"/>
                <w:sz w:val="20"/>
                <w:szCs w:val="20"/>
              </w:rPr>
              <w:t xml:space="preserve">6 </w:t>
            </w:r>
          </w:p>
        </w:tc>
        <w:tc>
          <w:tcPr>
            <w:tcW w:w="1450" w:type="dxa"/>
          </w:tcPr>
          <w:p w:rsidR="001D38BC" w:rsidRPr="006E5C19" w:rsidRDefault="001D38BC" w:rsidP="001D38BC">
            <w:pPr>
              <w:rPr>
                <w:rFonts w:ascii="Times New Roman" w:hAnsi="Times New Roman" w:cs="Times New Roman"/>
                <w:sz w:val="20"/>
                <w:szCs w:val="20"/>
              </w:rPr>
            </w:pPr>
            <w:r w:rsidRPr="006E5C19">
              <w:rPr>
                <w:rFonts w:ascii="Times New Roman" w:hAnsi="Times New Roman" w:cs="Times New Roman"/>
                <w:sz w:val="20"/>
                <w:szCs w:val="20"/>
              </w:rPr>
              <w:t>Oct. 18</w:t>
            </w:r>
          </w:p>
        </w:tc>
        <w:tc>
          <w:tcPr>
            <w:tcW w:w="2157" w:type="dxa"/>
          </w:tcPr>
          <w:p w:rsidR="001D38BC" w:rsidRPr="006E5C19" w:rsidRDefault="006E5C19" w:rsidP="001D38BC">
            <w:pPr>
              <w:rPr>
                <w:rFonts w:ascii="Times New Roman" w:hAnsi="Times New Roman" w:cs="Times New Roman"/>
                <w:sz w:val="20"/>
                <w:szCs w:val="20"/>
              </w:rPr>
            </w:pPr>
            <w:r w:rsidRPr="006E5C19">
              <w:rPr>
                <w:rFonts w:ascii="Times New Roman" w:hAnsi="Times New Roman" w:cs="Times New Roman"/>
                <w:sz w:val="20"/>
                <w:szCs w:val="20"/>
              </w:rPr>
              <w:t>Funding 1-Funding opportunities</w:t>
            </w:r>
          </w:p>
        </w:tc>
        <w:tc>
          <w:tcPr>
            <w:tcW w:w="2268" w:type="dxa"/>
          </w:tcPr>
          <w:p w:rsidR="001D38BC" w:rsidRPr="006E5C19" w:rsidRDefault="006E5C19" w:rsidP="001D38BC">
            <w:pPr>
              <w:rPr>
                <w:rFonts w:ascii="Times New Roman" w:hAnsi="Times New Roman" w:cs="Times New Roman"/>
                <w:sz w:val="20"/>
                <w:szCs w:val="20"/>
              </w:rPr>
            </w:pPr>
            <w:r w:rsidRPr="006E5C19">
              <w:rPr>
                <w:rFonts w:ascii="Times New Roman" w:hAnsi="Times New Roman" w:cs="Times New Roman"/>
                <w:sz w:val="20"/>
                <w:szCs w:val="20"/>
              </w:rPr>
              <w:t>Mike Worswick</w:t>
            </w:r>
          </w:p>
        </w:tc>
        <w:tc>
          <w:tcPr>
            <w:tcW w:w="2835" w:type="dxa"/>
          </w:tcPr>
          <w:p w:rsidR="001D38BC" w:rsidRPr="006E5C19" w:rsidRDefault="001D38BC" w:rsidP="001D38BC">
            <w:pPr>
              <w:rPr>
                <w:rFonts w:ascii="Times New Roman" w:hAnsi="Times New Roman" w:cs="Times New Roman"/>
                <w:sz w:val="20"/>
                <w:szCs w:val="20"/>
              </w:rPr>
            </w:pPr>
          </w:p>
        </w:tc>
      </w:tr>
      <w:tr w:rsidR="001D38BC" w:rsidRPr="006E5C19" w:rsidTr="00E56A20">
        <w:tc>
          <w:tcPr>
            <w:tcW w:w="783" w:type="dxa"/>
          </w:tcPr>
          <w:p w:rsidR="001D38BC" w:rsidRPr="006E5C19" w:rsidRDefault="001D38BC" w:rsidP="001D38BC">
            <w:pPr>
              <w:rPr>
                <w:rFonts w:ascii="Times New Roman" w:hAnsi="Times New Roman" w:cs="Times New Roman"/>
                <w:sz w:val="20"/>
                <w:szCs w:val="20"/>
              </w:rPr>
            </w:pPr>
            <w:r w:rsidRPr="006E5C19">
              <w:rPr>
                <w:rFonts w:ascii="Times New Roman" w:hAnsi="Times New Roman" w:cs="Times New Roman"/>
                <w:sz w:val="20"/>
                <w:szCs w:val="20"/>
              </w:rPr>
              <w:t xml:space="preserve">7 </w:t>
            </w:r>
          </w:p>
        </w:tc>
        <w:tc>
          <w:tcPr>
            <w:tcW w:w="1450" w:type="dxa"/>
          </w:tcPr>
          <w:p w:rsidR="001D38BC" w:rsidRPr="006E5C19" w:rsidRDefault="001D38BC" w:rsidP="001D38BC">
            <w:pPr>
              <w:rPr>
                <w:rFonts w:ascii="Times New Roman" w:hAnsi="Times New Roman" w:cs="Times New Roman"/>
                <w:sz w:val="20"/>
                <w:szCs w:val="20"/>
              </w:rPr>
            </w:pPr>
            <w:r w:rsidRPr="006E5C19">
              <w:rPr>
                <w:rFonts w:ascii="Times New Roman" w:hAnsi="Times New Roman" w:cs="Times New Roman"/>
                <w:sz w:val="20"/>
                <w:szCs w:val="20"/>
              </w:rPr>
              <w:t>Oct. 25</w:t>
            </w:r>
          </w:p>
        </w:tc>
        <w:tc>
          <w:tcPr>
            <w:tcW w:w="2157" w:type="dxa"/>
          </w:tcPr>
          <w:p w:rsidR="001D38BC" w:rsidRPr="00E56A20" w:rsidRDefault="006E5C19" w:rsidP="001D38BC">
            <w:pPr>
              <w:rPr>
                <w:rFonts w:ascii="Times New Roman" w:hAnsi="Times New Roman" w:cs="Times New Roman"/>
                <w:sz w:val="20"/>
                <w:szCs w:val="20"/>
                <w:highlight w:val="yellow"/>
              </w:rPr>
            </w:pPr>
            <w:r w:rsidRPr="00E56A20">
              <w:rPr>
                <w:rFonts w:ascii="Times New Roman" w:hAnsi="Times New Roman" w:cs="Times New Roman"/>
                <w:sz w:val="20"/>
                <w:szCs w:val="20"/>
                <w:highlight w:val="yellow"/>
              </w:rPr>
              <w:t>Funding 2-Preparing applications</w:t>
            </w:r>
          </w:p>
        </w:tc>
        <w:tc>
          <w:tcPr>
            <w:tcW w:w="2268" w:type="dxa"/>
          </w:tcPr>
          <w:p w:rsidR="001D38BC" w:rsidRPr="006E5C19" w:rsidRDefault="006E5C19" w:rsidP="006E5C19">
            <w:pPr>
              <w:rPr>
                <w:rFonts w:ascii="Times New Roman" w:hAnsi="Times New Roman" w:cs="Times New Roman"/>
                <w:sz w:val="20"/>
                <w:szCs w:val="20"/>
              </w:rPr>
            </w:pPr>
            <w:r w:rsidRPr="006E5C19">
              <w:rPr>
                <w:rFonts w:ascii="Times New Roman" w:hAnsi="Times New Roman" w:cs="Times New Roman"/>
                <w:sz w:val="20"/>
                <w:szCs w:val="20"/>
              </w:rPr>
              <w:t>Page Burton (Engineering Research)</w:t>
            </w:r>
          </w:p>
        </w:tc>
        <w:tc>
          <w:tcPr>
            <w:tcW w:w="2835" w:type="dxa"/>
          </w:tcPr>
          <w:p w:rsidR="001D38BC" w:rsidRPr="006E5C19" w:rsidRDefault="001D38BC" w:rsidP="001D38BC">
            <w:pPr>
              <w:rPr>
                <w:rFonts w:ascii="Times New Roman" w:hAnsi="Times New Roman" w:cs="Times New Roman"/>
                <w:sz w:val="20"/>
                <w:szCs w:val="20"/>
              </w:rPr>
            </w:pPr>
          </w:p>
        </w:tc>
      </w:tr>
      <w:tr w:rsidR="001D38BC" w:rsidRPr="006E5C19" w:rsidTr="00E56A20">
        <w:tc>
          <w:tcPr>
            <w:tcW w:w="783" w:type="dxa"/>
          </w:tcPr>
          <w:p w:rsidR="001D38BC" w:rsidRPr="006E5C19" w:rsidRDefault="001D38BC" w:rsidP="001D38BC">
            <w:pPr>
              <w:rPr>
                <w:rFonts w:ascii="Times New Roman" w:hAnsi="Times New Roman" w:cs="Times New Roman"/>
                <w:sz w:val="20"/>
                <w:szCs w:val="20"/>
              </w:rPr>
            </w:pPr>
            <w:r w:rsidRPr="006E5C19">
              <w:rPr>
                <w:rFonts w:ascii="Times New Roman" w:hAnsi="Times New Roman" w:cs="Times New Roman"/>
                <w:sz w:val="20"/>
                <w:szCs w:val="20"/>
              </w:rPr>
              <w:t xml:space="preserve">8 </w:t>
            </w:r>
          </w:p>
        </w:tc>
        <w:tc>
          <w:tcPr>
            <w:tcW w:w="1450" w:type="dxa"/>
          </w:tcPr>
          <w:p w:rsidR="001D38BC" w:rsidRPr="006E5C19" w:rsidRDefault="001D38BC" w:rsidP="001D38BC">
            <w:pPr>
              <w:rPr>
                <w:rFonts w:ascii="Times New Roman" w:hAnsi="Times New Roman" w:cs="Times New Roman"/>
                <w:sz w:val="20"/>
                <w:szCs w:val="20"/>
              </w:rPr>
            </w:pPr>
            <w:r w:rsidRPr="006E5C19">
              <w:rPr>
                <w:rFonts w:ascii="Times New Roman" w:hAnsi="Times New Roman" w:cs="Times New Roman"/>
                <w:sz w:val="20"/>
                <w:szCs w:val="20"/>
              </w:rPr>
              <w:t>Nov. 1</w:t>
            </w:r>
          </w:p>
        </w:tc>
        <w:tc>
          <w:tcPr>
            <w:tcW w:w="2157" w:type="dxa"/>
          </w:tcPr>
          <w:p w:rsidR="00E56A20" w:rsidRDefault="006E5C19" w:rsidP="001D38BC">
            <w:pPr>
              <w:rPr>
                <w:rFonts w:ascii="Times New Roman" w:hAnsi="Times New Roman" w:cs="Times New Roman"/>
                <w:sz w:val="20"/>
                <w:szCs w:val="20"/>
              </w:rPr>
            </w:pPr>
            <w:r w:rsidRPr="006E5C19">
              <w:rPr>
                <w:rFonts w:ascii="Times New Roman" w:hAnsi="Times New Roman" w:cs="Times New Roman"/>
                <w:sz w:val="20"/>
                <w:szCs w:val="20"/>
              </w:rPr>
              <w:t>The academic interview</w:t>
            </w:r>
          </w:p>
          <w:p w:rsidR="001D38BC" w:rsidRPr="006E5C19" w:rsidRDefault="006E5C19" w:rsidP="001D38BC">
            <w:pPr>
              <w:rPr>
                <w:rFonts w:ascii="Times New Roman" w:hAnsi="Times New Roman" w:cs="Times New Roman"/>
                <w:sz w:val="20"/>
                <w:szCs w:val="20"/>
              </w:rPr>
            </w:pPr>
            <w:r w:rsidRPr="006E5C19">
              <w:rPr>
                <w:rFonts w:ascii="Times New Roman" w:hAnsi="Times New Roman" w:cs="Times New Roman"/>
                <w:sz w:val="20"/>
                <w:szCs w:val="20"/>
              </w:rPr>
              <w:t>(panel discussion)</w:t>
            </w:r>
          </w:p>
        </w:tc>
        <w:tc>
          <w:tcPr>
            <w:tcW w:w="2268" w:type="dxa"/>
          </w:tcPr>
          <w:p w:rsidR="00E56A20" w:rsidRDefault="00E56A20" w:rsidP="001D38BC">
            <w:pPr>
              <w:rPr>
                <w:rFonts w:ascii="Times New Roman" w:hAnsi="Times New Roman" w:cs="Times New Roman"/>
                <w:sz w:val="20"/>
                <w:szCs w:val="20"/>
              </w:rPr>
            </w:pPr>
            <w:r>
              <w:rPr>
                <w:rFonts w:ascii="Times New Roman" w:hAnsi="Times New Roman" w:cs="Times New Roman"/>
                <w:sz w:val="20"/>
                <w:szCs w:val="20"/>
              </w:rPr>
              <w:t xml:space="preserve">Hamid </w:t>
            </w:r>
            <w:proofErr w:type="spellStart"/>
            <w:r>
              <w:rPr>
                <w:rFonts w:ascii="Times New Roman" w:hAnsi="Times New Roman" w:cs="Times New Roman"/>
                <w:sz w:val="20"/>
                <w:szCs w:val="20"/>
              </w:rPr>
              <w:t>Jahed</w:t>
            </w:r>
            <w:proofErr w:type="spellEnd"/>
          </w:p>
          <w:p w:rsidR="00E56A20" w:rsidRDefault="006E5C19" w:rsidP="001D38BC">
            <w:pPr>
              <w:rPr>
                <w:rFonts w:ascii="Times New Roman" w:hAnsi="Times New Roman" w:cs="Times New Roman"/>
                <w:sz w:val="20"/>
                <w:szCs w:val="20"/>
              </w:rPr>
            </w:pPr>
            <w:r w:rsidRPr="006E5C19">
              <w:rPr>
                <w:rFonts w:ascii="Times New Roman" w:hAnsi="Times New Roman" w:cs="Times New Roman"/>
                <w:color w:val="000000"/>
                <w:sz w:val="20"/>
                <w:szCs w:val="20"/>
              </w:rPr>
              <w:t>William Mel</w:t>
            </w:r>
            <w:r w:rsidR="00E56A20">
              <w:rPr>
                <w:rFonts w:ascii="Times New Roman" w:hAnsi="Times New Roman" w:cs="Times New Roman"/>
                <w:sz w:val="20"/>
                <w:szCs w:val="20"/>
              </w:rPr>
              <w:t>ek</w:t>
            </w:r>
          </w:p>
          <w:p w:rsidR="001D38BC" w:rsidRPr="006E5C19" w:rsidRDefault="006E5C19" w:rsidP="001D38BC">
            <w:pPr>
              <w:rPr>
                <w:rFonts w:ascii="Times New Roman" w:hAnsi="Times New Roman" w:cs="Times New Roman"/>
                <w:color w:val="FF0000"/>
                <w:sz w:val="20"/>
                <w:szCs w:val="20"/>
              </w:rPr>
            </w:pPr>
            <w:r w:rsidRPr="006E5C19">
              <w:rPr>
                <w:rFonts w:ascii="Times New Roman" w:hAnsi="Times New Roman" w:cs="Times New Roman"/>
                <w:sz w:val="20"/>
                <w:szCs w:val="20"/>
              </w:rPr>
              <w:t>Carolyn Ren</w:t>
            </w:r>
          </w:p>
        </w:tc>
        <w:tc>
          <w:tcPr>
            <w:tcW w:w="2835" w:type="dxa"/>
          </w:tcPr>
          <w:p w:rsidR="001D38BC" w:rsidRPr="006E5C19" w:rsidRDefault="001D38BC" w:rsidP="001D38BC">
            <w:pPr>
              <w:rPr>
                <w:rFonts w:ascii="Times New Roman" w:hAnsi="Times New Roman" w:cs="Times New Roman"/>
                <w:sz w:val="20"/>
                <w:szCs w:val="20"/>
              </w:rPr>
            </w:pPr>
          </w:p>
        </w:tc>
      </w:tr>
      <w:tr w:rsidR="001D38BC" w:rsidRPr="006E5C19" w:rsidTr="00E56A20">
        <w:tc>
          <w:tcPr>
            <w:tcW w:w="783" w:type="dxa"/>
          </w:tcPr>
          <w:p w:rsidR="001D38BC" w:rsidRPr="006E5C19" w:rsidRDefault="001D38BC" w:rsidP="001D38BC">
            <w:pPr>
              <w:rPr>
                <w:rFonts w:ascii="Times New Roman" w:hAnsi="Times New Roman" w:cs="Times New Roman"/>
                <w:sz w:val="20"/>
                <w:szCs w:val="20"/>
              </w:rPr>
            </w:pPr>
            <w:r w:rsidRPr="006E5C19">
              <w:rPr>
                <w:rFonts w:ascii="Times New Roman" w:hAnsi="Times New Roman" w:cs="Times New Roman"/>
                <w:sz w:val="20"/>
                <w:szCs w:val="20"/>
              </w:rPr>
              <w:t xml:space="preserve">9  </w:t>
            </w:r>
          </w:p>
        </w:tc>
        <w:tc>
          <w:tcPr>
            <w:tcW w:w="1450" w:type="dxa"/>
          </w:tcPr>
          <w:p w:rsidR="001D38BC" w:rsidRPr="006E5C19" w:rsidRDefault="001D38BC" w:rsidP="001D38BC">
            <w:pPr>
              <w:rPr>
                <w:rFonts w:ascii="Times New Roman" w:hAnsi="Times New Roman" w:cs="Times New Roman"/>
                <w:sz w:val="20"/>
                <w:szCs w:val="20"/>
              </w:rPr>
            </w:pPr>
            <w:r w:rsidRPr="006E5C19">
              <w:rPr>
                <w:rFonts w:ascii="Times New Roman" w:hAnsi="Times New Roman" w:cs="Times New Roman"/>
                <w:sz w:val="20"/>
                <w:szCs w:val="20"/>
              </w:rPr>
              <w:t>Nov. 8</w:t>
            </w:r>
          </w:p>
        </w:tc>
        <w:tc>
          <w:tcPr>
            <w:tcW w:w="2157" w:type="dxa"/>
          </w:tcPr>
          <w:p w:rsidR="001D38BC" w:rsidRPr="006E5C19" w:rsidRDefault="006E5C19" w:rsidP="001D38BC">
            <w:pPr>
              <w:rPr>
                <w:rFonts w:ascii="Times New Roman" w:hAnsi="Times New Roman" w:cs="Times New Roman"/>
                <w:sz w:val="20"/>
                <w:szCs w:val="20"/>
              </w:rPr>
            </w:pPr>
            <w:r w:rsidRPr="006E5C19">
              <w:rPr>
                <w:rFonts w:ascii="Times New Roman" w:hAnsi="Times New Roman" w:cs="Times New Roman"/>
                <w:sz w:val="20"/>
                <w:szCs w:val="20"/>
              </w:rPr>
              <w:t>Intellectual property, research integrity, research ethics</w:t>
            </w:r>
          </w:p>
        </w:tc>
        <w:tc>
          <w:tcPr>
            <w:tcW w:w="2268" w:type="dxa"/>
          </w:tcPr>
          <w:p w:rsidR="00E56A20" w:rsidRDefault="00E56A20" w:rsidP="006E5C19">
            <w:pPr>
              <w:rPr>
                <w:rFonts w:ascii="Times New Roman" w:hAnsi="Times New Roman" w:cs="Times New Roman"/>
                <w:sz w:val="20"/>
                <w:szCs w:val="20"/>
              </w:rPr>
            </w:pPr>
            <w:r>
              <w:rPr>
                <w:rFonts w:ascii="Times New Roman" w:hAnsi="Times New Roman" w:cs="Times New Roman"/>
                <w:sz w:val="20"/>
                <w:szCs w:val="20"/>
              </w:rPr>
              <w:t xml:space="preserve">Eric </w:t>
            </w:r>
            <w:proofErr w:type="spellStart"/>
            <w:r>
              <w:rPr>
                <w:rFonts w:ascii="Times New Roman" w:hAnsi="Times New Roman" w:cs="Times New Roman"/>
                <w:sz w:val="20"/>
                <w:szCs w:val="20"/>
              </w:rPr>
              <w:t>Luvisotto</w:t>
            </w:r>
            <w:proofErr w:type="spellEnd"/>
          </w:p>
          <w:p w:rsidR="00E56A20" w:rsidRDefault="00E56A20" w:rsidP="006E5C19">
            <w:pPr>
              <w:rPr>
                <w:rFonts w:ascii="Times New Roman" w:hAnsi="Times New Roman" w:cs="Times New Roman"/>
                <w:sz w:val="20"/>
                <w:szCs w:val="20"/>
              </w:rPr>
            </w:pPr>
            <w:r>
              <w:rPr>
                <w:rFonts w:ascii="Times New Roman" w:hAnsi="Times New Roman" w:cs="Times New Roman"/>
                <w:sz w:val="20"/>
                <w:szCs w:val="20"/>
              </w:rPr>
              <w:t xml:space="preserve">Bruce </w:t>
            </w:r>
            <w:proofErr w:type="spellStart"/>
            <w:r>
              <w:rPr>
                <w:rFonts w:ascii="Times New Roman" w:hAnsi="Times New Roman" w:cs="Times New Roman"/>
                <w:sz w:val="20"/>
                <w:szCs w:val="20"/>
              </w:rPr>
              <w:t>Muirhead</w:t>
            </w:r>
            <w:proofErr w:type="spellEnd"/>
          </w:p>
          <w:p w:rsidR="00E56A20" w:rsidRDefault="006E5C19" w:rsidP="006E5C19">
            <w:pPr>
              <w:rPr>
                <w:rFonts w:ascii="Times New Roman" w:hAnsi="Times New Roman" w:cs="Times New Roman"/>
                <w:sz w:val="20"/>
                <w:szCs w:val="20"/>
              </w:rPr>
            </w:pPr>
            <w:r w:rsidRPr="006E5C19">
              <w:rPr>
                <w:rFonts w:ascii="Times New Roman" w:hAnsi="Times New Roman" w:cs="Times New Roman"/>
                <w:sz w:val="20"/>
                <w:szCs w:val="20"/>
              </w:rPr>
              <w:t xml:space="preserve">Julie Joza </w:t>
            </w:r>
          </w:p>
          <w:p w:rsidR="006E5C19" w:rsidRPr="006E5C19" w:rsidRDefault="006E5C19" w:rsidP="006E5C19">
            <w:pPr>
              <w:rPr>
                <w:rFonts w:ascii="Times New Roman" w:hAnsi="Times New Roman" w:cs="Times New Roman"/>
                <w:sz w:val="20"/>
                <w:szCs w:val="20"/>
              </w:rPr>
            </w:pPr>
            <w:r w:rsidRPr="006E5C19">
              <w:rPr>
                <w:rFonts w:ascii="Times New Roman" w:hAnsi="Times New Roman" w:cs="Times New Roman"/>
                <w:sz w:val="20"/>
                <w:szCs w:val="20"/>
              </w:rPr>
              <w:t>(Office of Research)</w:t>
            </w:r>
          </w:p>
          <w:p w:rsidR="001D38BC" w:rsidRPr="006E5C19" w:rsidRDefault="001D38BC" w:rsidP="001D38BC">
            <w:pPr>
              <w:rPr>
                <w:rFonts w:ascii="Times New Roman" w:hAnsi="Times New Roman" w:cs="Times New Roman"/>
                <w:sz w:val="20"/>
                <w:szCs w:val="20"/>
              </w:rPr>
            </w:pPr>
          </w:p>
        </w:tc>
        <w:tc>
          <w:tcPr>
            <w:tcW w:w="2835" w:type="dxa"/>
          </w:tcPr>
          <w:p w:rsidR="001D38BC" w:rsidRPr="006E5C19" w:rsidRDefault="00F656BA" w:rsidP="001D38BC">
            <w:pPr>
              <w:rPr>
                <w:rFonts w:ascii="Times New Roman" w:hAnsi="Times New Roman" w:cs="Times New Roman"/>
                <w:sz w:val="20"/>
                <w:szCs w:val="20"/>
              </w:rPr>
            </w:pPr>
            <w:r>
              <w:rPr>
                <w:rFonts w:ascii="Times New Roman" w:hAnsi="Times New Roman" w:cs="Times New Roman"/>
                <w:sz w:val="20"/>
                <w:szCs w:val="20"/>
              </w:rPr>
              <w:t>Students will be asked to review an IP case study prior to workshop</w:t>
            </w:r>
          </w:p>
        </w:tc>
      </w:tr>
      <w:tr w:rsidR="001D38BC" w:rsidRPr="006E5C19" w:rsidTr="00E56A20">
        <w:tc>
          <w:tcPr>
            <w:tcW w:w="783" w:type="dxa"/>
          </w:tcPr>
          <w:p w:rsidR="001D38BC" w:rsidRPr="006E5C19" w:rsidRDefault="001D38BC" w:rsidP="006E5C19">
            <w:pPr>
              <w:rPr>
                <w:rFonts w:ascii="Times New Roman" w:hAnsi="Times New Roman" w:cs="Times New Roman"/>
                <w:sz w:val="20"/>
                <w:szCs w:val="20"/>
              </w:rPr>
            </w:pPr>
            <w:r w:rsidRPr="006E5C19">
              <w:rPr>
                <w:rFonts w:ascii="Times New Roman" w:hAnsi="Times New Roman" w:cs="Times New Roman"/>
                <w:sz w:val="20"/>
                <w:szCs w:val="20"/>
              </w:rPr>
              <w:t>10</w:t>
            </w:r>
            <w:r w:rsidR="00F656BA">
              <w:rPr>
                <w:rFonts w:ascii="Times New Roman" w:hAnsi="Times New Roman" w:cs="Times New Roman"/>
                <w:sz w:val="20"/>
                <w:szCs w:val="20"/>
              </w:rPr>
              <w:t>***</w:t>
            </w:r>
          </w:p>
        </w:tc>
        <w:tc>
          <w:tcPr>
            <w:tcW w:w="1450" w:type="dxa"/>
          </w:tcPr>
          <w:p w:rsidR="001D38BC" w:rsidRPr="006E5C19" w:rsidRDefault="001D38BC" w:rsidP="006E5C19">
            <w:pPr>
              <w:rPr>
                <w:rFonts w:ascii="Times New Roman" w:hAnsi="Times New Roman" w:cs="Times New Roman"/>
                <w:sz w:val="20"/>
                <w:szCs w:val="20"/>
              </w:rPr>
            </w:pPr>
            <w:r w:rsidRPr="006E5C19">
              <w:rPr>
                <w:rFonts w:ascii="Times New Roman" w:hAnsi="Times New Roman" w:cs="Times New Roman"/>
                <w:sz w:val="20"/>
                <w:szCs w:val="20"/>
              </w:rPr>
              <w:t>Nov. 15</w:t>
            </w:r>
          </w:p>
        </w:tc>
        <w:tc>
          <w:tcPr>
            <w:tcW w:w="2157" w:type="dxa"/>
          </w:tcPr>
          <w:p w:rsidR="00E56A20" w:rsidRDefault="006E5C19" w:rsidP="006E5C19">
            <w:pPr>
              <w:rPr>
                <w:rFonts w:ascii="Times New Roman" w:hAnsi="Times New Roman" w:cs="Times New Roman"/>
                <w:sz w:val="20"/>
                <w:szCs w:val="20"/>
              </w:rPr>
            </w:pPr>
            <w:r w:rsidRPr="00F656BA">
              <w:rPr>
                <w:rFonts w:ascii="Times New Roman" w:hAnsi="Times New Roman" w:cs="Times New Roman"/>
                <w:sz w:val="20"/>
                <w:szCs w:val="20"/>
              </w:rPr>
              <w:t xml:space="preserve">Beginning a tenure-track career </w:t>
            </w:r>
          </w:p>
          <w:p w:rsidR="001D38BC" w:rsidRPr="00F656BA" w:rsidRDefault="006E5C19" w:rsidP="006E5C19">
            <w:pPr>
              <w:rPr>
                <w:rFonts w:ascii="Times New Roman" w:hAnsi="Times New Roman" w:cs="Times New Roman"/>
                <w:sz w:val="20"/>
                <w:szCs w:val="20"/>
              </w:rPr>
            </w:pPr>
            <w:r w:rsidRPr="00F656BA">
              <w:rPr>
                <w:rFonts w:ascii="Times New Roman" w:hAnsi="Times New Roman" w:cs="Times New Roman"/>
                <w:sz w:val="20"/>
                <w:szCs w:val="20"/>
              </w:rPr>
              <w:t>(panel discussion)</w:t>
            </w:r>
          </w:p>
        </w:tc>
        <w:tc>
          <w:tcPr>
            <w:tcW w:w="2268" w:type="dxa"/>
          </w:tcPr>
          <w:p w:rsidR="00E56A20" w:rsidRDefault="00E56A20" w:rsidP="006E5C19">
            <w:pPr>
              <w:rPr>
                <w:rFonts w:ascii="Times New Roman" w:hAnsi="Times New Roman" w:cs="Times New Roman"/>
                <w:sz w:val="20"/>
                <w:szCs w:val="20"/>
              </w:rPr>
            </w:pPr>
            <w:r>
              <w:rPr>
                <w:rFonts w:ascii="Times New Roman" w:hAnsi="Times New Roman" w:cs="Times New Roman"/>
                <w:sz w:val="20"/>
                <w:szCs w:val="20"/>
              </w:rPr>
              <w:t>Cliff Butcher</w:t>
            </w:r>
          </w:p>
          <w:p w:rsidR="00E56A20" w:rsidRDefault="006E5C19" w:rsidP="006E5C19">
            <w:pPr>
              <w:rPr>
                <w:rFonts w:ascii="Times New Roman" w:hAnsi="Times New Roman" w:cs="Times New Roman"/>
                <w:sz w:val="20"/>
                <w:szCs w:val="20"/>
              </w:rPr>
            </w:pPr>
            <w:proofErr w:type="spellStart"/>
            <w:r w:rsidRPr="006E5C19">
              <w:rPr>
                <w:rFonts w:ascii="Times New Roman" w:hAnsi="Times New Roman" w:cs="Times New Roman"/>
                <w:sz w:val="20"/>
                <w:szCs w:val="20"/>
              </w:rPr>
              <w:t>Mihaela</w:t>
            </w:r>
            <w:proofErr w:type="spellEnd"/>
            <w:r w:rsidRPr="006E5C19">
              <w:rPr>
                <w:rFonts w:ascii="Times New Roman" w:hAnsi="Times New Roman" w:cs="Times New Roman"/>
                <w:sz w:val="20"/>
                <w:szCs w:val="20"/>
              </w:rPr>
              <w:t xml:space="preserve"> </w:t>
            </w:r>
            <w:proofErr w:type="spellStart"/>
            <w:r w:rsidRPr="006E5C19">
              <w:rPr>
                <w:rFonts w:ascii="Times New Roman" w:hAnsi="Times New Roman" w:cs="Times New Roman"/>
                <w:sz w:val="20"/>
                <w:szCs w:val="20"/>
              </w:rPr>
              <w:t>Vlasea</w:t>
            </w:r>
            <w:proofErr w:type="spellEnd"/>
          </w:p>
          <w:p w:rsidR="006E5C19" w:rsidRPr="006E5C19" w:rsidRDefault="006E5C19" w:rsidP="006E5C19">
            <w:pPr>
              <w:rPr>
                <w:rFonts w:ascii="Times New Roman" w:hAnsi="Times New Roman" w:cs="Times New Roman"/>
                <w:sz w:val="20"/>
                <w:szCs w:val="20"/>
              </w:rPr>
            </w:pPr>
            <w:r w:rsidRPr="006E5C19">
              <w:rPr>
                <w:rFonts w:ascii="Times New Roman" w:hAnsi="Times New Roman" w:cs="Times New Roman"/>
                <w:sz w:val="20"/>
                <w:szCs w:val="20"/>
              </w:rPr>
              <w:t>Jean-Pierre Hickey</w:t>
            </w:r>
          </w:p>
          <w:p w:rsidR="001D38BC" w:rsidRPr="006E5C19" w:rsidRDefault="001D38BC" w:rsidP="006E5C19">
            <w:pPr>
              <w:rPr>
                <w:rFonts w:ascii="Times New Roman" w:hAnsi="Times New Roman" w:cs="Times New Roman"/>
                <w:sz w:val="20"/>
                <w:szCs w:val="20"/>
              </w:rPr>
            </w:pPr>
          </w:p>
        </w:tc>
        <w:tc>
          <w:tcPr>
            <w:tcW w:w="2835" w:type="dxa"/>
          </w:tcPr>
          <w:p w:rsidR="001D38BC" w:rsidRPr="006E5C19" w:rsidRDefault="001D38BC" w:rsidP="006E5C19">
            <w:pPr>
              <w:rPr>
                <w:rFonts w:ascii="Times New Roman" w:hAnsi="Times New Roman" w:cs="Times New Roman"/>
                <w:sz w:val="20"/>
                <w:szCs w:val="20"/>
              </w:rPr>
            </w:pPr>
          </w:p>
        </w:tc>
      </w:tr>
      <w:tr w:rsidR="001D38BC" w:rsidRPr="006E5C19" w:rsidTr="00E56A20">
        <w:tc>
          <w:tcPr>
            <w:tcW w:w="783" w:type="dxa"/>
          </w:tcPr>
          <w:p w:rsidR="001D38BC" w:rsidRPr="006E5C19" w:rsidRDefault="001D38BC" w:rsidP="006E5C19">
            <w:pPr>
              <w:rPr>
                <w:rFonts w:ascii="Times New Roman" w:hAnsi="Times New Roman" w:cs="Times New Roman"/>
                <w:sz w:val="20"/>
                <w:szCs w:val="20"/>
              </w:rPr>
            </w:pPr>
            <w:r w:rsidRPr="006E5C19">
              <w:rPr>
                <w:rFonts w:ascii="Times New Roman" w:hAnsi="Times New Roman" w:cs="Times New Roman"/>
                <w:sz w:val="20"/>
                <w:szCs w:val="20"/>
              </w:rPr>
              <w:t>11</w:t>
            </w:r>
          </w:p>
        </w:tc>
        <w:tc>
          <w:tcPr>
            <w:tcW w:w="1450" w:type="dxa"/>
          </w:tcPr>
          <w:p w:rsidR="001D38BC" w:rsidRPr="006E5C19" w:rsidRDefault="001D38BC" w:rsidP="006E5C19">
            <w:pPr>
              <w:rPr>
                <w:rFonts w:ascii="Times New Roman" w:hAnsi="Times New Roman" w:cs="Times New Roman"/>
                <w:sz w:val="20"/>
                <w:szCs w:val="20"/>
              </w:rPr>
            </w:pPr>
            <w:r w:rsidRPr="006E5C19">
              <w:rPr>
                <w:rFonts w:ascii="Times New Roman" w:hAnsi="Times New Roman" w:cs="Times New Roman"/>
                <w:sz w:val="20"/>
                <w:szCs w:val="20"/>
              </w:rPr>
              <w:t>Nov. 22</w:t>
            </w:r>
          </w:p>
        </w:tc>
        <w:tc>
          <w:tcPr>
            <w:tcW w:w="2157" w:type="dxa"/>
          </w:tcPr>
          <w:p w:rsidR="001D38BC" w:rsidRPr="00F656BA" w:rsidRDefault="006E5C19" w:rsidP="006E5C19">
            <w:pPr>
              <w:rPr>
                <w:rFonts w:ascii="Times New Roman" w:hAnsi="Times New Roman" w:cs="Times New Roman"/>
                <w:sz w:val="20"/>
                <w:szCs w:val="20"/>
              </w:rPr>
            </w:pPr>
            <w:r w:rsidRPr="00F656BA">
              <w:rPr>
                <w:rFonts w:ascii="Times New Roman" w:hAnsi="Times New Roman" w:cs="Times New Roman"/>
                <w:sz w:val="20"/>
                <w:szCs w:val="20"/>
              </w:rPr>
              <w:t>Alternative career path preparation</w:t>
            </w:r>
          </w:p>
        </w:tc>
        <w:tc>
          <w:tcPr>
            <w:tcW w:w="2268" w:type="dxa"/>
          </w:tcPr>
          <w:p w:rsidR="00E56A20" w:rsidRDefault="006E5C19" w:rsidP="006E5C19">
            <w:pPr>
              <w:rPr>
                <w:rFonts w:ascii="Times New Roman" w:hAnsi="Times New Roman" w:cs="Times New Roman"/>
                <w:sz w:val="20"/>
                <w:szCs w:val="20"/>
              </w:rPr>
            </w:pPr>
            <w:r w:rsidRPr="006E5C19">
              <w:rPr>
                <w:rFonts w:ascii="Times New Roman" w:hAnsi="Times New Roman" w:cs="Times New Roman"/>
                <w:sz w:val="20"/>
                <w:szCs w:val="20"/>
              </w:rPr>
              <w:t>Erica Refling</w:t>
            </w:r>
          </w:p>
          <w:p w:rsidR="006E5C19" w:rsidRPr="006E5C19" w:rsidRDefault="006E5C19" w:rsidP="006E5C19">
            <w:pPr>
              <w:rPr>
                <w:rFonts w:ascii="Times New Roman" w:hAnsi="Times New Roman" w:cs="Times New Roman"/>
                <w:sz w:val="20"/>
                <w:szCs w:val="20"/>
              </w:rPr>
            </w:pPr>
            <w:r w:rsidRPr="006E5C19">
              <w:rPr>
                <w:rFonts w:ascii="Times New Roman" w:hAnsi="Times New Roman" w:cs="Times New Roman"/>
                <w:sz w:val="20"/>
                <w:szCs w:val="20"/>
              </w:rPr>
              <w:t>(</w:t>
            </w:r>
            <w:r w:rsidR="00E56A20">
              <w:rPr>
                <w:rFonts w:ascii="Times New Roman" w:hAnsi="Times New Roman" w:cs="Times New Roman"/>
                <w:sz w:val="20"/>
                <w:szCs w:val="20"/>
              </w:rPr>
              <w:t>CCA</w:t>
            </w:r>
            <w:r w:rsidRPr="006E5C19">
              <w:rPr>
                <w:rFonts w:ascii="Times New Roman" w:hAnsi="Times New Roman" w:cs="Times New Roman"/>
                <w:sz w:val="20"/>
                <w:szCs w:val="20"/>
              </w:rPr>
              <w:t>)</w:t>
            </w:r>
          </w:p>
          <w:p w:rsidR="001D38BC" w:rsidRPr="006E5C19" w:rsidRDefault="001D38BC" w:rsidP="006E5C19">
            <w:pPr>
              <w:rPr>
                <w:rFonts w:ascii="Times New Roman" w:hAnsi="Times New Roman" w:cs="Times New Roman"/>
                <w:sz w:val="20"/>
                <w:szCs w:val="20"/>
              </w:rPr>
            </w:pPr>
          </w:p>
        </w:tc>
        <w:tc>
          <w:tcPr>
            <w:tcW w:w="2835" w:type="dxa"/>
          </w:tcPr>
          <w:p w:rsidR="001D38BC" w:rsidRDefault="00F656BA" w:rsidP="006E5C19">
            <w:pPr>
              <w:rPr>
                <w:rFonts w:ascii="Times New Roman" w:hAnsi="Times New Roman" w:cs="Times New Roman"/>
                <w:sz w:val="20"/>
                <w:szCs w:val="20"/>
              </w:rPr>
            </w:pPr>
            <w:r w:rsidRPr="00F656BA">
              <w:rPr>
                <w:rFonts w:ascii="Times New Roman" w:hAnsi="Times New Roman" w:cs="Times New Roman"/>
                <w:sz w:val="20"/>
                <w:szCs w:val="20"/>
                <w:highlight w:val="yellow"/>
              </w:rPr>
              <w:lastRenderedPageBreak/>
              <w:t xml:space="preserve">Students will be asked to bring a copy of their current resume to </w:t>
            </w:r>
            <w:r w:rsidRPr="00F656BA">
              <w:rPr>
                <w:rFonts w:ascii="Times New Roman" w:hAnsi="Times New Roman" w:cs="Times New Roman"/>
                <w:sz w:val="20"/>
                <w:szCs w:val="20"/>
                <w:highlight w:val="yellow"/>
              </w:rPr>
              <w:lastRenderedPageBreak/>
              <w:t>this workshop</w:t>
            </w:r>
          </w:p>
          <w:p w:rsidR="005414DA" w:rsidRDefault="005414DA" w:rsidP="006E5C19">
            <w:pPr>
              <w:rPr>
                <w:rFonts w:ascii="Times New Roman" w:hAnsi="Times New Roman" w:cs="Times New Roman"/>
                <w:sz w:val="20"/>
                <w:szCs w:val="20"/>
              </w:rPr>
            </w:pPr>
          </w:p>
          <w:p w:rsidR="005414DA" w:rsidRPr="006E5C19" w:rsidRDefault="005414DA" w:rsidP="006E5C19">
            <w:pPr>
              <w:rPr>
                <w:rFonts w:ascii="Times New Roman" w:hAnsi="Times New Roman" w:cs="Times New Roman"/>
                <w:sz w:val="20"/>
                <w:szCs w:val="20"/>
              </w:rPr>
            </w:pPr>
          </w:p>
        </w:tc>
      </w:tr>
      <w:tr w:rsidR="001D38BC" w:rsidRPr="006E5C19" w:rsidTr="00E56A20">
        <w:tc>
          <w:tcPr>
            <w:tcW w:w="783" w:type="dxa"/>
          </w:tcPr>
          <w:p w:rsidR="001D38BC" w:rsidRPr="006E5C19" w:rsidRDefault="001D38BC" w:rsidP="006E5C19">
            <w:pPr>
              <w:rPr>
                <w:rFonts w:ascii="Times New Roman" w:hAnsi="Times New Roman" w:cs="Times New Roman"/>
                <w:sz w:val="20"/>
                <w:szCs w:val="20"/>
              </w:rPr>
            </w:pPr>
            <w:r w:rsidRPr="006E5C19">
              <w:rPr>
                <w:rFonts w:ascii="Times New Roman" w:hAnsi="Times New Roman" w:cs="Times New Roman"/>
                <w:sz w:val="20"/>
                <w:szCs w:val="20"/>
              </w:rPr>
              <w:lastRenderedPageBreak/>
              <w:t>12</w:t>
            </w:r>
          </w:p>
        </w:tc>
        <w:tc>
          <w:tcPr>
            <w:tcW w:w="1450" w:type="dxa"/>
          </w:tcPr>
          <w:p w:rsidR="001D38BC" w:rsidRPr="006E5C19" w:rsidRDefault="001D38BC" w:rsidP="006E5C19">
            <w:pPr>
              <w:rPr>
                <w:rFonts w:ascii="Times New Roman" w:hAnsi="Times New Roman" w:cs="Times New Roman"/>
                <w:sz w:val="20"/>
                <w:szCs w:val="20"/>
              </w:rPr>
            </w:pPr>
            <w:r w:rsidRPr="006E5C19">
              <w:rPr>
                <w:rFonts w:ascii="Times New Roman" w:hAnsi="Times New Roman" w:cs="Times New Roman"/>
                <w:sz w:val="20"/>
                <w:szCs w:val="20"/>
              </w:rPr>
              <w:t>Nov. 29</w:t>
            </w:r>
          </w:p>
        </w:tc>
        <w:tc>
          <w:tcPr>
            <w:tcW w:w="2157" w:type="dxa"/>
          </w:tcPr>
          <w:p w:rsidR="001D38BC" w:rsidRPr="006E5C19" w:rsidRDefault="006E5C19" w:rsidP="006E5C19">
            <w:pPr>
              <w:rPr>
                <w:rFonts w:ascii="Times New Roman" w:hAnsi="Times New Roman" w:cs="Times New Roman"/>
                <w:sz w:val="20"/>
                <w:szCs w:val="20"/>
              </w:rPr>
            </w:pPr>
            <w:r w:rsidRPr="006E5C19">
              <w:rPr>
                <w:rFonts w:ascii="Times New Roman" w:hAnsi="Times New Roman" w:cs="Times New Roman"/>
                <w:sz w:val="20"/>
                <w:szCs w:val="20"/>
              </w:rPr>
              <w:t>Alternative career path (panel discussion)</w:t>
            </w:r>
          </w:p>
        </w:tc>
        <w:tc>
          <w:tcPr>
            <w:tcW w:w="2268" w:type="dxa"/>
          </w:tcPr>
          <w:p w:rsidR="00E56A20" w:rsidRDefault="006E5C19" w:rsidP="006E5C19">
            <w:pPr>
              <w:rPr>
                <w:rFonts w:ascii="Times New Roman" w:hAnsi="Times New Roman" w:cs="Times New Roman"/>
                <w:sz w:val="20"/>
                <w:szCs w:val="20"/>
              </w:rPr>
            </w:pPr>
            <w:r w:rsidRPr="006E5C19">
              <w:rPr>
                <w:rFonts w:ascii="Times New Roman" w:hAnsi="Times New Roman" w:cs="Times New Roman"/>
                <w:sz w:val="20"/>
                <w:szCs w:val="20"/>
              </w:rPr>
              <w:t>Mark Kozdras (</w:t>
            </w:r>
            <w:proofErr w:type="spellStart"/>
            <w:r w:rsidRPr="006E5C19">
              <w:rPr>
                <w:rFonts w:ascii="Times New Roman" w:hAnsi="Times New Roman" w:cs="Times New Roman"/>
                <w:sz w:val="20"/>
                <w:szCs w:val="20"/>
              </w:rPr>
              <w:t>Canmet</w:t>
            </w:r>
            <w:proofErr w:type="spellEnd"/>
            <w:r w:rsidRPr="006E5C19">
              <w:rPr>
                <w:rFonts w:ascii="Times New Roman" w:hAnsi="Times New Roman" w:cs="Times New Roman"/>
                <w:sz w:val="20"/>
                <w:szCs w:val="20"/>
              </w:rPr>
              <w:t>/Dana)</w:t>
            </w:r>
          </w:p>
          <w:p w:rsidR="00E56A20" w:rsidRDefault="006E5C19" w:rsidP="006E5C19">
            <w:pPr>
              <w:rPr>
                <w:rFonts w:ascii="Times New Roman" w:hAnsi="Times New Roman" w:cs="Times New Roman"/>
                <w:sz w:val="20"/>
                <w:szCs w:val="20"/>
              </w:rPr>
            </w:pPr>
            <w:r w:rsidRPr="006E5C19">
              <w:rPr>
                <w:rFonts w:ascii="Times New Roman" w:hAnsi="Times New Roman" w:cs="Times New Roman"/>
                <w:sz w:val="20"/>
                <w:szCs w:val="20"/>
              </w:rPr>
              <w:t>Peter Tee</w:t>
            </w:r>
            <w:r w:rsidR="00E56A20">
              <w:rPr>
                <w:rFonts w:ascii="Times New Roman" w:hAnsi="Times New Roman" w:cs="Times New Roman"/>
                <w:sz w:val="20"/>
                <w:szCs w:val="20"/>
              </w:rPr>
              <w:t>rtstra (University of Waterloo)</w:t>
            </w:r>
          </w:p>
          <w:p w:rsidR="00E56A20" w:rsidRDefault="006E5C19" w:rsidP="006E5C19">
            <w:pPr>
              <w:rPr>
                <w:rFonts w:ascii="Times New Roman" w:hAnsi="Times New Roman" w:cs="Times New Roman"/>
                <w:sz w:val="20"/>
                <w:szCs w:val="20"/>
              </w:rPr>
            </w:pPr>
            <w:r w:rsidRPr="006E5C19">
              <w:rPr>
                <w:rFonts w:ascii="Times New Roman" w:hAnsi="Times New Roman" w:cs="Times New Roman"/>
                <w:sz w:val="20"/>
                <w:szCs w:val="20"/>
              </w:rPr>
              <w:t xml:space="preserve">Dennis </w:t>
            </w:r>
            <w:proofErr w:type="spellStart"/>
            <w:r w:rsidRPr="006E5C19">
              <w:rPr>
                <w:rFonts w:ascii="Times New Roman" w:hAnsi="Times New Roman" w:cs="Times New Roman"/>
                <w:sz w:val="20"/>
                <w:szCs w:val="20"/>
              </w:rPr>
              <w:t>Turriff</w:t>
            </w:r>
            <w:proofErr w:type="spellEnd"/>
            <w:r w:rsidRPr="006E5C19">
              <w:rPr>
                <w:rFonts w:ascii="Times New Roman" w:hAnsi="Times New Roman" w:cs="Times New Roman"/>
                <w:sz w:val="20"/>
                <w:szCs w:val="20"/>
              </w:rPr>
              <w:t xml:space="preserve"> </w:t>
            </w:r>
          </w:p>
          <w:p w:rsidR="00E56A20" w:rsidRDefault="006E5C19" w:rsidP="006E5C19">
            <w:pPr>
              <w:rPr>
                <w:rFonts w:ascii="Times New Roman" w:hAnsi="Times New Roman" w:cs="Times New Roman"/>
                <w:sz w:val="20"/>
                <w:szCs w:val="20"/>
              </w:rPr>
            </w:pPr>
            <w:r w:rsidRPr="006E5C19">
              <w:rPr>
                <w:rFonts w:ascii="Times New Roman" w:hAnsi="Times New Roman" w:cs="Times New Roman"/>
                <w:sz w:val="20"/>
                <w:szCs w:val="20"/>
              </w:rPr>
              <w:t xml:space="preserve">(MEA Forensics) </w:t>
            </w:r>
          </w:p>
          <w:p w:rsidR="00E56A20" w:rsidRDefault="006E5C19" w:rsidP="006E5C19">
            <w:pPr>
              <w:rPr>
                <w:rFonts w:ascii="Times New Roman" w:hAnsi="Times New Roman" w:cs="Times New Roman"/>
                <w:color w:val="000000"/>
                <w:sz w:val="20"/>
                <w:szCs w:val="20"/>
              </w:rPr>
            </w:pPr>
            <w:r w:rsidRPr="006E5C19">
              <w:rPr>
                <w:rFonts w:ascii="Times New Roman" w:hAnsi="Times New Roman" w:cs="Times New Roman"/>
                <w:sz w:val="20"/>
                <w:szCs w:val="20"/>
              </w:rPr>
              <w:t xml:space="preserve">Hamid </w:t>
            </w:r>
            <w:proofErr w:type="spellStart"/>
            <w:r w:rsidRPr="006E5C19">
              <w:rPr>
                <w:rFonts w:ascii="Times New Roman" w:hAnsi="Times New Roman" w:cs="Times New Roman"/>
                <w:color w:val="000000"/>
                <w:sz w:val="20"/>
                <w:szCs w:val="20"/>
              </w:rPr>
              <w:t>Alemohammad</w:t>
            </w:r>
            <w:proofErr w:type="spellEnd"/>
            <w:r w:rsidRPr="006E5C19">
              <w:rPr>
                <w:rFonts w:ascii="Times New Roman" w:hAnsi="Times New Roman" w:cs="Times New Roman"/>
                <w:color w:val="000000"/>
                <w:sz w:val="20"/>
                <w:szCs w:val="20"/>
              </w:rPr>
              <w:t xml:space="preserve"> (AOMS Technologies) Jeff </w:t>
            </w:r>
            <w:proofErr w:type="spellStart"/>
            <w:r w:rsidRPr="006E5C19">
              <w:rPr>
                <w:rFonts w:ascii="Times New Roman" w:hAnsi="Times New Roman" w:cs="Times New Roman"/>
                <w:color w:val="000000"/>
                <w:sz w:val="20"/>
                <w:szCs w:val="20"/>
              </w:rPr>
              <w:t>McIsaac</w:t>
            </w:r>
            <w:proofErr w:type="spellEnd"/>
          </w:p>
          <w:p w:rsidR="006E5C19" w:rsidRPr="006E5C19" w:rsidRDefault="00E56A20" w:rsidP="006E5C19">
            <w:pPr>
              <w:rPr>
                <w:rFonts w:ascii="Times New Roman" w:hAnsi="Times New Roman" w:cs="Times New Roman"/>
                <w:color w:val="FF0000"/>
                <w:sz w:val="20"/>
                <w:szCs w:val="20"/>
              </w:rPr>
            </w:pPr>
            <w:r>
              <w:rPr>
                <w:rFonts w:ascii="Times New Roman" w:hAnsi="Times New Roman" w:cs="Times New Roman"/>
                <w:color w:val="000000"/>
                <w:sz w:val="20"/>
                <w:szCs w:val="20"/>
              </w:rPr>
              <w:t>(Mohawk College</w:t>
            </w:r>
            <w:r w:rsidR="006E5C19" w:rsidRPr="006E5C19">
              <w:rPr>
                <w:rFonts w:ascii="Times New Roman" w:hAnsi="Times New Roman" w:cs="Times New Roman"/>
                <w:color w:val="000000"/>
                <w:sz w:val="20"/>
                <w:szCs w:val="20"/>
              </w:rPr>
              <w:t xml:space="preserve">) </w:t>
            </w:r>
          </w:p>
          <w:p w:rsidR="001D38BC" w:rsidRPr="006E5C19" w:rsidRDefault="001D38BC" w:rsidP="006E5C19">
            <w:pPr>
              <w:rPr>
                <w:rFonts w:ascii="Times New Roman" w:hAnsi="Times New Roman" w:cs="Times New Roman"/>
                <w:sz w:val="20"/>
                <w:szCs w:val="20"/>
              </w:rPr>
            </w:pPr>
          </w:p>
        </w:tc>
        <w:tc>
          <w:tcPr>
            <w:tcW w:w="2835" w:type="dxa"/>
          </w:tcPr>
          <w:p w:rsidR="001D38BC" w:rsidRPr="006E5C19" w:rsidRDefault="001D38BC" w:rsidP="006E5C19">
            <w:pPr>
              <w:rPr>
                <w:rFonts w:ascii="Times New Roman" w:hAnsi="Times New Roman" w:cs="Times New Roman"/>
                <w:sz w:val="20"/>
                <w:szCs w:val="20"/>
              </w:rPr>
            </w:pPr>
          </w:p>
        </w:tc>
      </w:tr>
      <w:tr w:rsidR="001D38BC" w:rsidRPr="006E5C19" w:rsidTr="00E56A20">
        <w:tc>
          <w:tcPr>
            <w:tcW w:w="783" w:type="dxa"/>
          </w:tcPr>
          <w:p w:rsidR="001D38BC" w:rsidRPr="006E5C19" w:rsidRDefault="001D38BC" w:rsidP="006E5C19">
            <w:pPr>
              <w:rPr>
                <w:rFonts w:ascii="Times New Roman" w:hAnsi="Times New Roman" w:cs="Times New Roman"/>
                <w:sz w:val="20"/>
                <w:szCs w:val="20"/>
              </w:rPr>
            </w:pPr>
            <w:r w:rsidRPr="006E5C19">
              <w:rPr>
                <w:rFonts w:ascii="Times New Roman" w:hAnsi="Times New Roman" w:cs="Times New Roman"/>
                <w:sz w:val="20"/>
                <w:szCs w:val="20"/>
              </w:rPr>
              <w:t>13</w:t>
            </w:r>
          </w:p>
        </w:tc>
        <w:tc>
          <w:tcPr>
            <w:tcW w:w="1450" w:type="dxa"/>
          </w:tcPr>
          <w:p w:rsidR="001D38BC" w:rsidRPr="006E5C19" w:rsidRDefault="001D38BC" w:rsidP="006E5C19">
            <w:pPr>
              <w:rPr>
                <w:rFonts w:ascii="Times New Roman" w:hAnsi="Times New Roman" w:cs="Times New Roman"/>
                <w:sz w:val="20"/>
                <w:szCs w:val="20"/>
              </w:rPr>
            </w:pPr>
            <w:r w:rsidRPr="006E5C19">
              <w:rPr>
                <w:rFonts w:ascii="Times New Roman" w:hAnsi="Times New Roman" w:cs="Times New Roman"/>
                <w:sz w:val="20"/>
                <w:szCs w:val="20"/>
              </w:rPr>
              <w:t>Dec. 6</w:t>
            </w:r>
          </w:p>
        </w:tc>
        <w:tc>
          <w:tcPr>
            <w:tcW w:w="2157" w:type="dxa"/>
          </w:tcPr>
          <w:p w:rsidR="001D38BC" w:rsidRPr="006E5C19" w:rsidRDefault="006E5C19" w:rsidP="006E5C19">
            <w:pPr>
              <w:rPr>
                <w:rFonts w:ascii="Times New Roman" w:hAnsi="Times New Roman" w:cs="Times New Roman"/>
                <w:sz w:val="20"/>
                <w:szCs w:val="20"/>
              </w:rPr>
            </w:pPr>
            <w:r w:rsidRPr="006E5C19">
              <w:rPr>
                <w:rFonts w:ascii="Times New Roman" w:hAnsi="Times New Roman" w:cs="Times New Roman"/>
                <w:sz w:val="20"/>
                <w:szCs w:val="20"/>
              </w:rPr>
              <w:t>Personal wellness and mental health</w:t>
            </w:r>
          </w:p>
        </w:tc>
        <w:tc>
          <w:tcPr>
            <w:tcW w:w="2268" w:type="dxa"/>
          </w:tcPr>
          <w:p w:rsidR="00E56A20" w:rsidRDefault="006E5C19" w:rsidP="006E5C19">
            <w:pPr>
              <w:rPr>
                <w:rFonts w:ascii="Times New Roman" w:hAnsi="Times New Roman" w:cs="Times New Roman"/>
                <w:sz w:val="20"/>
                <w:szCs w:val="20"/>
              </w:rPr>
            </w:pPr>
            <w:r w:rsidRPr="006E5C19">
              <w:rPr>
                <w:rFonts w:ascii="Times New Roman" w:hAnsi="Times New Roman" w:cs="Times New Roman"/>
                <w:sz w:val="20"/>
                <w:szCs w:val="20"/>
              </w:rPr>
              <w:t xml:space="preserve">Cheri </w:t>
            </w:r>
            <w:proofErr w:type="spellStart"/>
            <w:r w:rsidRPr="006E5C19">
              <w:rPr>
                <w:rFonts w:ascii="Times New Roman" w:hAnsi="Times New Roman" w:cs="Times New Roman"/>
                <w:sz w:val="20"/>
                <w:szCs w:val="20"/>
              </w:rPr>
              <w:t>Bilitz</w:t>
            </w:r>
            <w:proofErr w:type="spellEnd"/>
            <w:r w:rsidRPr="006E5C19">
              <w:rPr>
                <w:rFonts w:ascii="Times New Roman" w:hAnsi="Times New Roman" w:cs="Times New Roman"/>
                <w:sz w:val="20"/>
                <w:szCs w:val="20"/>
              </w:rPr>
              <w:t xml:space="preserve"> </w:t>
            </w:r>
          </w:p>
          <w:p w:rsidR="006E5C19" w:rsidRPr="006E5C19" w:rsidRDefault="006E5C19" w:rsidP="006E5C19">
            <w:pPr>
              <w:rPr>
                <w:rFonts w:ascii="Times New Roman" w:hAnsi="Times New Roman" w:cs="Times New Roman"/>
                <w:sz w:val="20"/>
                <w:szCs w:val="20"/>
              </w:rPr>
            </w:pPr>
            <w:r w:rsidRPr="006E5C19">
              <w:rPr>
                <w:rFonts w:ascii="Times New Roman" w:hAnsi="Times New Roman" w:cs="Times New Roman"/>
                <w:sz w:val="20"/>
                <w:szCs w:val="20"/>
              </w:rPr>
              <w:t>(School of Social Work)</w:t>
            </w:r>
          </w:p>
          <w:p w:rsidR="001D38BC" w:rsidRPr="006E5C19" w:rsidRDefault="001D38BC" w:rsidP="006E5C19">
            <w:pPr>
              <w:rPr>
                <w:rFonts w:ascii="Times New Roman" w:hAnsi="Times New Roman" w:cs="Times New Roman"/>
                <w:sz w:val="20"/>
                <w:szCs w:val="20"/>
              </w:rPr>
            </w:pPr>
          </w:p>
        </w:tc>
        <w:tc>
          <w:tcPr>
            <w:tcW w:w="2835" w:type="dxa"/>
          </w:tcPr>
          <w:p w:rsidR="001D38BC" w:rsidRPr="006E5C19" w:rsidRDefault="001D38BC" w:rsidP="006E5C19">
            <w:pPr>
              <w:rPr>
                <w:rFonts w:ascii="Times New Roman" w:hAnsi="Times New Roman" w:cs="Times New Roman"/>
                <w:sz w:val="20"/>
                <w:szCs w:val="20"/>
              </w:rPr>
            </w:pPr>
          </w:p>
        </w:tc>
      </w:tr>
    </w:tbl>
    <w:p w:rsidR="00AE17AF" w:rsidRDefault="00F656BA" w:rsidP="005414DA">
      <w:pPr>
        <w:spacing w:after="0"/>
        <w:jc w:val="both"/>
        <w:rPr>
          <w:rFonts w:ascii="Times New Roman" w:hAnsi="Times New Roman" w:cs="Times New Roman"/>
          <w:sz w:val="20"/>
          <w:szCs w:val="20"/>
        </w:rPr>
      </w:pPr>
      <w:r>
        <w:rPr>
          <w:rFonts w:ascii="Times New Roman" w:hAnsi="Times New Roman" w:cs="Times New Roman"/>
          <w:sz w:val="20"/>
          <w:szCs w:val="20"/>
        </w:rPr>
        <w:t>* Workshop will be held from 1:30-4:00PM at Tatham Centre</w:t>
      </w:r>
    </w:p>
    <w:p w:rsidR="00F656BA" w:rsidRPr="001D38BC" w:rsidRDefault="00F656BA" w:rsidP="005414DA">
      <w:pPr>
        <w:spacing w:after="0"/>
        <w:jc w:val="both"/>
        <w:rPr>
          <w:rFonts w:ascii="Times New Roman" w:hAnsi="Times New Roman" w:cs="Times New Roman"/>
          <w:sz w:val="20"/>
          <w:szCs w:val="20"/>
        </w:rPr>
      </w:pPr>
      <w:r>
        <w:rPr>
          <w:rFonts w:ascii="Times New Roman" w:hAnsi="Times New Roman" w:cs="Times New Roman"/>
          <w:sz w:val="20"/>
          <w:szCs w:val="20"/>
        </w:rPr>
        <w:t>**Note that this class is on Friday due to the Thanksgiving holiday weekend</w:t>
      </w:r>
    </w:p>
    <w:p w:rsidR="00AE17AF" w:rsidRPr="001D38BC" w:rsidRDefault="00F656BA" w:rsidP="005414DA">
      <w:pPr>
        <w:spacing w:after="0"/>
        <w:jc w:val="both"/>
        <w:rPr>
          <w:rFonts w:ascii="Times New Roman" w:hAnsi="Times New Roman" w:cs="Times New Roman"/>
          <w:sz w:val="20"/>
          <w:szCs w:val="20"/>
        </w:rPr>
      </w:pPr>
      <w:r>
        <w:rPr>
          <w:rFonts w:ascii="Times New Roman" w:hAnsi="Times New Roman" w:cs="Times New Roman"/>
          <w:sz w:val="20"/>
          <w:szCs w:val="20"/>
        </w:rPr>
        <w:t>**Location TBD</w:t>
      </w:r>
    </w:p>
    <w:sectPr w:rsidR="00AE17AF" w:rsidRPr="001D38BC">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56A6" w:rsidRDefault="006B56A6" w:rsidP="00AE17AF">
      <w:pPr>
        <w:spacing w:after="0" w:line="240" w:lineRule="auto"/>
      </w:pPr>
      <w:r>
        <w:separator/>
      </w:r>
    </w:p>
  </w:endnote>
  <w:endnote w:type="continuationSeparator" w:id="0">
    <w:p w:rsidR="006B56A6" w:rsidRDefault="006B56A6" w:rsidP="00AE1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56A6" w:rsidRDefault="006B56A6" w:rsidP="00AE17AF">
      <w:pPr>
        <w:spacing w:after="0" w:line="240" w:lineRule="auto"/>
      </w:pPr>
      <w:r>
        <w:separator/>
      </w:r>
    </w:p>
  </w:footnote>
  <w:footnote w:type="continuationSeparator" w:id="0">
    <w:p w:rsidR="006B56A6" w:rsidRDefault="006B56A6" w:rsidP="00AE17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7AF" w:rsidRDefault="00AE17AF">
    <w:pPr>
      <w:pStyle w:val="Header"/>
    </w:pPr>
    <w:r>
      <w:ptab w:relativeTo="margin" w:alignment="center" w:leader="none"/>
    </w:r>
    <w:r>
      <w:t>ME 738 – Academic Career Development for MME PhDs</w:t>
    </w:r>
    <w:r>
      <w:ptab w:relativeTo="margin" w:alignment="right" w:leader="none"/>
    </w:r>
    <w:r>
      <w:t>Fall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093"/>
    <w:rsid w:val="001D38BC"/>
    <w:rsid w:val="00216093"/>
    <w:rsid w:val="003135EC"/>
    <w:rsid w:val="00410157"/>
    <w:rsid w:val="005414DA"/>
    <w:rsid w:val="005D4A28"/>
    <w:rsid w:val="006B56A6"/>
    <w:rsid w:val="006E5C19"/>
    <w:rsid w:val="00AE17AF"/>
    <w:rsid w:val="00E56A20"/>
    <w:rsid w:val="00E84731"/>
    <w:rsid w:val="00F656BA"/>
    <w:rsid w:val="00FC25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17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7AF"/>
  </w:style>
  <w:style w:type="paragraph" w:styleId="Footer">
    <w:name w:val="footer"/>
    <w:basedOn w:val="Normal"/>
    <w:link w:val="FooterChar"/>
    <w:uiPriority w:val="99"/>
    <w:unhideWhenUsed/>
    <w:rsid w:val="00AE17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7AF"/>
  </w:style>
  <w:style w:type="paragraph" w:styleId="NormalWeb">
    <w:name w:val="Normal (Web)"/>
    <w:basedOn w:val="Normal"/>
    <w:uiPriority w:val="99"/>
    <w:semiHidden/>
    <w:unhideWhenUsed/>
    <w:rsid w:val="00AE17AF"/>
    <w:pPr>
      <w:spacing w:before="100" w:beforeAutospacing="1" w:after="100" w:afterAutospacing="1" w:line="240" w:lineRule="auto"/>
    </w:pPr>
    <w:rPr>
      <w:rFonts w:ascii="Times New Roman" w:hAnsi="Times New Roman" w:cs="Times New Roman"/>
      <w:sz w:val="24"/>
      <w:szCs w:val="24"/>
      <w:lang w:eastAsia="en-CA"/>
    </w:rPr>
  </w:style>
  <w:style w:type="table" w:styleId="TableGrid">
    <w:name w:val="Table Grid"/>
    <w:basedOn w:val="TableNormal"/>
    <w:uiPriority w:val="39"/>
    <w:rsid w:val="001D38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56BA"/>
    <w:pPr>
      <w:ind w:left="720"/>
      <w:contextualSpacing/>
    </w:pPr>
  </w:style>
  <w:style w:type="paragraph" w:styleId="BalloonText">
    <w:name w:val="Balloon Text"/>
    <w:basedOn w:val="Normal"/>
    <w:link w:val="BalloonTextChar"/>
    <w:uiPriority w:val="99"/>
    <w:semiHidden/>
    <w:unhideWhenUsed/>
    <w:rsid w:val="00FC25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5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17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7AF"/>
  </w:style>
  <w:style w:type="paragraph" w:styleId="Footer">
    <w:name w:val="footer"/>
    <w:basedOn w:val="Normal"/>
    <w:link w:val="FooterChar"/>
    <w:uiPriority w:val="99"/>
    <w:unhideWhenUsed/>
    <w:rsid w:val="00AE17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7AF"/>
  </w:style>
  <w:style w:type="paragraph" w:styleId="NormalWeb">
    <w:name w:val="Normal (Web)"/>
    <w:basedOn w:val="Normal"/>
    <w:uiPriority w:val="99"/>
    <w:semiHidden/>
    <w:unhideWhenUsed/>
    <w:rsid w:val="00AE17AF"/>
    <w:pPr>
      <w:spacing w:before="100" w:beforeAutospacing="1" w:after="100" w:afterAutospacing="1" w:line="240" w:lineRule="auto"/>
    </w:pPr>
    <w:rPr>
      <w:rFonts w:ascii="Times New Roman" w:hAnsi="Times New Roman" w:cs="Times New Roman"/>
      <w:sz w:val="24"/>
      <w:szCs w:val="24"/>
      <w:lang w:eastAsia="en-CA"/>
    </w:rPr>
  </w:style>
  <w:style w:type="table" w:styleId="TableGrid">
    <w:name w:val="Table Grid"/>
    <w:basedOn w:val="TableNormal"/>
    <w:uiPriority w:val="39"/>
    <w:rsid w:val="001D38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56BA"/>
    <w:pPr>
      <w:ind w:left="720"/>
      <w:contextualSpacing/>
    </w:pPr>
  </w:style>
  <w:style w:type="paragraph" w:styleId="BalloonText">
    <w:name w:val="Balloon Text"/>
    <w:basedOn w:val="Normal"/>
    <w:link w:val="BalloonTextChar"/>
    <w:uiPriority w:val="99"/>
    <w:semiHidden/>
    <w:unhideWhenUsed/>
    <w:rsid w:val="00FC25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5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84213">
      <w:bodyDiv w:val="1"/>
      <w:marLeft w:val="0"/>
      <w:marRight w:val="0"/>
      <w:marTop w:val="0"/>
      <w:marBottom w:val="0"/>
      <w:divBdr>
        <w:top w:val="none" w:sz="0" w:space="0" w:color="auto"/>
        <w:left w:val="none" w:sz="0" w:space="0" w:color="auto"/>
        <w:bottom w:val="none" w:sz="0" w:space="0" w:color="auto"/>
        <w:right w:val="none" w:sz="0" w:space="0" w:color="auto"/>
      </w:divBdr>
    </w:div>
    <w:div w:id="134226436">
      <w:bodyDiv w:val="1"/>
      <w:marLeft w:val="0"/>
      <w:marRight w:val="0"/>
      <w:marTop w:val="0"/>
      <w:marBottom w:val="0"/>
      <w:divBdr>
        <w:top w:val="none" w:sz="0" w:space="0" w:color="auto"/>
        <w:left w:val="none" w:sz="0" w:space="0" w:color="auto"/>
        <w:bottom w:val="none" w:sz="0" w:space="0" w:color="auto"/>
        <w:right w:val="none" w:sz="0" w:space="0" w:color="auto"/>
      </w:divBdr>
    </w:div>
    <w:div w:id="366223101">
      <w:bodyDiv w:val="1"/>
      <w:marLeft w:val="0"/>
      <w:marRight w:val="0"/>
      <w:marTop w:val="0"/>
      <w:marBottom w:val="0"/>
      <w:divBdr>
        <w:top w:val="none" w:sz="0" w:space="0" w:color="auto"/>
        <w:left w:val="none" w:sz="0" w:space="0" w:color="auto"/>
        <w:bottom w:val="none" w:sz="0" w:space="0" w:color="auto"/>
        <w:right w:val="none" w:sz="0" w:space="0" w:color="auto"/>
      </w:divBdr>
    </w:div>
    <w:div w:id="693383669">
      <w:bodyDiv w:val="1"/>
      <w:marLeft w:val="0"/>
      <w:marRight w:val="0"/>
      <w:marTop w:val="0"/>
      <w:marBottom w:val="0"/>
      <w:divBdr>
        <w:top w:val="none" w:sz="0" w:space="0" w:color="auto"/>
        <w:left w:val="none" w:sz="0" w:space="0" w:color="auto"/>
        <w:bottom w:val="none" w:sz="0" w:space="0" w:color="auto"/>
        <w:right w:val="none" w:sz="0" w:space="0" w:color="auto"/>
      </w:divBdr>
    </w:div>
    <w:div w:id="701855839">
      <w:bodyDiv w:val="1"/>
      <w:marLeft w:val="0"/>
      <w:marRight w:val="0"/>
      <w:marTop w:val="0"/>
      <w:marBottom w:val="0"/>
      <w:divBdr>
        <w:top w:val="none" w:sz="0" w:space="0" w:color="auto"/>
        <w:left w:val="none" w:sz="0" w:space="0" w:color="auto"/>
        <w:bottom w:val="none" w:sz="0" w:space="0" w:color="auto"/>
        <w:right w:val="none" w:sz="0" w:space="0" w:color="auto"/>
      </w:divBdr>
    </w:div>
    <w:div w:id="1459228085">
      <w:bodyDiv w:val="1"/>
      <w:marLeft w:val="0"/>
      <w:marRight w:val="0"/>
      <w:marTop w:val="0"/>
      <w:marBottom w:val="0"/>
      <w:divBdr>
        <w:top w:val="none" w:sz="0" w:space="0" w:color="auto"/>
        <w:left w:val="none" w:sz="0" w:space="0" w:color="auto"/>
        <w:bottom w:val="none" w:sz="0" w:space="0" w:color="auto"/>
        <w:right w:val="none" w:sz="0" w:space="0" w:color="auto"/>
      </w:divBdr>
    </w:div>
    <w:div w:id="175027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3445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Benoit</dc:creator>
  <cp:lastModifiedBy>Wells, Mary</cp:lastModifiedBy>
  <cp:revision>2</cp:revision>
  <dcterms:created xsi:type="dcterms:W3CDTF">2017-09-10T11:10:00Z</dcterms:created>
  <dcterms:modified xsi:type="dcterms:W3CDTF">2017-09-10T11:10:00Z</dcterms:modified>
</cp:coreProperties>
</file>